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0939AED0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0939AED0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003D12B2" w14:paraId="2EB691D1" w14:textId="77777777">
              <w:tc>
                <w:tcPr>
                  <w:tcW w:w="2862" w:type="dxa"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4D01C9" w:rsidP="003D12B2" w:rsidRDefault="007445A0" w14:paraId="1BABF3D9" w14:textId="0D53059B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7445A0">
                    <w:rPr>
                      <w:sz w:val="20"/>
                      <w:szCs w:val="20"/>
                    </w:rPr>
                    <w:t>NA0003011-DSS-01082</w:t>
                  </w:r>
                </w:p>
              </w:tc>
            </w:tr>
            <w:tr w:rsidR="00914FB6" w:rsidTr="003D12B2" w14:paraId="23F1D23A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A858CA" w:rsidP="00914FB6" w:rsidRDefault="006622A0" w14:paraId="2BFCFFE6" w14:textId="58687D35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6622A0">
                    <w:rPr>
                      <w:sz w:val="20"/>
                      <w:szCs w:val="20"/>
                    </w:rPr>
                    <w:t>NEM42106-PIDS-244</w:t>
                  </w:r>
                </w:p>
              </w:tc>
            </w:tr>
            <w:tr w:rsidR="00914FB6" w:rsidTr="003D12B2" w14:paraId="5C260D1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EndPr/>
                <w:sdtContent>
                  <w:tc>
                    <w:tcPr>
                      <w:tcW w:w="6126" w:type="dxa"/>
                      <w:vAlign w:val="center"/>
                    </w:tcPr>
                    <w:p w:rsidRPr="003D12B2" w:rsidR="00914FB6" w:rsidP="00914FB6" w:rsidRDefault="00EF4DAB" w14:paraId="132A6309" w14:textId="13B08CE5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ANALYZED</w:t>
                      </w:r>
                    </w:p>
                  </w:tc>
                </w:sdtContent>
              </w:sdt>
            </w:tr>
            <w:tr w:rsidR="00914FB6" w:rsidTr="003D12B2" w14:paraId="7C88AFA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EF4DAB" w14:paraId="1F54352D" w14:textId="08D32ADD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Hilmi Safa YILMAZ</w:t>
                  </w:r>
                </w:p>
              </w:tc>
            </w:tr>
            <w:tr w:rsidR="00914FB6" w:rsidTr="003D12B2" w14:paraId="4DF16934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003D12B2" w14:paraId="1D3C3C26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0939AED0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0939AED0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00536AB9" w14:paraId="6EB1A014" w14:textId="77777777">
              <w:tc>
                <w:tcPr>
                  <w:tcW w:w="8988" w:type="dxa"/>
                </w:tcPr>
                <w:p w:rsidR="00CB70A6" w:rsidP="00F87F4D" w:rsidRDefault="00983BA2" w14:paraId="77C37A4B" w14:textId="77777777">
                  <w:r w:rsidRPr="00983BA2">
                    <w:t xml:space="preserve">Software </w:t>
                  </w:r>
                  <w:proofErr w:type="spellStart"/>
                  <w:r w:rsidRPr="00983BA2">
                    <w:t>shall</w:t>
                  </w:r>
                  <w:proofErr w:type="spellEnd"/>
                  <w:r w:rsidRPr="00983BA2">
                    <w:t xml:space="preserve"> </w:t>
                  </w:r>
                  <w:proofErr w:type="spellStart"/>
                  <w:r w:rsidRPr="00983BA2">
                    <w:t>provide</w:t>
                  </w:r>
                  <w:proofErr w:type="spellEnd"/>
                  <w:r w:rsidRPr="00983BA2">
                    <w:t xml:space="preserve"> </w:t>
                  </w:r>
                  <w:proofErr w:type="spellStart"/>
                  <w:r w:rsidRPr="00983BA2">
                    <w:t>following</w:t>
                  </w:r>
                  <w:proofErr w:type="spellEnd"/>
                  <w:r w:rsidRPr="00983BA2">
                    <w:t xml:space="preserve"> </w:t>
                  </w:r>
                  <w:proofErr w:type="spellStart"/>
                  <w:r w:rsidRPr="00983BA2">
                    <w:t>signal</w:t>
                  </w:r>
                  <w:proofErr w:type="spellEnd"/>
                  <w:r w:rsidRPr="00983BA2">
                    <w:t xml:space="preserve"> data </w:t>
                  </w:r>
                  <w:proofErr w:type="spellStart"/>
                  <w:r w:rsidRPr="00983BA2">
                    <w:t>over</w:t>
                  </w:r>
                  <w:proofErr w:type="spellEnd"/>
                  <w:r w:rsidRPr="00983BA2">
                    <w:t xml:space="preserve"> </w:t>
                  </w:r>
                  <w:proofErr w:type="spellStart"/>
                  <w:r w:rsidRPr="00983BA2">
                    <w:t>discrete</w:t>
                  </w:r>
                  <w:proofErr w:type="spellEnd"/>
                  <w:r w:rsidRPr="00983BA2">
                    <w:t xml:space="preserve"> </w:t>
                  </w:r>
                  <w:proofErr w:type="spellStart"/>
                  <w:r w:rsidRPr="00983BA2">
                    <w:t>Interface</w:t>
                  </w:r>
                  <w:proofErr w:type="spellEnd"/>
                  <w:r w:rsidRPr="00983BA2">
                    <w:t>.</w:t>
                  </w:r>
                </w:p>
                <w:p w:rsidR="003515C1" w:rsidP="003515C1" w:rsidRDefault="003515C1" w14:paraId="2A5AEA1D" w14:textId="7598136D">
                  <w:r>
                    <w:t xml:space="preserve">- Engine Fire </w:t>
                  </w:r>
                  <w:proofErr w:type="spellStart"/>
                  <w:r>
                    <w:t>Signal</w:t>
                  </w:r>
                  <w:proofErr w:type="spellEnd"/>
                </w:p>
                <w:p w:rsidR="00302570" w:rsidP="00F87F4D" w:rsidRDefault="003515C1" w14:paraId="5BD0A75E" w14:textId="3907655B">
                  <w:r>
                    <w:t xml:space="preserve">- APU Fire </w:t>
                  </w:r>
                  <w:proofErr w:type="spellStart"/>
                  <w:r>
                    <w:t>Signal</w:t>
                  </w:r>
                  <w:proofErr w:type="spellEnd"/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0939AED0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0939AED0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C432DC" w14:paraId="18736372" w14:textId="1050B6EB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EndPr/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35157B" w14:paraId="6331142C" w14:textId="6E5D06B9">
                      <w:pPr>
                        <w:spacing w:before="120"/>
                        <w:jc w:val="center"/>
                      </w:pPr>
                      <w:r>
                        <w:t>SOFTWARE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0939AED0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2C0241A5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0939AED0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13C88531" w14:paraId="07CFC0DD" w14:textId="77777777">
              <w:tc>
                <w:tcPr>
                  <w:tcW w:w="8988" w:type="dxa"/>
                </w:tcPr>
                <w:p w:rsidRPr="002628CE" w:rsidR="009B540C" w:rsidP="00257894" w:rsidRDefault="007D1748" w14:paraId="42CE84F7" w14:textId="2B267472">
                  <w:proofErr w:type="spellStart"/>
                  <w:r>
                    <w:t>PIDS’</w:t>
                  </w:r>
                  <w:r w:rsidR="00E27361">
                    <w:t>tan</w:t>
                  </w:r>
                  <w:proofErr w:type="spellEnd"/>
                  <w:r w:rsidR="00E27361">
                    <w:t xml:space="preserve"> gelen gereksinim</w:t>
                  </w:r>
                  <w:r w:rsidR="00FD6C36">
                    <w:t xml:space="preserve"> Fire ve APU Fire </w:t>
                  </w:r>
                  <w:proofErr w:type="spellStart"/>
                  <w:r w:rsidR="00FD6C36">
                    <w:t>Signallerini</w:t>
                  </w:r>
                  <w:proofErr w:type="spellEnd"/>
                  <w:r w:rsidR="00DE1D23">
                    <w:t xml:space="preserve"> </w:t>
                  </w:r>
                  <w:r w:rsidR="15CBE13E">
                    <w:t xml:space="preserve">OPEN/28v </w:t>
                  </w:r>
                  <w:r w:rsidR="003C7085">
                    <w:t xml:space="preserve">üzerinden </w:t>
                  </w:r>
                  <w:r w:rsidR="00116AAC">
                    <w:t>gönderilmesini istemektedir</w:t>
                  </w:r>
                  <w:r w:rsidR="2C2E98CD">
                    <w:t xml:space="preserve">. Yazılımda OPEN/28V </w:t>
                  </w:r>
                  <w:proofErr w:type="spellStart"/>
                  <w:r w:rsidR="2C2E98CD">
                    <w:t>karakteristikli</w:t>
                  </w:r>
                  <w:proofErr w:type="spellEnd"/>
                  <w:r w:rsidR="2C2E98CD">
                    <w:t xml:space="preserve"> </w:t>
                  </w:r>
                  <w:proofErr w:type="spellStart"/>
                  <w:r w:rsidR="2C2E98CD">
                    <w:t>arayüz</w:t>
                  </w:r>
                  <w:proofErr w:type="spellEnd"/>
                  <w:r w:rsidR="2C2E98CD">
                    <w:t xml:space="preserve"> olarak </w:t>
                  </w:r>
                  <w:proofErr w:type="spellStart"/>
                  <w:proofErr w:type="gramStart"/>
                  <w:r w:rsidR="2C2E98CD">
                    <w:t>discrete</w:t>
                  </w:r>
                  <w:proofErr w:type="spellEnd"/>
                  <w:r w:rsidR="7B84EA3A">
                    <w:t>(</w:t>
                  </w:r>
                  <w:proofErr w:type="gramEnd"/>
                  <w:r w:rsidR="7B84EA3A">
                    <w:t>GPIO)</w:t>
                  </w:r>
                  <w:r w:rsidR="2C2E98CD">
                    <w:t xml:space="preserve"> </w:t>
                  </w:r>
                  <w:proofErr w:type="spellStart"/>
                  <w:r w:rsidR="2C2E98CD">
                    <w:t>arayüz</w:t>
                  </w:r>
                  <w:proofErr w:type="spellEnd"/>
                  <w:r w:rsidR="2C2E98CD">
                    <w:t xml:space="preserve"> vardır. Bu nedenle </w:t>
                  </w:r>
                  <w:proofErr w:type="spellStart"/>
                  <w:proofErr w:type="gramStart"/>
                  <w:r w:rsidR="2C2E98CD">
                    <w:t>discrete</w:t>
                  </w:r>
                  <w:proofErr w:type="spellEnd"/>
                  <w:r w:rsidR="2C2E98CD">
                    <w:t xml:space="preserve">  </w:t>
                  </w:r>
                  <w:proofErr w:type="spellStart"/>
                  <w:r w:rsidR="19AD56C1">
                    <w:t>arayüz</w:t>
                  </w:r>
                  <w:proofErr w:type="spellEnd"/>
                  <w:proofErr w:type="gramEnd"/>
                  <w:r w:rsidR="19AD56C1">
                    <w:t xml:space="preserve"> olarak </w:t>
                  </w:r>
                  <w:r w:rsidR="002500C2">
                    <w:t xml:space="preserve">yazılıma </w:t>
                  </w:r>
                  <w:r w:rsidR="007A26CA">
                    <w:t>gelmiştir.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0939AED0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0939AED0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0939AED0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002F7722" w14:paraId="2AB2B796" w14:textId="77777777">
              <w:tc>
                <w:tcPr>
                  <w:tcW w:w="2996" w:type="dxa"/>
                </w:tcPr>
                <w:p w:rsidR="002F7722" w:rsidP="00212B47" w:rsidRDefault="002F7722" w14:paraId="6800CA87" w14:textId="77777777">
                  <w:r>
                    <w:lastRenderedPageBreak/>
                    <w:t>CORRECTNESS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DB38CC" w14:paraId="01669455" w14:textId="494BB559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</w:tcPr>
                <w:p w:rsidR="002F7722" w:rsidP="00212B47" w:rsidRDefault="002F7722" w14:paraId="7BC34D59" w14:textId="2D21A619">
                  <w:r>
                    <w:t>CLARITY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A22755" w14:paraId="0E7B492B" w14:textId="0453D58D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5710F05C" w14:textId="77777777">
              <w:tc>
                <w:tcPr>
                  <w:tcW w:w="2996" w:type="dxa"/>
                </w:tcPr>
                <w:p w:rsidR="002F7722" w:rsidP="00212B47" w:rsidRDefault="002F7722" w14:paraId="2539BB7A" w14:textId="77777777">
                  <w:r>
                    <w:t>COMPLETENESS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A22755" w14:paraId="32DA03D3" w14:textId="2E25A66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</w:tcPr>
                <w:p w:rsidR="002F7722" w:rsidP="00212B47" w:rsidRDefault="005F052E" w14:paraId="2F58AA87" w14:textId="77777777">
                  <w:r>
                    <w:t>SINGULARITY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9A2C74" w14:paraId="7792D561" w14:textId="6B61637A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4FDE8F4C" w14:textId="77777777">
              <w:tc>
                <w:tcPr>
                  <w:tcW w:w="2996" w:type="dxa"/>
                </w:tcPr>
                <w:p w:rsidR="002F7722" w:rsidP="00212B47" w:rsidRDefault="002F7722" w14:paraId="3FE1D8A8" w14:textId="77777777">
                  <w:r>
                    <w:t>VERIFIABLE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1570F4" w14:paraId="564179B3" w14:textId="20998951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</w:tcPr>
                <w:p w:rsidR="002F7722" w:rsidP="00212B47" w:rsidRDefault="005F052E" w14:paraId="34524282" w14:textId="77777777">
                  <w:r>
                    <w:t>UNAMBIGUOS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181771" w14:paraId="52CE4FF7" w14:textId="0724C4D3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157F03F5" w14:textId="77777777">
              <w:tc>
                <w:tcPr>
                  <w:tcW w:w="2996" w:type="dxa"/>
                </w:tcPr>
                <w:p w:rsidR="002F7722" w:rsidP="00212B47" w:rsidRDefault="002F7722" w14:paraId="282C24E9" w14:textId="77777777">
                  <w:r>
                    <w:t>FEASIBILITY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FC0D18" w14:paraId="4090D15E" w14:textId="05DD2909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</w:tcPr>
                <w:p w:rsidR="002F7722" w:rsidP="00212B47" w:rsidRDefault="005F052E" w14:paraId="7BC4C69E" w14:textId="77777777">
                  <w:r>
                    <w:t>CONSISTANCY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DE1FEC" w14:paraId="470492C2" w14:textId="519B3449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0939AED0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0939AED0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000E4C7A" w14:paraId="19E91452" w14:textId="77777777">
              <w:tc>
                <w:tcPr>
                  <w:tcW w:w="2586" w:type="dxa"/>
                </w:tcPr>
                <w:p w:rsidR="000E4C7A" w:rsidP="00212B47" w:rsidRDefault="000E4C7A" w14:paraId="595EDCF1" w14:textId="77777777">
                  <w:r>
                    <w:t>ACTOR</w:t>
                  </w:r>
                </w:p>
              </w:tc>
              <w:tc>
                <w:tcPr>
                  <w:tcW w:w="6402" w:type="dxa"/>
                </w:tcPr>
                <w:p w:rsidR="000E4C7A" w:rsidP="00212B47" w:rsidRDefault="00F21C10" w14:paraId="274EED0F" w14:textId="34E73F44">
                  <w:r w:rsidRPr="00F21C10">
                    <w:t>Software</w:t>
                  </w:r>
                </w:p>
              </w:tc>
            </w:tr>
            <w:tr w:rsidR="000E4C7A" w:rsidTr="000E4C7A" w14:paraId="4AC5B5F0" w14:textId="77777777">
              <w:tc>
                <w:tcPr>
                  <w:tcW w:w="2586" w:type="dxa"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80688D" w14:paraId="013E36B7" w14:textId="501BF86B">
                  <w:proofErr w:type="spellStart"/>
                  <w:proofErr w:type="gramStart"/>
                  <w:r w:rsidRPr="0080688D">
                    <w:t>shall</w:t>
                  </w:r>
                  <w:proofErr w:type="spellEnd"/>
                  <w:proofErr w:type="gramEnd"/>
                  <w:r w:rsidRPr="0080688D">
                    <w:t xml:space="preserve"> </w:t>
                  </w:r>
                  <w:proofErr w:type="spellStart"/>
                  <w:r w:rsidRPr="0080688D">
                    <w:t>provide</w:t>
                  </w:r>
                  <w:proofErr w:type="spellEnd"/>
                  <w:r w:rsidRPr="0080688D">
                    <w:t xml:space="preserve"> </w:t>
                  </w:r>
                </w:p>
              </w:tc>
            </w:tr>
            <w:tr w:rsidR="000E4C7A" w:rsidTr="000E4C7A" w14:paraId="76329FE6" w14:textId="77777777">
              <w:tc>
                <w:tcPr>
                  <w:tcW w:w="2586" w:type="dxa"/>
                </w:tcPr>
                <w:p w:rsidR="000E4C7A" w:rsidP="00FC5E43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</w:tcPr>
                <w:p w:rsidR="000E4C7A" w:rsidP="007A7E40" w:rsidRDefault="00B85D5B" w14:paraId="73B15C66" w14:textId="3124F503">
                  <w:proofErr w:type="spellStart"/>
                  <w:proofErr w:type="gramStart"/>
                  <w:r w:rsidRPr="00B85D5B">
                    <w:t>signal</w:t>
                  </w:r>
                  <w:proofErr w:type="spellEnd"/>
                  <w:proofErr w:type="gramEnd"/>
                  <w:r w:rsidRPr="00B85D5B">
                    <w:t xml:space="preserve"> data</w:t>
                  </w:r>
                  <w:r w:rsidR="00984F86">
                    <w:t xml:space="preserve"> </w:t>
                  </w:r>
                  <w:r w:rsidR="007A7E40">
                    <w:t xml:space="preserve">Engine Fire </w:t>
                  </w:r>
                  <w:proofErr w:type="spellStart"/>
                  <w:r w:rsidR="007A7E40">
                    <w:t>Signal</w:t>
                  </w:r>
                  <w:proofErr w:type="spellEnd"/>
                  <w:r w:rsidR="007A7E40">
                    <w:t xml:space="preserve">- APU Fire </w:t>
                  </w:r>
                  <w:proofErr w:type="spellStart"/>
                  <w:r w:rsidR="007A7E40">
                    <w:t>Signal</w:t>
                  </w:r>
                  <w:proofErr w:type="spellEnd"/>
                  <w:r w:rsidR="007A7E40">
                    <w:t xml:space="preserve"> </w:t>
                  </w:r>
                  <w:r w:rsidR="00FC0D18">
                    <w:t xml:space="preserve"> </w:t>
                  </w:r>
                  <w:proofErr w:type="spellStart"/>
                  <w:r w:rsidRPr="00FC0D18" w:rsidR="00FC0D18">
                    <w:t>over</w:t>
                  </w:r>
                  <w:proofErr w:type="spellEnd"/>
                  <w:r w:rsidRPr="00FC0D18" w:rsidR="00FC0D18">
                    <w:t xml:space="preserve"> </w:t>
                  </w:r>
                  <w:proofErr w:type="spellStart"/>
                  <w:r w:rsidRPr="00FC0D18" w:rsidR="00FC0D18">
                    <w:t>discrete</w:t>
                  </w:r>
                  <w:proofErr w:type="spellEnd"/>
                  <w:r w:rsidRPr="00FC0D18" w:rsidR="00FC0D18">
                    <w:t xml:space="preserve"> </w:t>
                  </w:r>
                  <w:proofErr w:type="spellStart"/>
                  <w:r w:rsidRPr="00FC0D18" w:rsidR="00FC0D18">
                    <w:t>Interface</w:t>
                  </w:r>
                  <w:proofErr w:type="spellEnd"/>
                </w:p>
              </w:tc>
            </w:tr>
            <w:tr w:rsidR="000E4C7A" w:rsidTr="000E4C7A" w14:paraId="70C6BFC0" w14:textId="77777777">
              <w:tc>
                <w:tcPr>
                  <w:tcW w:w="2586" w:type="dxa"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555674AC" w14:textId="77777777"/>
              </w:tc>
            </w:tr>
            <w:tr w:rsidR="000E4C7A" w:rsidTr="000E4C7A" w14:paraId="3EACACB9" w14:textId="77777777">
              <w:tc>
                <w:tcPr>
                  <w:tcW w:w="2586" w:type="dxa"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72FBBDC9" w14:textId="77777777"/>
              </w:tc>
            </w:tr>
            <w:tr w:rsidR="000E4C7A" w:rsidTr="000E4C7A" w14:paraId="048DB24E" w14:textId="77777777">
              <w:tc>
                <w:tcPr>
                  <w:tcW w:w="2586" w:type="dxa"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0939AED0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0939AED0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0D47ABAE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EndPr/>
                <w:sdtContent>
                  <w:tc>
                    <w:tcPr>
                      <w:tcW w:w="1452" w:type="dxa"/>
                    </w:tcPr>
                    <w:p w:rsidR="006F12B7" w:rsidP="00212B47" w:rsidRDefault="00791F24" w14:paraId="0733D4C5" w14:textId="7FB85137">
                      <w:r>
                        <w:t>MOC4</w:t>
                      </w:r>
                    </w:p>
                  </w:tc>
                </w:sdtContent>
              </w:sdt>
              <w:tc>
                <w:tcPr>
                  <w:tcW w:w="7536" w:type="dxa"/>
                </w:tcPr>
                <w:p w:rsidR="00E935C6" w:rsidP="00212B47" w:rsidRDefault="1821ABA1" w14:paraId="6A764D00" w14:textId="6044BA0A">
                  <w:r>
                    <w:t xml:space="preserve">Bu gereksinimi doğrulayabilmek </w:t>
                  </w:r>
                  <w:r w:rsidR="77DB63D3">
                    <w:t xml:space="preserve">ICD ve </w:t>
                  </w:r>
                  <w:r w:rsidR="4039A0F5">
                    <w:t xml:space="preserve">PCB </w:t>
                  </w:r>
                  <w:r w:rsidR="77DB63D3">
                    <w:t xml:space="preserve">şematiklerine bakılarak </w:t>
                  </w:r>
                  <w:r w:rsidR="32D842D7">
                    <w:t xml:space="preserve">Engine ve APU </w:t>
                  </w:r>
                  <w:r w:rsidR="4E15EDFC">
                    <w:t xml:space="preserve">bölgeleri ilgili GPIO </w:t>
                  </w:r>
                  <w:proofErr w:type="spellStart"/>
                  <w:r w:rsidR="4E15EDFC">
                    <w:t>pinleri</w:t>
                  </w:r>
                  <w:proofErr w:type="spellEnd"/>
                  <w:r w:rsidR="5DB83335">
                    <w:t xml:space="preserve"> tespit edilir.</w:t>
                  </w:r>
                  <w:r w:rsidR="6B2B2393">
                    <w:t xml:space="preserve"> </w:t>
                  </w:r>
                  <w:r w:rsidR="0314E8E0">
                    <w:t>Diğer gereksinimlerde</w:t>
                  </w:r>
                  <w:r w:rsidR="4FAC09AE">
                    <w:t xml:space="preserve"> belirlenmiş olan </w:t>
                  </w:r>
                  <w:r w:rsidR="0314E8E0">
                    <w:t>yangın/aşırı ısınma uyarı k</w:t>
                  </w:r>
                  <w:r w:rsidR="5CB12A1D">
                    <w:t>o</w:t>
                  </w:r>
                  <w:r w:rsidR="0314E8E0">
                    <w:t>şullarında sinyal veril</w:t>
                  </w:r>
                  <w:r w:rsidR="26AED342">
                    <w:t>erek</w:t>
                  </w:r>
                  <w:r w:rsidR="0314E8E0">
                    <w:t xml:space="preserve"> bu </w:t>
                  </w:r>
                  <w:proofErr w:type="spellStart"/>
                  <w:r w:rsidR="0314E8E0">
                    <w:t>pinlerde</w:t>
                  </w:r>
                  <w:proofErr w:type="spellEnd"/>
                  <w:r w:rsidR="0314E8E0">
                    <w:t xml:space="preserve"> durum değişikli</w:t>
                  </w:r>
                  <w:r w:rsidR="7F77095F">
                    <w:t xml:space="preserve">ği </w:t>
                  </w:r>
                  <w:r w:rsidR="7A2AD239">
                    <w:t>oluşturul</w:t>
                  </w:r>
                  <w:r w:rsidR="002786FC">
                    <w:t>abilir</w:t>
                  </w:r>
                  <w:r w:rsidR="0DB89480">
                    <w:t>.</w:t>
                  </w:r>
                  <w:r w:rsidR="7A2AD239">
                    <w:t xml:space="preserve"> </w:t>
                  </w:r>
                  <w:proofErr w:type="spellStart"/>
                  <w:r w:rsidR="66D19BA7">
                    <w:t>P</w:t>
                  </w:r>
                  <w:r w:rsidR="7DFC4153">
                    <w:t>inler</w:t>
                  </w:r>
                  <w:proofErr w:type="spellEnd"/>
                  <w:r w:rsidR="7DFC4153">
                    <w:t xml:space="preserve"> </w:t>
                  </w:r>
                  <w:proofErr w:type="spellStart"/>
                  <w:r w:rsidR="7ADFECF4">
                    <w:t>multimetre</w:t>
                  </w:r>
                  <w:proofErr w:type="spellEnd"/>
                  <w:r w:rsidR="7ADFECF4">
                    <w:t xml:space="preserve"> ile öl</w:t>
                  </w:r>
                  <w:r w:rsidR="6E41F092">
                    <w:t>çülerek</w:t>
                  </w:r>
                  <w:r w:rsidR="150BF44E">
                    <w:t xml:space="preserve"> </w:t>
                  </w:r>
                  <w:r w:rsidR="262CD925">
                    <w:t xml:space="preserve">uyarıların oluştuğu </w:t>
                  </w:r>
                  <w:r w:rsidR="002786FC">
                    <w:t>gözlenebilir</w:t>
                  </w:r>
                  <w:r w:rsidR="150BF44E">
                    <w:t xml:space="preserve">. 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0939AED0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0939AED0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41AF0878" w14:paraId="4F0474EE" w14:textId="77777777">
              <w:tc>
                <w:tcPr>
                  <w:tcW w:w="8988" w:type="dxa"/>
                  <w:tcMar/>
                </w:tcPr>
                <w:p w:rsidR="006B1821" w:rsidP="15167AC3" w:rsidRDefault="043E6094" w14:paraId="63CF49D9" w14:textId="014477EB">
                  <w:r w:rsidR="751359B9">
                    <w:rPr/>
                    <w:t>NA0003011-DSS-</w:t>
                  </w:r>
                  <w:r w:rsidR="751359B9">
                    <w:rPr/>
                    <w:t>01085  gereksiniminde</w:t>
                  </w:r>
                  <w:r w:rsidR="751359B9">
                    <w:rPr/>
                    <w:t xml:space="preserve"> Yazılımın, </w:t>
                  </w:r>
                  <w:proofErr w:type="spellStart"/>
                  <w:r w:rsidR="751359B9">
                    <w:rPr/>
                    <w:t>discrete</w:t>
                  </w:r>
                  <w:proofErr w:type="spellEnd"/>
                  <w:r w:rsidR="751359B9">
                    <w:rPr/>
                    <w:t xml:space="preserve"> 2 çıkış</w:t>
                  </w:r>
                  <w:r w:rsidR="46E0A9F9">
                    <w:rPr/>
                    <w:t xml:space="preserve"> sinyalini</w:t>
                  </w:r>
                  <w:r w:rsidR="751359B9">
                    <w:rPr/>
                    <w:t xml:space="preserve"> kullanarak yani Engine Fire ve APU Fire sinyallerini kullanarak </w:t>
                  </w:r>
                  <w:proofErr w:type="spellStart"/>
                  <w:r w:rsidR="751359B9">
                    <w:rPr/>
                    <w:t>Sensing</w:t>
                  </w:r>
                  <w:proofErr w:type="spellEnd"/>
                  <w:r w:rsidR="751359B9">
                    <w:rPr/>
                    <w:t xml:space="preserve"> Elemanı 2 ve </w:t>
                  </w:r>
                  <w:proofErr w:type="spellStart"/>
                  <w:r w:rsidR="751359B9">
                    <w:rPr/>
                    <w:t>Sensing</w:t>
                  </w:r>
                  <w:proofErr w:type="spellEnd"/>
                  <w:r w:rsidR="751359B9">
                    <w:rPr/>
                    <w:t xml:space="preserve"> Elemanı 5'in yangın uyarı </w:t>
                  </w:r>
                  <w:r w:rsidR="751359B9">
                    <w:rPr/>
                    <w:t>sinyall</w:t>
                  </w:r>
                  <w:r w:rsidR="18B4C758">
                    <w:rPr/>
                    <w:t xml:space="preserve">erini sağlayacağı </w:t>
                  </w:r>
                  <w:r w:rsidR="751359B9">
                    <w:rPr/>
                    <w:t>belirtilmiştir.</w:t>
                  </w:r>
                </w:p>
                <w:p w:rsidR="006B1821" w:rsidP="15167AC3" w:rsidRDefault="7191B9F7" w14:paraId="2B82F392" w14:textId="0905B1A3">
                  <w:pPr>
                    <w:rPr>
                      <w:highlight w:val="yellow"/>
                    </w:rPr>
                  </w:pPr>
                  <w:r w:rsidR="5F2140EE">
                    <w:rPr/>
                    <w:t xml:space="preserve">NE-M-28174-ICD </w:t>
                  </w:r>
                  <w:proofErr w:type="spellStart"/>
                  <w:r w:rsidR="5F2140EE">
                    <w:rPr/>
                    <w:t>dökümanının</w:t>
                  </w:r>
                  <w:proofErr w:type="spellEnd"/>
                  <w:r w:rsidR="5F2140EE">
                    <w:rPr/>
                    <w:t xml:space="preserve"> 6.3.2 Connector(J1) başlığındaki </w:t>
                  </w:r>
                  <w:proofErr w:type="spellStart"/>
                  <w:r w:rsidR="5F2140EE">
                    <w:rPr/>
                    <w:t>Table</w:t>
                  </w:r>
                  <w:proofErr w:type="spellEnd"/>
                  <w:r w:rsidR="5F2140EE">
                    <w:rPr/>
                    <w:t xml:space="preserve"> 6 da sinyallere karşılık gelen </w:t>
                  </w:r>
                  <w:r w:rsidR="5F2140EE">
                    <w:rPr/>
                    <w:t>pin</w:t>
                  </w:r>
                  <w:r w:rsidR="5F2140EE">
                    <w:rPr/>
                    <w:t xml:space="preserve"> numaraları verilmiştir. PCB şematiğinden</w:t>
                  </w:r>
                  <w:r w:rsidR="5F2140EE">
                    <w:rPr/>
                    <w:t xml:space="preserve"> bakılarak MPC5777C Reference </w:t>
                  </w:r>
                  <w:r w:rsidR="5F2140EE">
                    <w:rPr/>
                    <w:t>Manuelde</w:t>
                  </w:r>
                  <w:r w:rsidR="5F2140EE">
                    <w:rPr/>
                    <w:t xml:space="preserve"> I/O </w:t>
                  </w:r>
                  <w:proofErr w:type="spellStart"/>
                  <w:r w:rsidR="5F2140EE">
                    <w:rPr/>
                    <w:t>Signal</w:t>
                  </w:r>
                  <w:proofErr w:type="spellEnd"/>
                  <w:r w:rsidR="5F2140EE">
                    <w:rPr/>
                    <w:t xml:space="preserve"> </w:t>
                  </w:r>
                  <w:proofErr w:type="spellStart"/>
                  <w:r w:rsidR="5F2140EE">
                    <w:rPr/>
                    <w:t>Table</w:t>
                  </w:r>
                  <w:proofErr w:type="spellEnd"/>
                  <w:r w:rsidR="5F2140EE">
                    <w:rPr/>
                    <w:t xml:space="preserve"> </w:t>
                  </w:r>
                  <w:proofErr w:type="spellStart"/>
                  <w:r w:rsidR="5F2140EE">
                    <w:rPr/>
                    <w:t>dökümanında</w:t>
                  </w:r>
                  <w:proofErr w:type="spellEnd"/>
                  <w:r w:rsidR="5F2140EE">
                    <w:rPr/>
                    <w:t xml:space="preserve"> bu </w:t>
                  </w:r>
                  <w:r w:rsidR="5F2140EE">
                    <w:rPr/>
                    <w:t>pin</w:t>
                  </w:r>
                  <w:r w:rsidR="5F2140EE">
                    <w:rPr/>
                    <w:t xml:space="preserve"> numaralarına karşılık gelen GPIO </w:t>
                  </w:r>
                  <w:r w:rsidR="5F2140EE">
                    <w:rPr/>
                    <w:t>pinleri</w:t>
                  </w:r>
                  <w:r w:rsidR="5F2140EE">
                    <w:rPr/>
                    <w:t xml:space="preserve"> gösterilmiştir.</w:t>
                  </w:r>
                  <w:r w:rsidR="49BB7C93">
                    <w:rPr/>
                    <w:t xml:space="preserve"> </w:t>
                  </w:r>
                  <w:r w:rsidR="2E17A35F">
                    <w:rPr/>
                    <w:t>Sıcaklık e</w:t>
                  </w:r>
                  <w:r w:rsidR="2A142574">
                    <w:rPr/>
                    <w:t xml:space="preserve">şik değerlerin üzerindeyse ilgili çıkış </w:t>
                  </w:r>
                  <w:r w:rsidR="2A142574">
                    <w:rPr/>
                    <w:t>Pini</w:t>
                  </w:r>
                  <w:r w:rsidR="2A142574">
                    <w:rPr/>
                    <w:t xml:space="preserve"> aktif edilebilir. Eşik değerin altındaysa ilgili çıkış </w:t>
                  </w:r>
                  <w:r w:rsidR="2A142574">
                    <w:rPr/>
                    <w:t>Pini</w:t>
                  </w:r>
                  <w:r w:rsidR="2A142574">
                    <w:rPr/>
                    <w:t xml:space="preserve"> </w:t>
                  </w:r>
                  <w:r w:rsidR="55B00413">
                    <w:rPr/>
                    <w:t xml:space="preserve">pasif </w:t>
                  </w:r>
                  <w:r w:rsidR="2A142574">
                    <w:rPr/>
                    <w:t>edilebilir</w:t>
                  </w:r>
                  <w:r w:rsidR="1BEFB35C">
                    <w:rPr/>
                    <w:t>.</w:t>
                  </w:r>
                  <w:r w:rsidR="2A142574">
                    <w:rPr/>
                    <w:t xml:space="preserve"> </w:t>
                  </w:r>
                  <w:r w:rsidR="691EC9C3">
                    <w:rPr/>
                    <w:t xml:space="preserve"> </w:t>
                  </w:r>
                </w:p>
                <w:p w:rsidR="00334478" w:rsidP="0D47ABAE" w:rsidRDefault="089BC627" w14:paraId="6860A0C5" w14:textId="7DA1C88F">
                  <w:pPr>
                    <w:rPr>
                      <w:ins w:author="Gürkan KARAKUŞ" w:date="2023-01-05T10:57:00Z" w:id="110706277"/>
                    </w:rPr>
                  </w:pPr>
                  <w:proofErr w:type="spellStart"/>
                  <w:r w:rsidR="3A9BD713">
                    <w:rPr/>
                    <w:t>ICD’nin</w:t>
                  </w:r>
                  <w:proofErr w:type="spellEnd"/>
                  <w:r w:rsidR="3A9BD713">
                    <w:rPr/>
                    <w:t xml:space="preserve"> içerisinde </w:t>
                  </w:r>
                  <w:proofErr w:type="spellStart"/>
                  <w:r w:rsidR="051E902C">
                    <w:rPr/>
                    <w:t>discret’in</w:t>
                  </w:r>
                  <w:proofErr w:type="spellEnd"/>
                  <w:r w:rsidR="051E902C">
                    <w:rPr/>
                    <w:t xml:space="preserve"> </w:t>
                  </w:r>
                  <w:proofErr w:type="spellStart"/>
                  <w:r w:rsidR="051E902C">
                    <w:rPr/>
                    <w:t>high</w:t>
                  </w:r>
                  <w:proofErr w:type="spellEnd"/>
                  <w:r w:rsidR="051E902C">
                    <w:rPr/>
                    <w:t xml:space="preserve"> olması için gerekli olan </w:t>
                  </w:r>
                  <w:r w:rsidR="29B9E939">
                    <w:rPr/>
                    <w:t xml:space="preserve">GPIO </w:t>
                  </w:r>
                  <w:r w:rsidR="12E4E543">
                    <w:rPr/>
                    <w:t>d</w:t>
                  </w:r>
                  <w:r w:rsidR="7E4C6EB6">
                    <w:rPr/>
                    <w:t>u</w:t>
                  </w:r>
                  <w:r w:rsidR="12E4E543">
                    <w:rPr/>
                    <w:t xml:space="preserve">rumu </w:t>
                  </w:r>
                  <w:r w:rsidR="191CC2F6">
                    <w:rPr/>
                    <w:t xml:space="preserve">belirtilmediği için gereksinim </w:t>
                  </w:r>
                  <w:r w:rsidR="191CC2F6">
                    <w:rPr/>
                    <w:t>complet</w:t>
                  </w:r>
                  <w:r w:rsidR="585E9B72">
                    <w:rPr/>
                    <w:t>e</w:t>
                  </w:r>
                  <w:r w:rsidR="191CC2F6">
                    <w:rPr/>
                    <w:t xml:space="preserve"> değildir.</w:t>
                  </w:r>
                </w:p>
                <w:p w:rsidR="00334478" w:rsidP="5A00C15F" w:rsidRDefault="603A7415" w14:paraId="54571C2A" w14:textId="3BF30D2F">
                  <w:r>
                    <w:t xml:space="preserve">OPEN/28V da Open devre açık yani </w:t>
                  </w:r>
                  <w:proofErr w:type="spellStart"/>
                  <w:r>
                    <w:t>passive</w:t>
                  </w:r>
                  <w:proofErr w:type="spellEnd"/>
                  <w:r>
                    <w:t xml:space="preserve">, 28V devre kapalı yani </w:t>
                  </w:r>
                  <w:proofErr w:type="spellStart"/>
                  <w:r>
                    <w:t>active</w:t>
                  </w:r>
                  <w:proofErr w:type="spellEnd"/>
                  <w:r>
                    <w:t xml:space="preserve"> anlamın</w:t>
                  </w:r>
                  <w:r w:rsidR="779A296C">
                    <w:t>a gelmektedir.</w:t>
                  </w:r>
                </w:p>
                <w:tbl>
                  <w:tblPr>
                    <w:tblStyle w:val="TabloKlavuzu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2790"/>
                    <w:gridCol w:w="2925"/>
                    <w:gridCol w:w="2925"/>
                  </w:tblGrid>
                  <w:tr w:rsidR="5A00C15F" w:rsidTr="5A00C15F" w14:paraId="1E4022A7" w14:textId="77777777">
                    <w:trPr>
                      <w:trHeight w:val="300"/>
                    </w:trPr>
                    <w:tc>
                      <w:tcPr>
                        <w:tcW w:w="2790" w:type="dxa"/>
                        <w:shd w:val="clear" w:color="auto" w:fill="D9D9D9" w:themeFill="background1" w:themeFillShade="D9"/>
                      </w:tcPr>
                      <w:p w:rsidR="5DC1FB13" w:rsidP="5A00C15F" w:rsidRDefault="5DC1FB13" w14:paraId="3030D0FF" w14:textId="396757D1">
                        <w:pPr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</w:pPr>
                        <w:r>
                          <w:t>GPIO</w:t>
                        </w:r>
                      </w:p>
                    </w:tc>
                    <w:tc>
                      <w:tcPr>
                        <w:tcW w:w="2925" w:type="dxa"/>
                        <w:shd w:val="clear" w:color="auto" w:fill="D9D9D9" w:themeFill="background1" w:themeFillShade="D9"/>
                      </w:tcPr>
                      <w:p w:rsidR="5DC1FB13" w:rsidP="5A00C15F" w:rsidRDefault="5DC1FB13" w14:paraId="2D2FAD02" w14:textId="58D482FB">
                        <w:pPr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</w:pPr>
                        <w:r w:rsidRPr="5A00C15F"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  <w:t>OPEN/28V</w:t>
                        </w:r>
                      </w:p>
                    </w:tc>
                    <w:tc>
                      <w:tcPr>
                        <w:tcW w:w="2925" w:type="dxa"/>
                        <w:shd w:val="clear" w:color="auto" w:fill="D9D9D9" w:themeFill="background1" w:themeFillShade="D9"/>
                      </w:tcPr>
                      <w:p w:rsidR="3405DAC5" w:rsidP="5A00C15F" w:rsidRDefault="3405DAC5" w14:paraId="38E2A423" w14:textId="40251670">
                        <w:proofErr w:type="spellStart"/>
                        <w:r>
                          <w:t>Discrete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Voltage</w:t>
                        </w:r>
                        <w:proofErr w:type="spellEnd"/>
                        <w:r w:rsidR="7D246C66">
                          <w:t xml:space="preserve"> </w:t>
                        </w:r>
                        <w:proofErr w:type="spellStart"/>
                        <w:r w:rsidR="7D246C66">
                          <w:t>Out</w:t>
                        </w:r>
                        <w:proofErr w:type="spellEnd"/>
                      </w:p>
                    </w:tc>
                  </w:tr>
                  <w:tr w:rsidR="5A00C15F" w:rsidTr="5A00C15F" w14:paraId="4B677580" w14:textId="77777777">
                    <w:trPr>
                      <w:trHeight w:val="300"/>
                    </w:trPr>
                    <w:tc>
                      <w:tcPr>
                        <w:tcW w:w="2790" w:type="dxa"/>
                      </w:tcPr>
                      <w:p w:rsidR="5DC1FB13" w:rsidP="5A00C15F" w:rsidRDefault="5DC1FB13" w14:paraId="7016C896" w14:textId="4D3414F1">
                        <w:r>
                          <w:t>1</w:t>
                        </w:r>
                      </w:p>
                    </w:tc>
                    <w:tc>
                      <w:tcPr>
                        <w:tcW w:w="2925" w:type="dxa"/>
                      </w:tcPr>
                      <w:p w:rsidR="18FEB43D" w:rsidP="5A00C15F" w:rsidRDefault="18FEB43D" w14:paraId="345A17C0" w14:textId="1A8BF934">
                        <w:pPr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</w:pPr>
                        <w:r w:rsidRPr="5A00C15F"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  <w:t>A</w:t>
                        </w:r>
                        <w:r w:rsidRPr="5A00C15F" w:rsidR="2FD8783A"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  <w:t>ctive</w:t>
                        </w:r>
                      </w:p>
                    </w:tc>
                    <w:tc>
                      <w:tcPr>
                        <w:tcW w:w="2925" w:type="dxa"/>
                      </w:tcPr>
                      <w:p w:rsidR="73089935" w:rsidP="5A00C15F" w:rsidRDefault="73089935" w14:paraId="453CEE1B" w14:textId="176FC7A0">
                        <w:pPr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</w:pPr>
                        <w:r w:rsidRPr="5A00C15F"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  <w:t>28V</w:t>
                        </w:r>
                      </w:p>
                    </w:tc>
                  </w:tr>
                  <w:tr w:rsidR="5A00C15F" w:rsidTr="5A00C15F" w14:paraId="21B91BE9" w14:textId="77777777">
                    <w:trPr>
                      <w:trHeight w:val="300"/>
                    </w:trPr>
                    <w:tc>
                      <w:tcPr>
                        <w:tcW w:w="2790" w:type="dxa"/>
                      </w:tcPr>
                      <w:p w:rsidR="530859AC" w:rsidP="5A00C15F" w:rsidRDefault="530859AC" w14:paraId="43723FB5" w14:textId="01DA8FF2">
                        <w:r>
                          <w:t>0</w:t>
                        </w:r>
                      </w:p>
                    </w:tc>
                    <w:tc>
                      <w:tcPr>
                        <w:tcW w:w="2925" w:type="dxa"/>
                      </w:tcPr>
                      <w:p w:rsidR="17D0833E" w:rsidP="5A00C15F" w:rsidRDefault="17D0833E" w14:paraId="3068F22D" w14:textId="6A2FADC7">
                        <w:pPr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</w:pPr>
                        <w:proofErr w:type="spellStart"/>
                        <w:r w:rsidRPr="5A00C15F"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  <w:t>P</w:t>
                        </w:r>
                        <w:r w:rsidRPr="5A00C15F" w:rsidR="28C00E8B"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  <w:t>assive</w:t>
                        </w:r>
                        <w:proofErr w:type="spellEnd"/>
                      </w:p>
                    </w:tc>
                    <w:tc>
                      <w:tcPr>
                        <w:tcW w:w="2925" w:type="dxa"/>
                      </w:tcPr>
                      <w:p w:rsidR="13E451D4" w:rsidP="5A00C15F" w:rsidRDefault="13E451D4" w14:paraId="2DD2A558" w14:textId="12BEA094">
                        <w:pPr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</w:pPr>
                        <w:r w:rsidRPr="5A00C15F"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  <w:t>0V</w:t>
                        </w:r>
                      </w:p>
                    </w:tc>
                  </w:tr>
                </w:tbl>
                <w:p w:rsidR="00334478" w:rsidP="0D47ABAE" w:rsidRDefault="00334478" w14:paraId="05F2CF39" w14:textId="13D60577"/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0939AED0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0939AED0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0939AED0" w14:paraId="4E02DD80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E27154" w:rsidP="5A00C15F" w:rsidRDefault="75F6043D" w14:paraId="745D5971" w14:textId="78B59A45">
                  <w:r>
                    <w:t xml:space="preserve">Software </w:t>
                  </w:r>
                  <w:proofErr w:type="spellStart"/>
                  <w:r>
                    <w:t>shall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provide</w:t>
                  </w:r>
                  <w:proofErr w:type="spellEnd"/>
                  <w:r>
                    <w:t xml:space="preserve"> </w:t>
                  </w:r>
                  <w:r w:rsidR="795A18E1">
                    <w:t xml:space="preserve">Engine Fire </w:t>
                  </w:r>
                  <w:proofErr w:type="spellStart"/>
                  <w:r w:rsidR="795A18E1">
                    <w:t>Signal</w:t>
                  </w:r>
                  <w:proofErr w:type="spellEnd"/>
                  <w:r w:rsidR="795A18E1">
                    <w:t>,</w:t>
                  </w:r>
                  <w:r w:rsidR="00D20A3A">
                    <w:t xml:space="preserve"> </w:t>
                  </w:r>
                  <w:r w:rsidR="795A18E1">
                    <w:t xml:space="preserve">APU Fire </w:t>
                  </w:r>
                  <w:proofErr w:type="spellStart"/>
                  <w:r w:rsidR="795A18E1">
                    <w:t>Signal</w:t>
                  </w:r>
                  <w:proofErr w:type="spellEnd"/>
                  <w:r w:rsidR="795A18E1">
                    <w:t xml:space="preserve"> </w:t>
                  </w:r>
                  <w:r>
                    <w:t xml:space="preserve">data </w:t>
                  </w:r>
                  <w:proofErr w:type="spellStart"/>
                  <w:r>
                    <w:t>over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discrete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interface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with</w:t>
                  </w:r>
                  <w:proofErr w:type="spellEnd"/>
                  <w:r>
                    <w:t xml:space="preserve"> </w:t>
                  </w:r>
                  <w:proofErr w:type="spellStart"/>
                  <w:r w:rsidR="4589FAB3">
                    <w:t>below</w:t>
                  </w:r>
                  <w:proofErr w:type="spellEnd"/>
                  <w:r w:rsidR="4589FAB3">
                    <w:t xml:space="preserve"> </w:t>
                  </w:r>
                  <w:proofErr w:type="spellStart"/>
                  <w:r w:rsidR="4589FAB3">
                    <w:t>specification</w:t>
                  </w:r>
                  <w:bookmarkStart w:name="_GoBack" w:id="1"/>
                  <w:bookmarkEnd w:id="1"/>
                  <w:r w:rsidR="4589FAB3">
                    <w:t>s</w:t>
                  </w:r>
                  <w:proofErr w:type="spellEnd"/>
                  <w:r w:rsidR="4589FAB3">
                    <w:t>:</w:t>
                  </w:r>
                </w:p>
                <w:tbl>
                  <w:tblPr>
                    <w:tblStyle w:val="TabloKlavuzu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2790"/>
                    <w:gridCol w:w="2925"/>
                    <w:gridCol w:w="2925"/>
                  </w:tblGrid>
                  <w:tr w:rsidR="00D20A3A" w:rsidTr="0939AED0" w14:paraId="10245AF9" w14:textId="77777777">
                    <w:trPr>
                      <w:trHeight w:val="300"/>
                    </w:trPr>
                    <w:tc>
                      <w:tcPr>
                        <w:tcW w:w="2790" w:type="dxa"/>
                        <w:shd w:val="clear" w:color="auto" w:fill="D9D9D9" w:themeFill="background1" w:themeFillShade="D9"/>
                        <w:tcMar/>
                      </w:tcPr>
                      <w:p w:rsidR="00D20A3A" w:rsidP="00D20A3A" w:rsidRDefault="00D20A3A" w14:paraId="1D12DE1C" w14:textId="710E81AF">
                        <w:pPr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</w:pPr>
                        <w:r>
                          <w:t>GPIO</w:t>
                        </w:r>
                        <w:r>
                          <w:t xml:space="preserve"> </w:t>
                        </w:r>
                        <w:proofErr w:type="spellStart"/>
                        <w:r>
                          <w:t>value</w:t>
                        </w:r>
                        <w:proofErr w:type="spellEnd"/>
                      </w:p>
                    </w:tc>
                    <w:tc>
                      <w:tcPr>
                        <w:tcW w:w="2925" w:type="dxa"/>
                        <w:shd w:val="clear" w:color="auto" w:fill="D9D9D9" w:themeFill="background1" w:themeFillShade="D9"/>
                        <w:tcMar/>
                      </w:tcPr>
                      <w:p w:rsidR="00D20A3A" w:rsidP="00D20A3A" w:rsidRDefault="00D20A3A" w14:paraId="77DFA3D9" w14:textId="31B920D0">
                        <w:pPr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</w:pPr>
                        <w:r w:rsidRPr="5A00C15F"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  <w:t>OPEN/28V</w:t>
                        </w:r>
                        <w:r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  <w:t>status</w:t>
                        </w:r>
                        <w:proofErr w:type="spellEnd"/>
                      </w:p>
                    </w:tc>
                    <w:tc>
                      <w:tcPr>
                        <w:tcW w:w="2925" w:type="dxa"/>
                        <w:shd w:val="clear" w:color="auto" w:fill="D9D9D9" w:themeFill="background1" w:themeFillShade="D9"/>
                        <w:tcMar/>
                      </w:tcPr>
                      <w:p w:rsidR="00D20A3A" w:rsidP="00D20A3A" w:rsidRDefault="00D20A3A" w14:paraId="599DA734" w14:textId="77777777">
                        <w:proofErr w:type="spellStart"/>
                        <w:r>
                          <w:t>Discrete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Voltage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Out</w:t>
                        </w:r>
                        <w:proofErr w:type="spellEnd"/>
                      </w:p>
                    </w:tc>
                  </w:tr>
                  <w:tr w:rsidR="00D20A3A" w:rsidTr="0939AED0" w14:paraId="292BD4B8" w14:textId="77777777">
                    <w:trPr>
                      <w:trHeight w:val="300"/>
                    </w:trPr>
                    <w:tc>
                      <w:tcPr>
                        <w:tcW w:w="2790" w:type="dxa"/>
                        <w:tcMar/>
                      </w:tcPr>
                      <w:p w:rsidR="00D20A3A" w:rsidP="155DA21A" w:rsidRDefault="00D20A3A" w14:paraId="5DC2B734" w14:textId="6625382B">
                        <w:pPr>
                          <w:pStyle w:val="Normal"/>
                          <w:bidi w:val="0"/>
                          <w:spacing w:before="0" w:beforeAutospacing="off" w:after="120" w:afterAutospacing="off" w:line="360" w:lineRule="auto"/>
                          <w:ind w:left="0" w:right="0"/>
                          <w:jc w:val="both"/>
                        </w:pPr>
                        <w:r w:rsidR="1987075A">
                          <w:rPr/>
                          <w:t xml:space="preserve">1 </w:t>
                        </w:r>
                        <w:r w:rsidR="4070264E">
                          <w:rPr/>
                          <w:t>(</w:t>
                        </w:r>
                        <w:r w:rsidR="46F1A21E">
                          <w:rPr/>
                          <w:t>5</w:t>
                        </w:r>
                        <w:r w:rsidR="74383C13">
                          <w:rPr/>
                          <w:t xml:space="preserve"> </w:t>
                        </w:r>
                        <w:r w:rsidR="46F1A21E">
                          <w:rPr/>
                          <w:t>V</w:t>
                        </w:r>
                        <w:r w:rsidR="6FB97252">
                          <w:rPr/>
                          <w:t>)</w:t>
                        </w:r>
                      </w:p>
                    </w:tc>
                    <w:tc>
                      <w:tcPr>
                        <w:tcW w:w="2925" w:type="dxa"/>
                        <w:tcMar/>
                      </w:tcPr>
                      <w:p w:rsidR="00D20A3A" w:rsidP="00D20A3A" w:rsidRDefault="00D20A3A" w14:paraId="11FB414D" w14:textId="77777777">
                        <w:pPr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</w:pPr>
                        <w:r w:rsidRPr="5A00C15F"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  <w:t>Active</w:t>
                        </w:r>
                      </w:p>
                    </w:tc>
                    <w:tc>
                      <w:tcPr>
                        <w:tcW w:w="2925" w:type="dxa"/>
                        <w:tcMar/>
                      </w:tcPr>
                      <w:p w:rsidR="00D20A3A" w:rsidP="00D20A3A" w:rsidRDefault="00D20A3A" w14:paraId="6F04E0AA" w14:textId="77777777">
                        <w:pPr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</w:pPr>
                        <w:r w:rsidRPr="5A00C15F"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  <w:t>28V</w:t>
                        </w:r>
                      </w:p>
                    </w:tc>
                  </w:tr>
                  <w:tr w:rsidR="00D20A3A" w:rsidTr="0939AED0" w14:paraId="5EE4A6E8" w14:textId="77777777">
                    <w:trPr>
                      <w:trHeight w:val="300"/>
                    </w:trPr>
                    <w:tc>
                      <w:tcPr>
                        <w:tcW w:w="2790" w:type="dxa"/>
                        <w:tcMar/>
                      </w:tcPr>
                      <w:p w:rsidR="24A79F6E" w:rsidP="41AF0878" w:rsidRDefault="24A79F6E" w14:paraId="3FAA88E6" w14:textId="414DF24C">
                        <w:pPr>
                          <w:pStyle w:val="Normal"/>
                          <w:bidi w:val="0"/>
                          <w:spacing w:before="0" w:beforeAutospacing="off" w:after="120" w:afterAutospacing="off" w:line="360" w:lineRule="auto"/>
                          <w:ind w:left="0" w:right="0"/>
                          <w:jc w:val="both"/>
                        </w:pPr>
                        <w:r w:rsidR="24A79F6E">
                          <w:rPr/>
                          <w:t xml:space="preserve">0 </w:t>
                        </w:r>
                        <w:r w:rsidR="099F101A">
                          <w:rPr/>
                          <w:t>(</w:t>
                        </w:r>
                        <w:r w:rsidR="15265BE3">
                          <w:rPr/>
                          <w:t>0 V</w:t>
                        </w:r>
                        <w:r w:rsidR="54A760C5">
                          <w:rPr/>
                          <w:t>)</w:t>
                        </w:r>
                      </w:p>
                      <w:p w:rsidR="00D20A3A" w:rsidP="6257FDBA" w:rsidRDefault="00D20A3A" w14:paraId="118C4D2C" w14:textId="6C19D6ED">
                        <w:pPr>
                          <w:pStyle w:val="Normal"/>
                        </w:pPr>
                      </w:p>
                    </w:tc>
                    <w:tc>
                      <w:tcPr>
                        <w:tcW w:w="2925" w:type="dxa"/>
                        <w:tcMar/>
                      </w:tcPr>
                      <w:p w:rsidR="00D20A3A" w:rsidP="00D20A3A" w:rsidRDefault="00D20A3A" w14:paraId="4E79388C" w14:textId="77777777">
                        <w:pPr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</w:pPr>
                        <w:proofErr w:type="spellStart"/>
                        <w:r w:rsidRPr="5A00C15F"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  <w:t>Passive</w:t>
                        </w:r>
                        <w:proofErr w:type="spellEnd"/>
                      </w:p>
                    </w:tc>
                    <w:tc>
                      <w:tcPr>
                        <w:tcW w:w="2925" w:type="dxa"/>
                        <w:tcMar/>
                      </w:tcPr>
                      <w:p w:rsidR="00D20A3A" w:rsidP="00D20A3A" w:rsidRDefault="00D20A3A" w14:paraId="1B7B291B" w14:textId="77777777">
                        <w:pPr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</w:pPr>
                        <w:r w:rsidRPr="5A00C15F">
                          <w:rPr>
                            <w:rFonts w:eastAsia="Verdana Pro" w:cs="Verdana Pro"/>
                            <w:color w:val="000000" w:themeColor="text1"/>
                            <w:szCs w:val="24"/>
                          </w:rPr>
                          <w:t>0V</w:t>
                        </w:r>
                      </w:p>
                    </w:tc>
                  </w:tr>
                </w:tbl>
                <w:p w:rsidR="00E27154" w:rsidP="0D47ABAE" w:rsidRDefault="00E27154" w14:paraId="36C8BCE1" w14:textId="653FA5CA"/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0939AED0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0939AED0" w14:paraId="1F389570" w14:textId="77777777">
        <w:trPr>
          <w:cantSplit/>
        </w:trPr>
        <w:tc>
          <w:tcPr>
            <w:tcW w:w="9214" w:type="dxa"/>
            <w:tcMar/>
          </w:tcPr>
          <w:p w:rsidR="00967036" w:rsidP="00967036" w:rsidRDefault="00967036" w14:paraId="5F3BDEA0" w14:textId="77777777">
            <w:pPr>
              <w:pStyle w:val="ListeParagraf"/>
              <w:numPr>
                <w:ilvl w:val="0"/>
                <w:numId w:val="24"/>
              </w:numPr>
            </w:pPr>
            <w:r>
              <w:lastRenderedPageBreak/>
              <w:t>NEM42106-PIDS-244</w:t>
            </w:r>
          </w:p>
          <w:p w:rsidR="00C823C4" w:rsidP="00967036" w:rsidRDefault="00C823C4" w14:paraId="6859CE5C" w14:textId="584E9BBA">
            <w:pPr>
              <w:pStyle w:val="ListeParagraf"/>
              <w:numPr>
                <w:ilvl w:val="0"/>
                <w:numId w:val="24"/>
              </w:numPr>
            </w:pPr>
            <w:r w:rsidRPr="006E13CF">
              <w:t>NEM42106-PIDS-241</w:t>
            </w:r>
          </w:p>
          <w:p w:rsidRPr="0085476D" w:rsidR="00967036" w:rsidP="00967036" w:rsidRDefault="00967036" w14:paraId="7CF8B328" w14:textId="573AA54A">
            <w:pPr>
              <w:pStyle w:val="ListeParagraf"/>
              <w:numPr>
                <w:ilvl w:val="0"/>
                <w:numId w:val="24"/>
              </w:numPr>
            </w:pPr>
            <w:r>
              <w:t>NEM28174-SRD-109</w:t>
            </w:r>
          </w:p>
          <w:p w:rsidRPr="0085476D" w:rsidR="00967036" w:rsidP="00967036" w:rsidRDefault="5A4226DF" w14:noSpellErr="1" w14:paraId="0AA8D167" w14:textId="0BD2BD08">
            <w:pPr>
              <w:pStyle w:val="ListeParagraf"/>
              <w:numPr>
                <w:ilvl w:val="0"/>
                <w:numId w:val="24"/>
              </w:numPr>
              <w:rPr/>
            </w:pPr>
            <w:r w:rsidR="4CAD94CC">
              <w:rPr/>
              <w:t>NE-M-28174-ICD</w:t>
            </w:r>
          </w:p>
          <w:p w:rsidRPr="0085476D" w:rsidR="00967036" w:rsidP="00967036" w:rsidRDefault="5A4226DF" w14:paraId="16F063FD" w14:textId="2F76517F">
            <w:pPr>
              <w:pStyle w:val="ListeParagraf"/>
              <w:numPr>
                <w:ilvl w:val="0"/>
                <w:numId w:val="24"/>
              </w:numPr>
              <w:rPr/>
            </w:pPr>
            <w:r w:rsidR="43F56053">
              <w:rPr/>
              <w:t xml:space="preserve">MPC5777C Reference Manuelde I/O </w:t>
            </w:r>
            <w:proofErr w:type="spellStart"/>
            <w:r w:rsidR="43F56053">
              <w:rPr/>
              <w:t>Signal</w:t>
            </w:r>
            <w:proofErr w:type="spellEnd"/>
            <w:r w:rsidR="43F56053">
              <w:rPr/>
              <w:t xml:space="preserve"> Table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456" w:rsidP="00762C31" w:rsidRDefault="00DC2456" w14:paraId="15BC9761" w14:textId="77777777">
      <w:r>
        <w:separator/>
      </w:r>
    </w:p>
  </w:endnote>
  <w:endnote w:type="continuationSeparator" w:id="0">
    <w:p w:rsidR="00DC2456" w:rsidP="00762C31" w:rsidRDefault="00DC2456" w14:paraId="7811D02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F99B3B8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6E638B3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EFC9A50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A1F5CF3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456" w:rsidP="00762C31" w:rsidRDefault="00DC2456" w14:paraId="42F9E6B8" w14:textId="77777777">
      <w:r>
        <w:separator/>
      </w:r>
    </w:p>
  </w:footnote>
  <w:footnote w:type="continuationSeparator" w:id="0">
    <w:p w:rsidR="00DC2456" w:rsidP="00762C31" w:rsidRDefault="00DC2456" w14:paraId="26E7C88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45F6F32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8EC444F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 w14:anchorId="1CB09084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 w14:anchorId="371D0E27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nsid w:val="72631e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6"/>
  </w: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1"/>
  </w:num>
  <w:num w:numId="23">
    <w:abstractNumId w:val="0"/>
  </w:num>
  <w:num w:numId="24">
    <w:abstractNumId w:val="3"/>
  </w:num>
  <w:num w:numId="2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0CB"/>
    <w:rsid w:val="0000488B"/>
    <w:rsid w:val="00005057"/>
    <w:rsid w:val="00006EDA"/>
    <w:rsid w:val="00011CBA"/>
    <w:rsid w:val="00013CA0"/>
    <w:rsid w:val="00014887"/>
    <w:rsid w:val="0002793F"/>
    <w:rsid w:val="00027C77"/>
    <w:rsid w:val="0003148E"/>
    <w:rsid w:val="000350C1"/>
    <w:rsid w:val="00036774"/>
    <w:rsid w:val="00040E9C"/>
    <w:rsid w:val="0004240B"/>
    <w:rsid w:val="00044FE5"/>
    <w:rsid w:val="00045326"/>
    <w:rsid w:val="000610C6"/>
    <w:rsid w:val="00061228"/>
    <w:rsid w:val="00061D5D"/>
    <w:rsid w:val="00074C9A"/>
    <w:rsid w:val="00075297"/>
    <w:rsid w:val="000800BC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D5D7B"/>
    <w:rsid w:val="000E2865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16AAC"/>
    <w:rsid w:val="00116DC3"/>
    <w:rsid w:val="0012427C"/>
    <w:rsid w:val="001324EA"/>
    <w:rsid w:val="00134ED0"/>
    <w:rsid w:val="001350DB"/>
    <w:rsid w:val="001403DF"/>
    <w:rsid w:val="0014467B"/>
    <w:rsid w:val="00144A1E"/>
    <w:rsid w:val="00145660"/>
    <w:rsid w:val="001551C1"/>
    <w:rsid w:val="001570F4"/>
    <w:rsid w:val="0016387A"/>
    <w:rsid w:val="001670BD"/>
    <w:rsid w:val="001672C8"/>
    <w:rsid w:val="00172110"/>
    <w:rsid w:val="0017410B"/>
    <w:rsid w:val="00175A8F"/>
    <w:rsid w:val="001768C1"/>
    <w:rsid w:val="00181771"/>
    <w:rsid w:val="00181D53"/>
    <w:rsid w:val="00195507"/>
    <w:rsid w:val="00195F3D"/>
    <w:rsid w:val="00196979"/>
    <w:rsid w:val="00197D7D"/>
    <w:rsid w:val="001A76CE"/>
    <w:rsid w:val="001B1A1B"/>
    <w:rsid w:val="001C0602"/>
    <w:rsid w:val="001C43A1"/>
    <w:rsid w:val="001C6E86"/>
    <w:rsid w:val="001D0586"/>
    <w:rsid w:val="001D5383"/>
    <w:rsid w:val="001E003D"/>
    <w:rsid w:val="001E1519"/>
    <w:rsid w:val="001E4115"/>
    <w:rsid w:val="001E5E62"/>
    <w:rsid w:val="001F15C2"/>
    <w:rsid w:val="0020305A"/>
    <w:rsid w:val="002037AB"/>
    <w:rsid w:val="00204967"/>
    <w:rsid w:val="00204981"/>
    <w:rsid w:val="00206B0D"/>
    <w:rsid w:val="00215C2D"/>
    <w:rsid w:val="00223448"/>
    <w:rsid w:val="00223804"/>
    <w:rsid w:val="002239DB"/>
    <w:rsid w:val="00226ADB"/>
    <w:rsid w:val="002374D8"/>
    <w:rsid w:val="0024585B"/>
    <w:rsid w:val="00246958"/>
    <w:rsid w:val="002500C2"/>
    <w:rsid w:val="00252801"/>
    <w:rsid w:val="00252969"/>
    <w:rsid w:val="002548E1"/>
    <w:rsid w:val="0025555A"/>
    <w:rsid w:val="00255FFD"/>
    <w:rsid w:val="00256969"/>
    <w:rsid w:val="00257894"/>
    <w:rsid w:val="00261B2E"/>
    <w:rsid w:val="0026234D"/>
    <w:rsid w:val="002628CE"/>
    <w:rsid w:val="00263E8F"/>
    <w:rsid w:val="00264088"/>
    <w:rsid w:val="00266DEC"/>
    <w:rsid w:val="002712B1"/>
    <w:rsid w:val="00273220"/>
    <w:rsid w:val="00276C37"/>
    <w:rsid w:val="00277CA9"/>
    <w:rsid w:val="002786FC"/>
    <w:rsid w:val="00281FD2"/>
    <w:rsid w:val="00284B41"/>
    <w:rsid w:val="002878A6"/>
    <w:rsid w:val="002902D6"/>
    <w:rsid w:val="002A3C0D"/>
    <w:rsid w:val="002A4A64"/>
    <w:rsid w:val="002A5E12"/>
    <w:rsid w:val="002B19A8"/>
    <w:rsid w:val="002B4045"/>
    <w:rsid w:val="002B6D3E"/>
    <w:rsid w:val="002C5594"/>
    <w:rsid w:val="002C56A6"/>
    <w:rsid w:val="002C57BC"/>
    <w:rsid w:val="002C645C"/>
    <w:rsid w:val="002D2B86"/>
    <w:rsid w:val="002D76E3"/>
    <w:rsid w:val="002E3743"/>
    <w:rsid w:val="002E4D92"/>
    <w:rsid w:val="002E68B1"/>
    <w:rsid w:val="002E74E1"/>
    <w:rsid w:val="002F01C4"/>
    <w:rsid w:val="002F0D31"/>
    <w:rsid w:val="002F39C3"/>
    <w:rsid w:val="002F4BF5"/>
    <w:rsid w:val="002F7722"/>
    <w:rsid w:val="002F7F88"/>
    <w:rsid w:val="00302570"/>
    <w:rsid w:val="00306B69"/>
    <w:rsid w:val="0031053C"/>
    <w:rsid w:val="0031270C"/>
    <w:rsid w:val="003154B0"/>
    <w:rsid w:val="00316669"/>
    <w:rsid w:val="00331851"/>
    <w:rsid w:val="003327CB"/>
    <w:rsid w:val="00334478"/>
    <w:rsid w:val="00336EE5"/>
    <w:rsid w:val="003514BB"/>
    <w:rsid w:val="0035157B"/>
    <w:rsid w:val="003515C1"/>
    <w:rsid w:val="0035174E"/>
    <w:rsid w:val="00353DDF"/>
    <w:rsid w:val="0035772A"/>
    <w:rsid w:val="0036638C"/>
    <w:rsid w:val="003674E1"/>
    <w:rsid w:val="00372F44"/>
    <w:rsid w:val="00376BC0"/>
    <w:rsid w:val="00383785"/>
    <w:rsid w:val="003915AC"/>
    <w:rsid w:val="00391B15"/>
    <w:rsid w:val="00395C2E"/>
    <w:rsid w:val="00395D9D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C5B5F"/>
    <w:rsid w:val="003C7085"/>
    <w:rsid w:val="003D12B2"/>
    <w:rsid w:val="003D4AF0"/>
    <w:rsid w:val="003D554D"/>
    <w:rsid w:val="003E08FD"/>
    <w:rsid w:val="003E1904"/>
    <w:rsid w:val="003E6215"/>
    <w:rsid w:val="003F56DA"/>
    <w:rsid w:val="00405022"/>
    <w:rsid w:val="00405112"/>
    <w:rsid w:val="004065FF"/>
    <w:rsid w:val="004143EE"/>
    <w:rsid w:val="00424B5E"/>
    <w:rsid w:val="00433802"/>
    <w:rsid w:val="00435099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B4E36"/>
    <w:rsid w:val="004C49D7"/>
    <w:rsid w:val="004C6181"/>
    <w:rsid w:val="004D01C9"/>
    <w:rsid w:val="004D3450"/>
    <w:rsid w:val="004D40F8"/>
    <w:rsid w:val="004D65DE"/>
    <w:rsid w:val="004E3C28"/>
    <w:rsid w:val="004E3D35"/>
    <w:rsid w:val="004E64BD"/>
    <w:rsid w:val="004F05C3"/>
    <w:rsid w:val="004F2E81"/>
    <w:rsid w:val="004F30A7"/>
    <w:rsid w:val="004F3785"/>
    <w:rsid w:val="004F56D7"/>
    <w:rsid w:val="00513EB3"/>
    <w:rsid w:val="00517413"/>
    <w:rsid w:val="00517A41"/>
    <w:rsid w:val="005219CF"/>
    <w:rsid w:val="005323C6"/>
    <w:rsid w:val="00536AB9"/>
    <w:rsid w:val="00560F92"/>
    <w:rsid w:val="00564DDF"/>
    <w:rsid w:val="00571B28"/>
    <w:rsid w:val="00574A4C"/>
    <w:rsid w:val="00592B8F"/>
    <w:rsid w:val="00594EEF"/>
    <w:rsid w:val="0059708F"/>
    <w:rsid w:val="005A224D"/>
    <w:rsid w:val="005A5EBD"/>
    <w:rsid w:val="005B351C"/>
    <w:rsid w:val="005C6729"/>
    <w:rsid w:val="005D02F2"/>
    <w:rsid w:val="005D4A29"/>
    <w:rsid w:val="005E2AE1"/>
    <w:rsid w:val="005F052E"/>
    <w:rsid w:val="005F242B"/>
    <w:rsid w:val="00607B39"/>
    <w:rsid w:val="006105BA"/>
    <w:rsid w:val="0061182B"/>
    <w:rsid w:val="00611C0F"/>
    <w:rsid w:val="006141AB"/>
    <w:rsid w:val="006175D9"/>
    <w:rsid w:val="00617810"/>
    <w:rsid w:val="00624FA1"/>
    <w:rsid w:val="00624FCD"/>
    <w:rsid w:val="00625E87"/>
    <w:rsid w:val="006356FC"/>
    <w:rsid w:val="00642FA8"/>
    <w:rsid w:val="00653FB8"/>
    <w:rsid w:val="006575A6"/>
    <w:rsid w:val="006622A0"/>
    <w:rsid w:val="00663B79"/>
    <w:rsid w:val="00670EE0"/>
    <w:rsid w:val="006733EC"/>
    <w:rsid w:val="00675D7A"/>
    <w:rsid w:val="00676B9A"/>
    <w:rsid w:val="00677C22"/>
    <w:rsid w:val="00687996"/>
    <w:rsid w:val="00694790"/>
    <w:rsid w:val="006A31B2"/>
    <w:rsid w:val="006A3AE7"/>
    <w:rsid w:val="006A64BB"/>
    <w:rsid w:val="006B1821"/>
    <w:rsid w:val="006B4029"/>
    <w:rsid w:val="006B497C"/>
    <w:rsid w:val="006B52D6"/>
    <w:rsid w:val="006B7D92"/>
    <w:rsid w:val="006C4B1B"/>
    <w:rsid w:val="006D04B1"/>
    <w:rsid w:val="006D0F0F"/>
    <w:rsid w:val="006D6630"/>
    <w:rsid w:val="006E07DB"/>
    <w:rsid w:val="006E13CF"/>
    <w:rsid w:val="006E29C0"/>
    <w:rsid w:val="006E6BBD"/>
    <w:rsid w:val="006F12B7"/>
    <w:rsid w:val="006F4654"/>
    <w:rsid w:val="006F6D0F"/>
    <w:rsid w:val="00701437"/>
    <w:rsid w:val="00707F74"/>
    <w:rsid w:val="00715CE5"/>
    <w:rsid w:val="0072247B"/>
    <w:rsid w:val="00724C9A"/>
    <w:rsid w:val="00724F5D"/>
    <w:rsid w:val="00737B98"/>
    <w:rsid w:val="0074428A"/>
    <w:rsid w:val="007445A0"/>
    <w:rsid w:val="007470EC"/>
    <w:rsid w:val="00747B16"/>
    <w:rsid w:val="007522D2"/>
    <w:rsid w:val="007627D4"/>
    <w:rsid w:val="00762C31"/>
    <w:rsid w:val="00763772"/>
    <w:rsid w:val="00766232"/>
    <w:rsid w:val="007711EC"/>
    <w:rsid w:val="007737C5"/>
    <w:rsid w:val="0077422F"/>
    <w:rsid w:val="0078231E"/>
    <w:rsid w:val="00782402"/>
    <w:rsid w:val="0079074D"/>
    <w:rsid w:val="00791F24"/>
    <w:rsid w:val="0079679B"/>
    <w:rsid w:val="007A26CA"/>
    <w:rsid w:val="007A4D9A"/>
    <w:rsid w:val="007A5593"/>
    <w:rsid w:val="007A745C"/>
    <w:rsid w:val="007A7E40"/>
    <w:rsid w:val="007B73B4"/>
    <w:rsid w:val="007C4871"/>
    <w:rsid w:val="007C75D7"/>
    <w:rsid w:val="007D162B"/>
    <w:rsid w:val="007D1748"/>
    <w:rsid w:val="007D2184"/>
    <w:rsid w:val="00802167"/>
    <w:rsid w:val="00803D16"/>
    <w:rsid w:val="00804047"/>
    <w:rsid w:val="00804A1C"/>
    <w:rsid w:val="0080688D"/>
    <w:rsid w:val="008164F8"/>
    <w:rsid w:val="0083261A"/>
    <w:rsid w:val="00836CB9"/>
    <w:rsid w:val="0085372D"/>
    <w:rsid w:val="00853F4E"/>
    <w:rsid w:val="0085476D"/>
    <w:rsid w:val="00856A6D"/>
    <w:rsid w:val="0086057E"/>
    <w:rsid w:val="00861DFC"/>
    <w:rsid w:val="00866BEC"/>
    <w:rsid w:val="008708D9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B3DA3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2717F"/>
    <w:rsid w:val="0093453A"/>
    <w:rsid w:val="00941307"/>
    <w:rsid w:val="0095489E"/>
    <w:rsid w:val="009564F4"/>
    <w:rsid w:val="00964F0A"/>
    <w:rsid w:val="00965503"/>
    <w:rsid w:val="00967036"/>
    <w:rsid w:val="0097494A"/>
    <w:rsid w:val="00983BA2"/>
    <w:rsid w:val="00983C10"/>
    <w:rsid w:val="00984F86"/>
    <w:rsid w:val="009877C4"/>
    <w:rsid w:val="009949D9"/>
    <w:rsid w:val="00994F25"/>
    <w:rsid w:val="009A2C74"/>
    <w:rsid w:val="009A60AB"/>
    <w:rsid w:val="009B540C"/>
    <w:rsid w:val="009B6706"/>
    <w:rsid w:val="009B772A"/>
    <w:rsid w:val="009B7AF1"/>
    <w:rsid w:val="009C2A99"/>
    <w:rsid w:val="009D1BBA"/>
    <w:rsid w:val="009D2A00"/>
    <w:rsid w:val="009D436C"/>
    <w:rsid w:val="009E11C2"/>
    <w:rsid w:val="009E1A85"/>
    <w:rsid w:val="009E2782"/>
    <w:rsid w:val="009E2C10"/>
    <w:rsid w:val="009F06B2"/>
    <w:rsid w:val="009F3EDA"/>
    <w:rsid w:val="009F414A"/>
    <w:rsid w:val="009F7104"/>
    <w:rsid w:val="009F74AA"/>
    <w:rsid w:val="00A00E2B"/>
    <w:rsid w:val="00A02E3A"/>
    <w:rsid w:val="00A06A6A"/>
    <w:rsid w:val="00A074DA"/>
    <w:rsid w:val="00A12746"/>
    <w:rsid w:val="00A15265"/>
    <w:rsid w:val="00A22755"/>
    <w:rsid w:val="00A22C20"/>
    <w:rsid w:val="00A24DB8"/>
    <w:rsid w:val="00A30509"/>
    <w:rsid w:val="00A3247F"/>
    <w:rsid w:val="00A40072"/>
    <w:rsid w:val="00A44C95"/>
    <w:rsid w:val="00A47221"/>
    <w:rsid w:val="00A5016A"/>
    <w:rsid w:val="00A7177F"/>
    <w:rsid w:val="00A8232C"/>
    <w:rsid w:val="00A8252D"/>
    <w:rsid w:val="00A858CA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2CDC"/>
    <w:rsid w:val="00AF376B"/>
    <w:rsid w:val="00AF6ECC"/>
    <w:rsid w:val="00B018B4"/>
    <w:rsid w:val="00B0500D"/>
    <w:rsid w:val="00B11A5D"/>
    <w:rsid w:val="00B163C7"/>
    <w:rsid w:val="00B2551E"/>
    <w:rsid w:val="00B27EEF"/>
    <w:rsid w:val="00B32A7F"/>
    <w:rsid w:val="00B34523"/>
    <w:rsid w:val="00B351A6"/>
    <w:rsid w:val="00B435CA"/>
    <w:rsid w:val="00B44765"/>
    <w:rsid w:val="00B457B7"/>
    <w:rsid w:val="00B47E7E"/>
    <w:rsid w:val="00B53CD1"/>
    <w:rsid w:val="00B60C10"/>
    <w:rsid w:val="00B60C78"/>
    <w:rsid w:val="00B61C21"/>
    <w:rsid w:val="00B70265"/>
    <w:rsid w:val="00B7093C"/>
    <w:rsid w:val="00B711B7"/>
    <w:rsid w:val="00B743D0"/>
    <w:rsid w:val="00B75830"/>
    <w:rsid w:val="00B767EB"/>
    <w:rsid w:val="00B80071"/>
    <w:rsid w:val="00B803D5"/>
    <w:rsid w:val="00B85D5B"/>
    <w:rsid w:val="00B9717C"/>
    <w:rsid w:val="00BA121A"/>
    <w:rsid w:val="00BA60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E3651"/>
    <w:rsid w:val="00BF04A3"/>
    <w:rsid w:val="00BF0C95"/>
    <w:rsid w:val="00C00E11"/>
    <w:rsid w:val="00C05AD5"/>
    <w:rsid w:val="00C1205B"/>
    <w:rsid w:val="00C2157E"/>
    <w:rsid w:val="00C24147"/>
    <w:rsid w:val="00C3359A"/>
    <w:rsid w:val="00C3584A"/>
    <w:rsid w:val="00C432DC"/>
    <w:rsid w:val="00C46872"/>
    <w:rsid w:val="00C544FC"/>
    <w:rsid w:val="00C55B44"/>
    <w:rsid w:val="00C5653C"/>
    <w:rsid w:val="00C6136C"/>
    <w:rsid w:val="00C663A4"/>
    <w:rsid w:val="00C741E4"/>
    <w:rsid w:val="00C76603"/>
    <w:rsid w:val="00C8099B"/>
    <w:rsid w:val="00C823C4"/>
    <w:rsid w:val="00C860B5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D2227"/>
    <w:rsid w:val="00CD6A01"/>
    <w:rsid w:val="00CE0984"/>
    <w:rsid w:val="00CE0B9B"/>
    <w:rsid w:val="00CE1833"/>
    <w:rsid w:val="00CE3A37"/>
    <w:rsid w:val="00CF18A0"/>
    <w:rsid w:val="00CF3003"/>
    <w:rsid w:val="00CF34BE"/>
    <w:rsid w:val="00CF41F8"/>
    <w:rsid w:val="00CF5D86"/>
    <w:rsid w:val="00CF6687"/>
    <w:rsid w:val="00CF74AC"/>
    <w:rsid w:val="00D1193C"/>
    <w:rsid w:val="00D15A89"/>
    <w:rsid w:val="00D20A3A"/>
    <w:rsid w:val="00D21081"/>
    <w:rsid w:val="00D30E54"/>
    <w:rsid w:val="00D320CA"/>
    <w:rsid w:val="00D34ECE"/>
    <w:rsid w:val="00D369E4"/>
    <w:rsid w:val="00D37777"/>
    <w:rsid w:val="00D43F31"/>
    <w:rsid w:val="00D45FF0"/>
    <w:rsid w:val="00D50B74"/>
    <w:rsid w:val="00D51D22"/>
    <w:rsid w:val="00D55063"/>
    <w:rsid w:val="00D56810"/>
    <w:rsid w:val="00D62545"/>
    <w:rsid w:val="00D63877"/>
    <w:rsid w:val="00D70002"/>
    <w:rsid w:val="00D8003F"/>
    <w:rsid w:val="00D87FB5"/>
    <w:rsid w:val="00D92726"/>
    <w:rsid w:val="00D9C863"/>
    <w:rsid w:val="00DA00BA"/>
    <w:rsid w:val="00DA422E"/>
    <w:rsid w:val="00DA62FD"/>
    <w:rsid w:val="00DB1E54"/>
    <w:rsid w:val="00DB38CC"/>
    <w:rsid w:val="00DB55C5"/>
    <w:rsid w:val="00DB58B2"/>
    <w:rsid w:val="00DB647F"/>
    <w:rsid w:val="00DB79D0"/>
    <w:rsid w:val="00DC16B6"/>
    <w:rsid w:val="00DC1AE0"/>
    <w:rsid w:val="00DC2456"/>
    <w:rsid w:val="00DC263C"/>
    <w:rsid w:val="00DC29EA"/>
    <w:rsid w:val="00DD31E4"/>
    <w:rsid w:val="00DD51F4"/>
    <w:rsid w:val="00DD5436"/>
    <w:rsid w:val="00DE1D23"/>
    <w:rsid w:val="00DE1FEC"/>
    <w:rsid w:val="00DF1C24"/>
    <w:rsid w:val="00DF4A10"/>
    <w:rsid w:val="00E0006B"/>
    <w:rsid w:val="00E00139"/>
    <w:rsid w:val="00E039EE"/>
    <w:rsid w:val="00E10EC4"/>
    <w:rsid w:val="00E130B0"/>
    <w:rsid w:val="00E23E5D"/>
    <w:rsid w:val="00E25B16"/>
    <w:rsid w:val="00E27154"/>
    <w:rsid w:val="00E27361"/>
    <w:rsid w:val="00E27B0D"/>
    <w:rsid w:val="00E404A7"/>
    <w:rsid w:val="00E405AC"/>
    <w:rsid w:val="00E43481"/>
    <w:rsid w:val="00E44F7F"/>
    <w:rsid w:val="00E45A6E"/>
    <w:rsid w:val="00E53CF9"/>
    <w:rsid w:val="00E622F9"/>
    <w:rsid w:val="00E701EE"/>
    <w:rsid w:val="00E71EA2"/>
    <w:rsid w:val="00E736B2"/>
    <w:rsid w:val="00E74DBF"/>
    <w:rsid w:val="00E76E23"/>
    <w:rsid w:val="00E77DC3"/>
    <w:rsid w:val="00E935C6"/>
    <w:rsid w:val="00E94D75"/>
    <w:rsid w:val="00E95451"/>
    <w:rsid w:val="00EA5195"/>
    <w:rsid w:val="00EA5CFC"/>
    <w:rsid w:val="00EA5E18"/>
    <w:rsid w:val="00EC4560"/>
    <w:rsid w:val="00EC777F"/>
    <w:rsid w:val="00ED2FFB"/>
    <w:rsid w:val="00ED3AEA"/>
    <w:rsid w:val="00EF0B18"/>
    <w:rsid w:val="00EF4DAB"/>
    <w:rsid w:val="00F00E33"/>
    <w:rsid w:val="00F1231D"/>
    <w:rsid w:val="00F21C10"/>
    <w:rsid w:val="00F24252"/>
    <w:rsid w:val="00F3133A"/>
    <w:rsid w:val="00F414F4"/>
    <w:rsid w:val="00F425A7"/>
    <w:rsid w:val="00F50B42"/>
    <w:rsid w:val="00F50B72"/>
    <w:rsid w:val="00F53AE6"/>
    <w:rsid w:val="00F53BF8"/>
    <w:rsid w:val="00F55741"/>
    <w:rsid w:val="00F602C0"/>
    <w:rsid w:val="00F607AE"/>
    <w:rsid w:val="00F61150"/>
    <w:rsid w:val="00F64219"/>
    <w:rsid w:val="00F65AC7"/>
    <w:rsid w:val="00F7137C"/>
    <w:rsid w:val="00F841E8"/>
    <w:rsid w:val="00F87F4D"/>
    <w:rsid w:val="00F92223"/>
    <w:rsid w:val="00F974F2"/>
    <w:rsid w:val="00FA1AEF"/>
    <w:rsid w:val="00FA7A8F"/>
    <w:rsid w:val="00FB2944"/>
    <w:rsid w:val="00FC0D18"/>
    <w:rsid w:val="00FC5C41"/>
    <w:rsid w:val="00FC5E43"/>
    <w:rsid w:val="00FD6C36"/>
    <w:rsid w:val="00FE2895"/>
    <w:rsid w:val="00FE5290"/>
    <w:rsid w:val="00FF65E1"/>
    <w:rsid w:val="0111578F"/>
    <w:rsid w:val="023CB349"/>
    <w:rsid w:val="025CDE74"/>
    <w:rsid w:val="02C56F9C"/>
    <w:rsid w:val="0314E8E0"/>
    <w:rsid w:val="037B55FB"/>
    <w:rsid w:val="043E6094"/>
    <w:rsid w:val="04AE87AC"/>
    <w:rsid w:val="051E902C"/>
    <w:rsid w:val="05699E21"/>
    <w:rsid w:val="060D50E8"/>
    <w:rsid w:val="0617F69D"/>
    <w:rsid w:val="0677A05A"/>
    <w:rsid w:val="06894A85"/>
    <w:rsid w:val="07033320"/>
    <w:rsid w:val="07162E09"/>
    <w:rsid w:val="07211EAB"/>
    <w:rsid w:val="074E5560"/>
    <w:rsid w:val="0750E31D"/>
    <w:rsid w:val="086D154C"/>
    <w:rsid w:val="089BC627"/>
    <w:rsid w:val="0939AED0"/>
    <w:rsid w:val="099F101A"/>
    <w:rsid w:val="0A491283"/>
    <w:rsid w:val="0A520ED0"/>
    <w:rsid w:val="0ACAF757"/>
    <w:rsid w:val="0BC92C12"/>
    <w:rsid w:val="0C50E6F2"/>
    <w:rsid w:val="0C62F104"/>
    <w:rsid w:val="0D1E34CF"/>
    <w:rsid w:val="0D47ABAE"/>
    <w:rsid w:val="0D711E64"/>
    <w:rsid w:val="0D7EEEB1"/>
    <w:rsid w:val="0DB89480"/>
    <w:rsid w:val="0DCF4461"/>
    <w:rsid w:val="0E5A5AAB"/>
    <w:rsid w:val="0E7DB990"/>
    <w:rsid w:val="0E8E13C9"/>
    <w:rsid w:val="0F72829B"/>
    <w:rsid w:val="0FC48A11"/>
    <w:rsid w:val="1004031E"/>
    <w:rsid w:val="12E4E543"/>
    <w:rsid w:val="135D32E1"/>
    <w:rsid w:val="137A9988"/>
    <w:rsid w:val="13820F0F"/>
    <w:rsid w:val="13C88531"/>
    <w:rsid w:val="13E451D4"/>
    <w:rsid w:val="140F8182"/>
    <w:rsid w:val="143571DA"/>
    <w:rsid w:val="150BF44E"/>
    <w:rsid w:val="15167AC3"/>
    <w:rsid w:val="15265BE3"/>
    <w:rsid w:val="1540BAC0"/>
    <w:rsid w:val="155DA21A"/>
    <w:rsid w:val="15A519D5"/>
    <w:rsid w:val="15CBE13E"/>
    <w:rsid w:val="15EDBAB0"/>
    <w:rsid w:val="16050554"/>
    <w:rsid w:val="163F8F0A"/>
    <w:rsid w:val="16897DBE"/>
    <w:rsid w:val="171FD29C"/>
    <w:rsid w:val="178D21D4"/>
    <w:rsid w:val="17D0833E"/>
    <w:rsid w:val="17D48D4B"/>
    <w:rsid w:val="18139374"/>
    <w:rsid w:val="1821ABA1"/>
    <w:rsid w:val="183B5EB0"/>
    <w:rsid w:val="18B4C758"/>
    <w:rsid w:val="18BBA2FD"/>
    <w:rsid w:val="18F80FE3"/>
    <w:rsid w:val="18FEB43D"/>
    <w:rsid w:val="191CC2F6"/>
    <w:rsid w:val="193BAECA"/>
    <w:rsid w:val="197E4E6C"/>
    <w:rsid w:val="1987075A"/>
    <w:rsid w:val="19AD56C1"/>
    <w:rsid w:val="1AC16450"/>
    <w:rsid w:val="1ACB32D4"/>
    <w:rsid w:val="1B4A6A61"/>
    <w:rsid w:val="1B83E57F"/>
    <w:rsid w:val="1BB3F496"/>
    <w:rsid w:val="1BEFB35C"/>
    <w:rsid w:val="1CAAB726"/>
    <w:rsid w:val="1CD25050"/>
    <w:rsid w:val="1CF6E837"/>
    <w:rsid w:val="1D2C7C34"/>
    <w:rsid w:val="1DB2BAD9"/>
    <w:rsid w:val="1DDD4942"/>
    <w:rsid w:val="1F404C84"/>
    <w:rsid w:val="1FE3AF84"/>
    <w:rsid w:val="1FE7D972"/>
    <w:rsid w:val="2059ADD5"/>
    <w:rsid w:val="208B5026"/>
    <w:rsid w:val="20AC8DBB"/>
    <w:rsid w:val="20AD8C85"/>
    <w:rsid w:val="2285AEF3"/>
    <w:rsid w:val="24A79F6E"/>
    <w:rsid w:val="2516DBA9"/>
    <w:rsid w:val="2597E472"/>
    <w:rsid w:val="25EB8B47"/>
    <w:rsid w:val="25FAB447"/>
    <w:rsid w:val="262CD925"/>
    <w:rsid w:val="2649C6A7"/>
    <w:rsid w:val="265A3830"/>
    <w:rsid w:val="265F86E7"/>
    <w:rsid w:val="268AF6B9"/>
    <w:rsid w:val="26AED342"/>
    <w:rsid w:val="27149604"/>
    <w:rsid w:val="273DA0A8"/>
    <w:rsid w:val="2786BEFB"/>
    <w:rsid w:val="288BCCBD"/>
    <w:rsid w:val="28C00E8B"/>
    <w:rsid w:val="28EDEEFF"/>
    <w:rsid w:val="28F1FB51"/>
    <w:rsid w:val="2909EA13"/>
    <w:rsid w:val="29325509"/>
    <w:rsid w:val="2997AAFB"/>
    <w:rsid w:val="29A34D5B"/>
    <w:rsid w:val="29B9E939"/>
    <w:rsid w:val="2A142574"/>
    <w:rsid w:val="2A26273C"/>
    <w:rsid w:val="2AB5DD30"/>
    <w:rsid w:val="2ACB6845"/>
    <w:rsid w:val="2ACE256A"/>
    <w:rsid w:val="2B2A9F29"/>
    <w:rsid w:val="2B2DE862"/>
    <w:rsid w:val="2C2E98CD"/>
    <w:rsid w:val="2D1DB10B"/>
    <w:rsid w:val="2D3B7C97"/>
    <w:rsid w:val="2D69D32E"/>
    <w:rsid w:val="2DAD6230"/>
    <w:rsid w:val="2DB8DCC8"/>
    <w:rsid w:val="2DC45E7D"/>
    <w:rsid w:val="2E17A35F"/>
    <w:rsid w:val="2E41C35C"/>
    <w:rsid w:val="2E498E2B"/>
    <w:rsid w:val="2F2B34EE"/>
    <w:rsid w:val="2FD8783A"/>
    <w:rsid w:val="303AE047"/>
    <w:rsid w:val="304E9093"/>
    <w:rsid w:val="30506FD8"/>
    <w:rsid w:val="3086CE76"/>
    <w:rsid w:val="30E9E4BF"/>
    <w:rsid w:val="3134BFBE"/>
    <w:rsid w:val="31967CFE"/>
    <w:rsid w:val="3224C27A"/>
    <w:rsid w:val="3279C46D"/>
    <w:rsid w:val="32D842D7"/>
    <w:rsid w:val="339B3EDE"/>
    <w:rsid w:val="3405DAC5"/>
    <w:rsid w:val="347C00F2"/>
    <w:rsid w:val="34B316E6"/>
    <w:rsid w:val="34F985A4"/>
    <w:rsid w:val="35AFE2CA"/>
    <w:rsid w:val="35C26856"/>
    <w:rsid w:val="37DC693C"/>
    <w:rsid w:val="38047867"/>
    <w:rsid w:val="3811AF27"/>
    <w:rsid w:val="38CC8232"/>
    <w:rsid w:val="38CD0C0A"/>
    <w:rsid w:val="38FA329A"/>
    <w:rsid w:val="39106756"/>
    <w:rsid w:val="3A45A2D7"/>
    <w:rsid w:val="3A8E24B5"/>
    <w:rsid w:val="3A9BD713"/>
    <w:rsid w:val="3ADC06CB"/>
    <w:rsid w:val="3AF1EE03"/>
    <w:rsid w:val="3C483A30"/>
    <w:rsid w:val="3C6B4D4B"/>
    <w:rsid w:val="3CA1C6FC"/>
    <w:rsid w:val="3D067AD4"/>
    <w:rsid w:val="3D4C3EA7"/>
    <w:rsid w:val="3D7DE856"/>
    <w:rsid w:val="3DB915A1"/>
    <w:rsid w:val="3DC00A1D"/>
    <w:rsid w:val="3DDA3033"/>
    <w:rsid w:val="3E8B310D"/>
    <w:rsid w:val="3F07A8EF"/>
    <w:rsid w:val="3F325260"/>
    <w:rsid w:val="4039A0F5"/>
    <w:rsid w:val="4070264E"/>
    <w:rsid w:val="40BF8540"/>
    <w:rsid w:val="41AF0878"/>
    <w:rsid w:val="421354D4"/>
    <w:rsid w:val="42212228"/>
    <w:rsid w:val="424C1C3A"/>
    <w:rsid w:val="430441BC"/>
    <w:rsid w:val="43631D32"/>
    <w:rsid w:val="43BA3002"/>
    <w:rsid w:val="43F56053"/>
    <w:rsid w:val="449AAE3F"/>
    <w:rsid w:val="456692D8"/>
    <w:rsid w:val="4589FAB3"/>
    <w:rsid w:val="4592F663"/>
    <w:rsid w:val="45B7FB12"/>
    <w:rsid w:val="45C90A45"/>
    <w:rsid w:val="4686B956"/>
    <w:rsid w:val="46D576A1"/>
    <w:rsid w:val="46E0A9F9"/>
    <w:rsid w:val="46F1A21E"/>
    <w:rsid w:val="47E000FA"/>
    <w:rsid w:val="4880A7CD"/>
    <w:rsid w:val="4894EB49"/>
    <w:rsid w:val="489B7768"/>
    <w:rsid w:val="48AD34FA"/>
    <w:rsid w:val="4914BF14"/>
    <w:rsid w:val="491AC695"/>
    <w:rsid w:val="491F1F13"/>
    <w:rsid w:val="4921F6F3"/>
    <w:rsid w:val="499EF8B7"/>
    <w:rsid w:val="49B0F790"/>
    <w:rsid w:val="49BB7C93"/>
    <w:rsid w:val="4A158DD5"/>
    <w:rsid w:val="4A9B53D7"/>
    <w:rsid w:val="4B1FF700"/>
    <w:rsid w:val="4B62EF6E"/>
    <w:rsid w:val="4BE2ACD2"/>
    <w:rsid w:val="4C53D752"/>
    <w:rsid w:val="4C959220"/>
    <w:rsid w:val="4CAD94CC"/>
    <w:rsid w:val="4CC5DDA9"/>
    <w:rsid w:val="4D56FFA7"/>
    <w:rsid w:val="4DFEE648"/>
    <w:rsid w:val="4E15EDFC"/>
    <w:rsid w:val="4E3F70F4"/>
    <w:rsid w:val="4E5C6F6C"/>
    <w:rsid w:val="4E75B284"/>
    <w:rsid w:val="4E93968F"/>
    <w:rsid w:val="4F83C887"/>
    <w:rsid w:val="4FAC09AE"/>
    <w:rsid w:val="5014733F"/>
    <w:rsid w:val="51185592"/>
    <w:rsid w:val="5196EA05"/>
    <w:rsid w:val="51AD1DD5"/>
    <w:rsid w:val="52074CF6"/>
    <w:rsid w:val="5238C9A5"/>
    <w:rsid w:val="527269ED"/>
    <w:rsid w:val="530859AC"/>
    <w:rsid w:val="53231F22"/>
    <w:rsid w:val="533A43EF"/>
    <w:rsid w:val="536C0333"/>
    <w:rsid w:val="53BA798A"/>
    <w:rsid w:val="53BAFFA6"/>
    <w:rsid w:val="548474D2"/>
    <w:rsid w:val="54A760C5"/>
    <w:rsid w:val="54AE279A"/>
    <w:rsid w:val="54AF784E"/>
    <w:rsid w:val="54F4F891"/>
    <w:rsid w:val="55B00413"/>
    <w:rsid w:val="562D093E"/>
    <w:rsid w:val="5633E879"/>
    <w:rsid w:val="57020D66"/>
    <w:rsid w:val="5742F155"/>
    <w:rsid w:val="57B20FCB"/>
    <w:rsid w:val="57C18D13"/>
    <w:rsid w:val="58466992"/>
    <w:rsid w:val="585E9B72"/>
    <w:rsid w:val="58679864"/>
    <w:rsid w:val="58AED788"/>
    <w:rsid w:val="5996FC21"/>
    <w:rsid w:val="5A00C15F"/>
    <w:rsid w:val="5A201BDE"/>
    <w:rsid w:val="5A4226DF"/>
    <w:rsid w:val="5A5020ED"/>
    <w:rsid w:val="5A5987F8"/>
    <w:rsid w:val="5A627B10"/>
    <w:rsid w:val="5A8E0D5C"/>
    <w:rsid w:val="5AB70B7B"/>
    <w:rsid w:val="5BB8500F"/>
    <w:rsid w:val="5BBC3264"/>
    <w:rsid w:val="5CA75AC3"/>
    <w:rsid w:val="5CB12A1D"/>
    <w:rsid w:val="5CE99C65"/>
    <w:rsid w:val="5CF2F647"/>
    <w:rsid w:val="5D07CF21"/>
    <w:rsid w:val="5D75C0E8"/>
    <w:rsid w:val="5DB83335"/>
    <w:rsid w:val="5DC1FB13"/>
    <w:rsid w:val="5EDB09CE"/>
    <w:rsid w:val="5F2140EE"/>
    <w:rsid w:val="5F76E73B"/>
    <w:rsid w:val="5FCE46FB"/>
    <w:rsid w:val="6011D9CB"/>
    <w:rsid w:val="603A7415"/>
    <w:rsid w:val="607E8DF5"/>
    <w:rsid w:val="608C5417"/>
    <w:rsid w:val="60D3D765"/>
    <w:rsid w:val="61ADE593"/>
    <w:rsid w:val="61B4DE6C"/>
    <w:rsid w:val="61E2C968"/>
    <w:rsid w:val="6257FDBA"/>
    <w:rsid w:val="62A909EB"/>
    <w:rsid w:val="62EBF965"/>
    <w:rsid w:val="62F80B56"/>
    <w:rsid w:val="6368AA4F"/>
    <w:rsid w:val="637E99C9"/>
    <w:rsid w:val="63B57FA6"/>
    <w:rsid w:val="63F70013"/>
    <w:rsid w:val="645A7547"/>
    <w:rsid w:val="645CC12F"/>
    <w:rsid w:val="651A6A2A"/>
    <w:rsid w:val="6583A7C7"/>
    <w:rsid w:val="65FB186D"/>
    <w:rsid w:val="6618D20A"/>
    <w:rsid w:val="662E93BC"/>
    <w:rsid w:val="662FAC18"/>
    <w:rsid w:val="6692D15F"/>
    <w:rsid w:val="66B6382D"/>
    <w:rsid w:val="66D19BA7"/>
    <w:rsid w:val="681B74D0"/>
    <w:rsid w:val="686CCDE4"/>
    <w:rsid w:val="68EF9AF4"/>
    <w:rsid w:val="690AE4C9"/>
    <w:rsid w:val="691C1735"/>
    <w:rsid w:val="691EC9C3"/>
    <w:rsid w:val="694CBF87"/>
    <w:rsid w:val="695AC261"/>
    <w:rsid w:val="6A5EF204"/>
    <w:rsid w:val="6A736172"/>
    <w:rsid w:val="6AD5B949"/>
    <w:rsid w:val="6ADCB364"/>
    <w:rsid w:val="6AEA129D"/>
    <w:rsid w:val="6B2B2393"/>
    <w:rsid w:val="6B6C51E1"/>
    <w:rsid w:val="6BAAE23F"/>
    <w:rsid w:val="6BFAC265"/>
    <w:rsid w:val="6C1206E0"/>
    <w:rsid w:val="6C476FC6"/>
    <w:rsid w:val="6C86DA92"/>
    <w:rsid w:val="6CE61FF1"/>
    <w:rsid w:val="6D763F4E"/>
    <w:rsid w:val="6E41F092"/>
    <w:rsid w:val="6E9DBFBC"/>
    <w:rsid w:val="6ED158F6"/>
    <w:rsid w:val="6F05CD06"/>
    <w:rsid w:val="6FB97252"/>
    <w:rsid w:val="6FD1780E"/>
    <w:rsid w:val="7001A9A2"/>
    <w:rsid w:val="700BB259"/>
    <w:rsid w:val="7039901D"/>
    <w:rsid w:val="7085DBC4"/>
    <w:rsid w:val="70A6A229"/>
    <w:rsid w:val="7150DD66"/>
    <w:rsid w:val="716AC75A"/>
    <w:rsid w:val="7191B9F7"/>
    <w:rsid w:val="71DF402B"/>
    <w:rsid w:val="72C1445F"/>
    <w:rsid w:val="72ECADC7"/>
    <w:rsid w:val="72EEC817"/>
    <w:rsid w:val="72FCAFC6"/>
    <w:rsid w:val="73089935"/>
    <w:rsid w:val="7352869A"/>
    <w:rsid w:val="7395B604"/>
    <w:rsid w:val="73C2FAA1"/>
    <w:rsid w:val="74383C13"/>
    <w:rsid w:val="744E515C"/>
    <w:rsid w:val="747E3F54"/>
    <w:rsid w:val="74DAE1F4"/>
    <w:rsid w:val="751359B9"/>
    <w:rsid w:val="752A6790"/>
    <w:rsid w:val="75F6043D"/>
    <w:rsid w:val="76187F00"/>
    <w:rsid w:val="763C94DD"/>
    <w:rsid w:val="769EC180"/>
    <w:rsid w:val="76D663CD"/>
    <w:rsid w:val="76EB9B66"/>
    <w:rsid w:val="779A296C"/>
    <w:rsid w:val="77DB63D3"/>
    <w:rsid w:val="78493C07"/>
    <w:rsid w:val="785D4EC4"/>
    <w:rsid w:val="78BE3047"/>
    <w:rsid w:val="79176000"/>
    <w:rsid w:val="795A18E1"/>
    <w:rsid w:val="79855E2A"/>
    <w:rsid w:val="79AC01AD"/>
    <w:rsid w:val="7A2AD239"/>
    <w:rsid w:val="7A38B7DE"/>
    <w:rsid w:val="7A3B99F9"/>
    <w:rsid w:val="7A9CDCF9"/>
    <w:rsid w:val="7AAD5D99"/>
    <w:rsid w:val="7ACA2535"/>
    <w:rsid w:val="7ADFECF4"/>
    <w:rsid w:val="7B84EA3A"/>
    <w:rsid w:val="7C4F00C2"/>
    <w:rsid w:val="7CAEE5A9"/>
    <w:rsid w:val="7CBCFEEC"/>
    <w:rsid w:val="7CFAE83E"/>
    <w:rsid w:val="7D246C66"/>
    <w:rsid w:val="7D6B9B33"/>
    <w:rsid w:val="7DFC4153"/>
    <w:rsid w:val="7E291964"/>
    <w:rsid w:val="7E3C0E34"/>
    <w:rsid w:val="7E4C6EB6"/>
    <w:rsid w:val="7F77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1B6C9B"/>
    <w:rsid w:val="0033354D"/>
    <w:rsid w:val="006922B3"/>
    <w:rsid w:val="00727BF3"/>
    <w:rsid w:val="0077422F"/>
    <w:rsid w:val="00791C13"/>
    <w:rsid w:val="007F6177"/>
    <w:rsid w:val="008F1977"/>
    <w:rsid w:val="009233E6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N20210219-1594514891-3231</_dlc_DocId>
    <_dlc_DocIdUrl xmlns="f6d82c61-1620-4961-a845-3717486f5cdd">
      <Url>https://navioteknoloji.sharepoint.com/teams/N20210219/_layouts/15/DocIdRedir.aspx?ID=N20210219-1594514891-3231</Url>
      <Description>N20210219-1594514891-3231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  <ds:schemaRef ds:uri="9f69fe0c-219c-461a-a294-8fcea7cb09df"/>
  </ds:schemaRefs>
</ds:datastoreItem>
</file>

<file path=customXml/itemProps2.xml><?xml version="1.0" encoding="utf-8"?>
<ds:datastoreItem xmlns:ds="http://schemas.openxmlformats.org/officeDocument/2006/customXml" ds:itemID="{FD48F04D-D833-45AD-A824-A10664B27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d82c61-1620-4961-a845-3717486f5cdd"/>
    <ds:schemaRef ds:uri="9f69fe0c-219c-461a-a294-8fcea7cb0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BE86A4A-EB91-4E15-BCF6-C6921D49139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189</revision>
  <dcterms:created xsi:type="dcterms:W3CDTF">2021-11-26T14:18:00.0000000Z</dcterms:created>
  <dcterms:modified xsi:type="dcterms:W3CDTF">2023-01-30T08:20:32.9739068Z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ea17660a-3722-4c60-99e9-85316a4c9fb0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