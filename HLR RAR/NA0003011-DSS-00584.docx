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EA31BE1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70D89F7F" w:rsidRDefault="004D01C9" w14:paraId="7B5B63F4" w14:textId="77777777" w14:noSpellErr="1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  <w:noProof/>
                <w:lang w:val="tr-TR"/>
              </w:rPr>
            </w:pPr>
            <w:r w:rsidRPr="70D89F7F" w:rsidR="004D01C9">
              <w:rPr>
                <w:b w:val="1"/>
                <w:bCs w:val="1"/>
              </w:rPr>
              <w:t xml:space="preserve">VALIDATION </w:t>
            </w:r>
            <w:r w:rsidRPr="70D89F7F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5EA31BE1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70D89F7F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70D89F7F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lang w:val="tr-TR"/>
                    </w:rPr>
                  </w:pPr>
                  <w:proofErr w:type="spellStart"/>
                  <w:r w:rsidR="004D01C9">
                    <w:rPr/>
                    <w:t>Requirement</w:t>
                  </w:r>
                  <w:proofErr w:type="spellEnd"/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0D89F7F" w:rsidRDefault="00E20664" w14:paraId="1BABF3D9" w14:textId="3219CAE8" w14:noSpellErr="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sz w:val="20"/>
                      <w:szCs w:val="20"/>
                      <w:lang w:val="tr-TR"/>
                    </w:rPr>
                  </w:pPr>
                  <w:r w:rsidRPr="70D89F7F" w:rsidR="558DB643">
                    <w:rPr>
                      <w:sz w:val="20"/>
                      <w:szCs w:val="20"/>
                    </w:rPr>
                    <w:t>NA0003011-DSS-00584</w:t>
                  </w:r>
                </w:p>
              </w:tc>
            </w:tr>
            <w:tr w:rsidR="00914FB6" w:rsidTr="70D89F7F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70D89F7F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lang w:val="tr-TR"/>
                    </w:rPr>
                  </w:pPr>
                  <w:proofErr w:type="spellStart"/>
                  <w:r w:rsidR="18695A81">
                    <w:rPr/>
                    <w:t>Requirement</w:t>
                  </w:r>
                  <w:proofErr w:type="spellEnd"/>
                  <w:r w:rsidR="18695A81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0D89F7F" w:rsidRDefault="00E20664" w14:paraId="2BFCFFE6" w14:textId="560508E0" w14:noSpellErr="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sz w:val="20"/>
                      <w:szCs w:val="20"/>
                      <w:lang w:val="tr-TR"/>
                    </w:rPr>
                  </w:pPr>
                  <w:r w:rsidRPr="70D89F7F" w:rsidR="558DB643">
                    <w:rPr>
                      <w:sz w:val="20"/>
                      <w:szCs w:val="20"/>
                    </w:rPr>
                    <w:t>NEM42106-PIDS-216</w:t>
                  </w:r>
                  <w:r w:rsidRPr="70D89F7F" w:rsidR="558DB643">
                    <w:rPr>
                      <w:sz w:val="20"/>
                      <w:szCs w:val="20"/>
                    </w:rPr>
                    <w:t xml:space="preserve">, </w:t>
                  </w:r>
                  <w:r w:rsidRPr="70D89F7F" w:rsidR="361F1356">
                    <w:rPr>
                      <w:sz w:val="20"/>
                      <w:szCs w:val="20"/>
                    </w:rPr>
                    <w:t>NEM42106-PIDS-037</w:t>
                  </w:r>
                </w:p>
              </w:tc>
            </w:tr>
            <w:tr w:rsidR="00914FB6" w:rsidTr="70D89F7F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70D89F7F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lang w:val="tr-TR"/>
                    </w:rPr>
                  </w:pPr>
                  <w:proofErr w:type="spellStart"/>
                  <w:r w:rsidR="18695A81">
                    <w:rPr/>
                    <w:t>Requirement</w:t>
                  </w:r>
                  <w:proofErr w:type="spellEnd"/>
                  <w:r w:rsidR="18695A81">
                    <w:rPr/>
                    <w:t xml:space="preserve"> </w:t>
                  </w:r>
                  <w:proofErr w:type="spellStart"/>
                  <w:r w:rsidR="18695A81">
                    <w:rPr/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70D89F7F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70D89F7F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lang w:val="tr-TR"/>
                    </w:rPr>
                  </w:pPr>
                  <w:proofErr w:type="spellStart"/>
                  <w:r w:rsidR="18695A81">
                    <w:rPr/>
                    <w:t>Analayzed</w:t>
                  </w:r>
                  <w:proofErr w:type="spellEnd"/>
                  <w:r w:rsidR="18695A81">
                    <w:rPr/>
                    <w:t xml:space="preserve"> </w:t>
                  </w:r>
                  <w:proofErr w:type="spellStart"/>
                  <w:r w:rsidR="18695A81">
                    <w:rPr/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0D89F7F" w:rsidRDefault="00163410" w14:paraId="1F54352D" w14:textId="5BA12654" w14:noSpellErr="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sz w:val="20"/>
                      <w:szCs w:val="20"/>
                      <w:lang w:val="tr-TR"/>
                    </w:rPr>
                  </w:pPr>
                  <w:r w:rsidRPr="70D89F7F" w:rsidR="741FFFE0">
                    <w:rPr>
                      <w:sz w:val="20"/>
                      <w:szCs w:val="20"/>
                    </w:rPr>
                    <w:t>Samet Burhan</w:t>
                  </w:r>
                </w:p>
              </w:tc>
            </w:tr>
            <w:tr w:rsidR="00914FB6" w:rsidTr="70D89F7F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70D89F7F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lang w:val="tr-TR"/>
                    </w:rPr>
                  </w:pPr>
                  <w:proofErr w:type="spellStart"/>
                  <w:r w:rsidR="18695A81">
                    <w:rPr/>
                    <w:t>Reviewed</w:t>
                  </w:r>
                  <w:proofErr w:type="spellEnd"/>
                  <w:r w:rsidR="18695A81">
                    <w:rPr/>
                    <w:t xml:space="preserve"> </w:t>
                  </w:r>
                  <w:proofErr w:type="spellStart"/>
                  <w:r w:rsidR="18695A81">
                    <w:rPr/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0D89F7F" w:rsidRDefault="00914FB6" w14:paraId="7C0E5C21" w14:textId="77777777" w14:noSpellErr="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sz w:val="20"/>
                      <w:szCs w:val="20"/>
                      <w:lang w:val="tr-TR"/>
                    </w:rPr>
                  </w:pPr>
                </w:p>
              </w:tc>
            </w:tr>
            <w:tr w:rsidR="00914FB6" w:rsidTr="70D89F7F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70D89F7F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lang w:val="tr-TR"/>
                    </w:rPr>
                  </w:pPr>
                  <w:proofErr w:type="spellStart"/>
                  <w:r w:rsidR="18695A81">
                    <w:rPr/>
                    <w:t>Approved</w:t>
                  </w:r>
                  <w:proofErr w:type="spellEnd"/>
                  <w:r w:rsidR="18695A81">
                    <w:rPr/>
                    <w:t xml:space="preserve"> </w:t>
                  </w:r>
                  <w:proofErr w:type="spellStart"/>
                  <w:r w:rsidR="18695A81">
                    <w:rPr/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0D89F7F" w:rsidRDefault="00914FB6" w14:paraId="48E53C04" w14:textId="77777777" w14:noSpellErr="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noProof/>
                      <w:sz w:val="20"/>
                      <w:szCs w:val="20"/>
                      <w:lang w:val="tr-TR"/>
                    </w:rPr>
                  </w:pPr>
                </w:p>
              </w:tc>
            </w:tr>
          </w:tbl>
          <w:p w:rsidRPr="00F841E8" w:rsidR="004D01C9" w:rsidP="70D89F7F" w:rsidRDefault="004D01C9" w14:paraId="2ADC375A" w14:textId="77777777" w14:noSpellErr="1">
            <w:pPr>
              <w:pStyle w:val="Balk11"/>
              <w:numPr>
                <w:numId w:val="0"/>
              </w:numPr>
              <w:spacing w:before="120" w:line="240" w:lineRule="auto"/>
              <w:outlineLvl w:val="0"/>
              <w:rPr>
                <w:noProof/>
                <w:lang w:val="tr-TR"/>
              </w:rPr>
            </w:pPr>
          </w:p>
        </w:tc>
      </w:tr>
      <w:tr w:rsidRPr="004D3450" w:rsidR="00E25B16" w:rsidTr="5EA31BE1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70D89F7F" w:rsidRDefault="00E25B16" w14:paraId="1E18E78D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5EA31BE1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0D89F7F" w14:paraId="6EB1A014" w14:textId="77777777">
              <w:tc>
                <w:tcPr>
                  <w:tcW w:w="8988" w:type="dxa"/>
                  <w:tcMar/>
                </w:tcPr>
                <w:p w:rsidR="00071AE2" w:rsidP="70D89F7F" w:rsidRDefault="001513EC" w14:paraId="5BD0A75E" w14:textId="73C16B52">
                  <w:pPr>
                    <w:rPr>
                      <w:noProof/>
                      <w:lang w:val="tr-TR"/>
                    </w:rPr>
                  </w:pPr>
                  <w:r w:rsidR="001513EC">
                    <w:rPr/>
                    <w:t>Software</w:t>
                  </w:r>
                  <w:r w:rsidR="001513EC">
                    <w:rPr/>
                    <w:t xml:space="preserve"> </w:t>
                  </w:r>
                  <w:proofErr w:type="spellStart"/>
                  <w:r w:rsidR="001513EC">
                    <w:rPr/>
                    <w:t>shall</w:t>
                  </w:r>
                  <w:proofErr w:type="spellEnd"/>
                  <w:r w:rsidR="001513EC">
                    <w:rPr/>
                    <w:t xml:space="preserve"> </w:t>
                  </w:r>
                  <w:proofErr w:type="spellStart"/>
                  <w:r w:rsidR="001513EC">
                    <w:rPr/>
                    <w:t>provide</w:t>
                  </w:r>
                  <w:proofErr w:type="spellEnd"/>
                  <w:r w:rsidR="001513EC">
                    <w:rPr/>
                    <w:t xml:space="preserve"> UART </w:t>
                  </w:r>
                  <w:proofErr w:type="spellStart"/>
                  <w:r w:rsidR="001513EC">
                    <w:rPr/>
                    <w:t>communication</w:t>
                  </w:r>
                  <w:proofErr w:type="spellEnd"/>
                  <w:r w:rsidR="001513EC">
                    <w:rPr/>
                    <w:t>.</w:t>
                  </w:r>
                </w:p>
              </w:tc>
            </w:tr>
          </w:tbl>
          <w:p w:rsidR="00E25B16" w:rsidP="70D89F7F" w:rsidRDefault="00E25B16" w14:paraId="2F5724CA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4D01C9" w:rsidTr="5EA31BE1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70D89F7F" w:rsidRDefault="00C00E11" w14:paraId="3B8CF812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5EA31BE1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70D89F7F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70D89F7F" w:rsidRDefault="0095489E" w14:paraId="1C52A346" w14:textId="77777777">
                  <w:pPr>
                    <w:spacing w:before="120"/>
                    <w:jc w:val="center"/>
                    <w:rPr>
                      <w:noProof/>
                      <w:lang w:val="tr-TR"/>
                    </w:rPr>
                  </w:pPr>
                  <w:r w:rsidR="30A0563B">
                    <w:rPr/>
                    <w:t xml:space="preserve">Is </w:t>
                  </w:r>
                  <w:proofErr w:type="spellStart"/>
                  <w:r w:rsidR="30A0563B">
                    <w:rPr/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70D89F7F" w:rsidRDefault="00E25B16" w14:paraId="294E7432" w14:textId="77777777" w14:noSpellErr="1">
                  <w:pPr>
                    <w:spacing w:before="120"/>
                    <w:jc w:val="center"/>
                    <w:rPr>
                      <w:noProof/>
                      <w:lang w:val="tr-TR"/>
                    </w:rPr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70D89F7F" w:rsidRDefault="00E25B16" w14:paraId="41CC6BBE" w14:textId="77777777" w14:noSpellErr="1">
                  <w:pPr>
                    <w:spacing w:before="120"/>
                    <w:jc w:val="center"/>
                    <w:rPr>
                      <w:noProof/>
                      <w:lang w:val="tr-TR"/>
                    </w:rPr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70D89F7F" w:rsidRDefault="00E25B16" w14:paraId="5A4E4019" w14:textId="77777777" w14:noSpellErr="1">
                  <w:pPr>
                    <w:spacing w:before="120"/>
                    <w:jc w:val="center"/>
                    <w:rPr>
                      <w:noProof/>
                      <w:lang w:val="tr-TR"/>
                    </w:rPr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70D89F7F" w:rsidRDefault="00E25B16" w14:paraId="06FDE464" w14:textId="77777777" w14:noSpellErr="1">
                  <w:pPr>
                    <w:spacing w:before="120"/>
                    <w:jc w:val="center"/>
                    <w:rPr>
                      <w:noProof/>
                      <w:lang w:val="tr-TR"/>
                    </w:rPr>
                  </w:pPr>
                  <w:r w:rsidR="00E25B16">
                    <w:rPr/>
                    <w:t>ISSUE</w:t>
                  </w:r>
                </w:p>
              </w:tc>
            </w:tr>
            <w:tr w:rsidR="00E25B16" w:rsidTr="70D89F7F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tcMar/>
                      <w:vAlign w:val="center"/>
                    </w:tcPr>
                    <w:p w:rsidR="00E25B16" w:rsidP="0095489E" w:rsidRDefault="00163410" w14:paraId="18736372" w14:textId="47574666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70D89F7F" w:rsidRDefault="004D01C9" w14:paraId="1048A7FE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4D01C9" w:rsidTr="5EA31BE1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70D89F7F" w:rsidRDefault="00087DFA" w14:paraId="0BBFE378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5EA31BE1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6414659" w14:paraId="07CFC0DD" w14:textId="77777777">
              <w:tc>
                <w:tcPr>
                  <w:tcW w:w="8988" w:type="dxa"/>
                  <w:tcMar/>
                </w:tcPr>
                <w:p w:rsidR="00071AE2" w:rsidP="506EE958" w:rsidRDefault="001513EC" w14:paraId="79156B1C" w14:textId="5AEFEABC">
                  <w:pPr>
                    <w:pStyle w:val="paragraph"/>
                    <w:spacing w:before="0" w:beforeAutospacing="off" w:after="0" w:afterAutospacing="off"/>
                    <w:ind w:left="0"/>
                    <w:jc w:val="both"/>
                    <w:textAlignment w:val="baseline"/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</w:pPr>
                  <w:r w:rsidRPr="66414659" w:rsidR="5F75844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NA0003012-DSS-01028,</w:t>
                  </w:r>
                  <w:r w:rsidRPr="506EE958" w:rsidR="5F75844D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 </w:t>
                  </w:r>
                  <w:r w:rsidRPr="66414659" w:rsidR="5F75844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NA0003012-DSS-01027 dökümanlarındaki isterlere dayanarak b</w:t>
                  </w:r>
                  <w:r w:rsidRPr="70D89F7F" w:rsidR="2B3E7B83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u </w:t>
                  </w:r>
                  <w:r w:rsidRPr="70D89F7F" w:rsidR="2B3E7B83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gereksinim</w:t>
                  </w:r>
                  <w:r w:rsidRPr="70D89F7F" w:rsidR="2B3E7B83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, 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F</w:t>
                  </w:r>
                  <w:r w:rsidRPr="70D89F7F" w:rsidR="5F503A99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D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U’</w:t>
                  </w:r>
                  <w:r w:rsidRPr="70D89F7F" w:rsidR="3D05065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ya</w:t>
                  </w:r>
                  <w:r w:rsidRPr="70D89F7F" w:rsidR="08E467B8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78FF1D27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kalibrasyon verisi</w:t>
                  </w:r>
                  <w:r w:rsidRPr="70D89F7F" w:rsidR="0A29482A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nin</w:t>
                  </w:r>
                  <w:r w:rsidRPr="70D89F7F" w:rsidR="08E467B8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yükle</w:t>
                  </w:r>
                  <w:r w:rsidRPr="70D89F7F" w:rsidR="106E75ED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nmesi</w:t>
                  </w:r>
                  <w:r w:rsidRPr="70D89F7F" w:rsidR="08E467B8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için</w:t>
                  </w:r>
                  <w:r w:rsidRPr="70D89F7F" w:rsidR="6D0553A8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ve </w:t>
                  </w:r>
                  <w:r w:rsidRPr="70D89F7F" w:rsidR="08E467B8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y</w:t>
                  </w:r>
                  <w:r w:rsidRPr="70D89F7F" w:rsidR="2836A00C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azılımın </w:t>
                  </w:r>
                  <w:r w:rsidRPr="70D89F7F" w:rsidR="0C47857C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durumunun </w:t>
                  </w:r>
                  <w:r w:rsidRPr="70D89F7F" w:rsidR="08E467B8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kontrol edilebilmesi için oluşturulmuştur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.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FDU’nun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kalibrasyon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moda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girdiğini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kontrol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edebilmek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için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seri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0190EEA4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protokol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den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kalibrasyon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verisini</w:t>
                  </w:r>
                  <w:r w:rsidRPr="70D89F7F" w:rsidR="1EDD8CFF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n</w:t>
                  </w:r>
                  <w:r w:rsidRPr="70D89F7F" w:rsidR="143BE0D2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yüklenmesi ve </w:t>
                  </w:r>
                  <w:r w:rsidRPr="70D89F7F" w:rsidR="108FDE8E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sistemin </w:t>
                  </w:r>
                  <w:r w:rsidRPr="70D89F7F" w:rsidR="143BE0D2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durumunun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gö</w:t>
                  </w:r>
                  <w:r w:rsidRPr="70D89F7F" w:rsidR="0A90EE1C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zlemlenmesi gerekmektedir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.</w:t>
                  </w:r>
                  <w:r w:rsidRPr="70D89F7F" w:rsidR="4413CF9B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1D364505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Bu </w:t>
                  </w:r>
                  <w:r w:rsidRPr="70D89F7F" w:rsidR="6225838B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bağlamda </w:t>
                  </w:r>
                  <w:r w:rsidRPr="506EE958" w:rsidR="6225838B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UART </w:t>
                  </w:r>
                  <w:r w:rsidRPr="506EE958" w:rsidR="61C7C899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>arayüzü</w:t>
                  </w:r>
                  <w:r w:rsidRPr="506EE958" w:rsidR="5AB3640D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 </w:t>
                  </w:r>
                  <w:r w:rsidRPr="70D89F7F" w:rsidR="5AB3640D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vasıtasıyla</w:t>
                  </w:r>
                  <w:r w:rsidRPr="70D89F7F" w:rsidR="1F9B945B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5AFC5E1E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>yazılım</w:t>
                  </w:r>
                  <w:r w:rsidRPr="70D89F7F" w:rsidR="3B6A52E9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 </w:t>
                  </w:r>
                  <w:r w:rsidRPr="70D89F7F" w:rsidR="6E4F9366">
                    <w:rPr>
                      <w:rStyle w:val="normaltextrun"/>
                      <w:rFonts w:ascii="Verdana Pro" w:hAnsi="Verdana Pro"/>
                      <w:noProof/>
                      <w:color w:val="000000"/>
                      <w:shd w:val="clear" w:color="auto" w:fill="FFFFFF"/>
                      <w:lang w:val="tr-TR"/>
                    </w:rPr>
                    <w:t xml:space="preserve">FDU </w:t>
                  </w:r>
                  <w:r w:rsidRPr="506EE958" w:rsidR="6E4F9366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>monitoring</w:t>
                  </w:r>
                  <w:r w:rsidRPr="506EE958" w:rsidR="6E4F9366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 </w:t>
                  </w:r>
                  <w:r w:rsidRPr="506EE958" w:rsidR="308B1FA8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uygulaması üzerinden </w:t>
                  </w:r>
                  <w:r w:rsidRPr="506EE958" w:rsidR="6E4F9366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takip </w:t>
                  </w:r>
                  <w:r w:rsidRPr="506EE958" w:rsidR="345153B4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e</w:t>
                  </w:r>
                  <w:r w:rsidRPr="506EE958" w:rsidR="63810F9A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dilebilir </w:t>
                  </w:r>
                  <w:r w:rsidRPr="506EE958" w:rsidR="4EE308F2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>ve</w:t>
                  </w:r>
                  <w:r w:rsidRPr="506EE958" w:rsidR="295E0932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 yazılım</w:t>
                  </w:r>
                  <w:r w:rsidRPr="506EE958" w:rsidR="4EE308F2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 xml:space="preserve"> yükleme işlemleri gerçekleştiri</w:t>
                  </w:r>
                  <w:r w:rsidRPr="506EE958" w:rsidR="67F004D6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>lebili</w:t>
                  </w:r>
                  <w:r w:rsidRPr="506EE958" w:rsidR="0079EA33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>r</w:t>
                  </w:r>
                  <w:r w:rsidRPr="506EE958" w:rsidR="6E4F9366"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  <w:t>.</w:t>
                  </w:r>
                </w:p>
                <w:p w:rsidRPr="00000E57" w:rsidR="001513EC" w:rsidP="506EE958" w:rsidRDefault="001513EC" w14:paraId="42CE84F7" w14:textId="1D0161EC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  <w:rPr>
                      <w:rStyle w:val="normaltextrun"/>
                      <w:rFonts w:ascii="Verdana Pro" w:hAnsi="Verdana Pro"/>
                      <w:noProof/>
                      <w:color w:val="000000" w:themeColor="text1" w:themeTint="FF" w:themeShade="FF"/>
                      <w:lang w:val="tr-TR"/>
                    </w:rPr>
                  </w:pPr>
                </w:p>
              </w:tc>
            </w:tr>
          </w:tbl>
          <w:p w:rsidR="00087DFA" w:rsidP="70D89F7F" w:rsidRDefault="00087DFA" w14:paraId="48269C8D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087DFA" w:rsidTr="5EA31BE1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70D89F7F" w:rsidRDefault="00087DFA" w14:paraId="0CD2863D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5EA31BE1" w14:paraId="4B2BBD0F" w14:textId="77777777">
        <w:trPr>
          <w:cantSplit/>
        </w:trPr>
        <w:tc>
          <w:tcPr>
            <w:tcW w:w="9214" w:type="dxa"/>
            <w:tcMar/>
          </w:tcPr>
          <w:p w:rsidR="004D01C9" w:rsidP="70D89F7F" w:rsidRDefault="00206B0D" w14:paraId="28CFE909" w14:textId="77777777" w14:noSpellErr="1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5EA31BE1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06EE958" w14:paraId="2AB2B796" w14:textId="77777777">
              <w:tc>
                <w:tcPr>
                  <w:tcW w:w="2996" w:type="dxa"/>
                  <w:tcMar/>
                </w:tcPr>
                <w:p w:rsidR="002F7722" w:rsidP="70D89F7F" w:rsidRDefault="002F7722" w14:paraId="6800CA87" w14:textId="77777777" w14:noSpellErr="1">
                  <w:pPr>
                    <w:rPr>
                      <w:noProof/>
                      <w:lang w:val="tr-TR"/>
                    </w:rPr>
                  </w:pPr>
                  <w:r w:rsidR="6D5C1664">
                    <w:rPr/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687901" w14:paraId="01669455" w14:textId="74460787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70D89F7F" w:rsidRDefault="002F7722" w14:paraId="57553AF2" w14:textId="77777777" w14:noSpellErr="1">
                  <w:pPr>
                    <w:rPr>
                      <w:noProof/>
                      <w:lang w:val="tr-TR"/>
                    </w:rPr>
                  </w:pPr>
                </w:p>
              </w:tc>
              <w:tc>
                <w:tcPr>
                  <w:tcW w:w="3261" w:type="dxa"/>
                  <w:tcMar/>
                </w:tcPr>
                <w:p w:rsidR="002F7722" w:rsidP="70D89F7F" w:rsidRDefault="002F7722" w14:paraId="7BC34D59" w14:textId="77777777" w14:noSpellErr="1">
                  <w:pPr>
                    <w:rPr>
                      <w:noProof/>
                      <w:lang w:val="tr-TR"/>
                    </w:rPr>
                  </w:pPr>
                  <w:r w:rsidR="6D5C1664">
                    <w:rPr/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0E7B492B" w14:textId="1679AC2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506EE958" w14:paraId="5710F05C" w14:textId="77777777">
              <w:tc>
                <w:tcPr>
                  <w:tcW w:w="2996" w:type="dxa"/>
                  <w:tcMar/>
                </w:tcPr>
                <w:p w:rsidR="002F7722" w:rsidP="70D89F7F" w:rsidRDefault="002F7722" w14:paraId="2539BB7A" w14:textId="66D0D619">
                  <w:pPr>
                    <w:rPr>
                      <w:noProof/>
                      <w:lang w:val="tr-TR"/>
                    </w:rPr>
                  </w:pPr>
                  <w:r w:rsidR="5CB7C336">
                    <w:rPr/>
                    <w:t>COMPLETENESS</w:t>
                  </w:r>
                  <w:r w:rsidR="74660E82">
                    <w:rPr/>
                    <w:t xml:space="preserve"> (-)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32DA03D3" w14:textId="1E8688B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70D89F7F" w:rsidRDefault="002F7722" w14:paraId="70D17A95" w14:textId="77777777" w14:noSpellErr="1">
                  <w:pPr>
                    <w:rPr>
                      <w:noProof/>
                      <w:lang w:val="tr-TR"/>
                    </w:rPr>
                  </w:pPr>
                </w:p>
              </w:tc>
              <w:tc>
                <w:tcPr>
                  <w:tcW w:w="3261" w:type="dxa"/>
                  <w:tcMar/>
                </w:tcPr>
                <w:p w:rsidR="002F7722" w:rsidP="70D89F7F" w:rsidRDefault="005F052E" w14:paraId="2F58AA87" w14:textId="77777777" w14:noSpellErr="1">
                  <w:pPr>
                    <w:rPr>
                      <w:noProof/>
                      <w:lang w:val="tr-TR"/>
                    </w:rPr>
                  </w:pPr>
                  <w:r w:rsidR="62CCBF4C">
                    <w:rPr/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7792D561" w14:textId="5475E99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506EE958" w14:paraId="4FDE8F4C" w14:textId="77777777">
              <w:tc>
                <w:tcPr>
                  <w:tcW w:w="2996" w:type="dxa"/>
                  <w:tcMar/>
                </w:tcPr>
                <w:p w:rsidR="002F7722" w:rsidP="70D89F7F" w:rsidRDefault="002F7722" w14:paraId="3FE1D8A8" w14:textId="77777777" w14:noSpellErr="1">
                  <w:pPr>
                    <w:rPr>
                      <w:noProof/>
                      <w:lang w:val="tr-TR"/>
                    </w:rPr>
                  </w:pPr>
                  <w:r w:rsidR="6D5C1664">
                    <w:rPr/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564179B3" w14:textId="36EF6E2B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70D89F7F" w:rsidRDefault="002F7722" w14:paraId="28E6AB9C" w14:textId="77777777" w14:noSpellErr="1">
                  <w:pPr>
                    <w:rPr>
                      <w:noProof/>
                      <w:lang w:val="tr-TR"/>
                    </w:rPr>
                  </w:pPr>
                </w:p>
              </w:tc>
              <w:tc>
                <w:tcPr>
                  <w:tcW w:w="3261" w:type="dxa"/>
                  <w:tcMar/>
                </w:tcPr>
                <w:p w:rsidR="002F7722" w:rsidP="70D89F7F" w:rsidRDefault="005F052E" w14:paraId="34524282" w14:textId="77777777" w14:noSpellErr="1">
                  <w:pPr>
                    <w:rPr>
                      <w:noProof/>
                      <w:lang w:val="tr-TR"/>
                    </w:rPr>
                  </w:pPr>
                  <w:r w:rsidR="62CCBF4C">
                    <w:rPr/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52CE4FF7" w14:textId="3A16CF6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506EE958" w14:paraId="157F03F5" w14:textId="77777777">
              <w:tc>
                <w:tcPr>
                  <w:tcW w:w="2996" w:type="dxa"/>
                  <w:tcMar/>
                </w:tcPr>
                <w:p w:rsidR="002F7722" w:rsidP="70D89F7F" w:rsidRDefault="002F7722" w14:paraId="282C24E9" w14:textId="77777777" w14:noSpellErr="1">
                  <w:pPr>
                    <w:rPr>
                      <w:noProof/>
                      <w:lang w:val="tr-TR"/>
                    </w:rPr>
                  </w:pPr>
                  <w:r w:rsidR="6D5C1664">
                    <w:rPr/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4090D15E" w14:textId="484B4DA7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70D89F7F" w:rsidRDefault="002F7722" w14:paraId="0EBCCB02" w14:textId="77777777" w14:noSpellErr="1">
                  <w:pPr>
                    <w:rPr>
                      <w:noProof/>
                      <w:lang w:val="tr-TR"/>
                    </w:rPr>
                  </w:pPr>
                </w:p>
              </w:tc>
              <w:tc>
                <w:tcPr>
                  <w:tcW w:w="3261" w:type="dxa"/>
                  <w:tcMar/>
                </w:tcPr>
                <w:p w:rsidR="002F7722" w:rsidP="70D89F7F" w:rsidRDefault="005F052E" w14:paraId="7BC4C69E" w14:textId="77777777" w14:noSpellErr="1">
                  <w:pPr>
                    <w:rPr>
                      <w:noProof/>
                      <w:lang w:val="tr-TR"/>
                    </w:rPr>
                  </w:pPr>
                  <w:r w:rsidR="62CCBF4C">
                    <w:rPr/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470492C2" w14:textId="0171C30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70D89F7F" w:rsidRDefault="00087DFA" w14:paraId="44C77B8F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087DFA" w:rsidTr="5EA31BE1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70D89F7F" w:rsidRDefault="00002B8D" w14:paraId="72308244" w14:textId="77777777" w14:noSpellErr="1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002B8D">
              <w:rPr>
                <w:b w:val="1"/>
                <w:bCs w:val="1"/>
              </w:rPr>
              <w:t>S</w:t>
            </w:r>
            <w:r w:rsidRPr="70D89F7F" w:rsidR="00013CA0">
              <w:rPr>
                <w:b w:val="1"/>
                <w:bCs w:val="1"/>
              </w:rPr>
              <w:t>E</w:t>
            </w:r>
            <w:r w:rsidRPr="70D89F7F" w:rsidR="00002B8D">
              <w:rPr>
                <w:b w:val="1"/>
                <w:bCs w:val="1"/>
              </w:rPr>
              <w:t>MANTIC CONTROL</w:t>
            </w:r>
            <w:r w:rsidRPr="70D89F7F" w:rsidR="00CA3AFD">
              <w:rPr>
                <w:b w:val="1"/>
                <w:bCs w:val="1"/>
              </w:rPr>
              <w:t xml:space="preserve"> (</w:t>
            </w:r>
            <w:r w:rsidRPr="70D89F7F" w:rsidR="004600E4">
              <w:rPr>
                <w:b w:val="1"/>
                <w:bCs w:val="1"/>
              </w:rPr>
              <w:t>PRE</w:t>
            </w:r>
            <w:r w:rsidRPr="70D89F7F" w:rsidR="004E64BD">
              <w:rPr>
                <w:b w:val="1"/>
                <w:bCs w:val="1"/>
              </w:rPr>
              <w:t>FERABLY</w:t>
            </w:r>
            <w:r w:rsidRPr="70D89F7F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5EA31BE1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EA31BE1" w14:paraId="19E91452" w14:textId="77777777">
              <w:tc>
                <w:tcPr>
                  <w:tcW w:w="2586" w:type="dxa"/>
                  <w:tcMar/>
                </w:tcPr>
                <w:p w:rsidR="000E4C7A" w:rsidP="70D89F7F" w:rsidRDefault="000E4C7A" w14:paraId="595EDCF1" w14:textId="77777777" w14:noSpellErr="1">
                  <w:pPr>
                    <w:rPr>
                      <w:noProof/>
                      <w:lang w:val="tr-TR"/>
                    </w:rPr>
                  </w:pPr>
                  <w:r w:rsidR="6822AA69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70D89F7F" w:rsidRDefault="00E11133" w14:paraId="274EED0F" w14:textId="13B0CA10" w14:noSpellErr="1">
                  <w:pPr>
                    <w:rPr>
                      <w:noProof/>
                      <w:lang w:val="tr-TR"/>
                    </w:rPr>
                  </w:pPr>
                  <w:r w:rsidR="3CF2754C">
                    <w:rPr/>
                    <w:t>Software</w:t>
                  </w:r>
                </w:p>
              </w:tc>
            </w:tr>
            <w:tr w:rsidR="000E4C7A" w:rsidTr="5EA31BE1" w14:paraId="4AC5B5F0" w14:textId="77777777">
              <w:tc>
                <w:tcPr>
                  <w:tcW w:w="2586" w:type="dxa"/>
                  <w:tcMar/>
                </w:tcPr>
                <w:p w:rsidR="000E4C7A" w:rsidP="70D89F7F" w:rsidRDefault="000E4C7A" w14:paraId="1DBD464A" w14:textId="77777777" w14:noSpellErr="1">
                  <w:pPr>
                    <w:rPr>
                      <w:noProof/>
                      <w:lang w:val="tr-TR"/>
                    </w:rPr>
                  </w:pPr>
                  <w:r w:rsidR="6822AA69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0D89F7F" w:rsidRDefault="00145362" w14:paraId="013E36B7" w14:textId="49E35E80">
                  <w:pPr>
                    <w:rPr>
                      <w:noProof/>
                      <w:lang w:val="tr-TR"/>
                    </w:rPr>
                  </w:pPr>
                  <w:proofErr w:type="spellStart"/>
                  <w:r w:rsidR="7C32DE57">
                    <w:rPr/>
                    <w:t>S</w:t>
                  </w:r>
                  <w:r w:rsidR="7C32DE57">
                    <w:rPr/>
                    <w:t>hall</w:t>
                  </w:r>
                  <w:proofErr w:type="spellEnd"/>
                  <w:r w:rsidR="7C32DE57">
                    <w:rPr/>
                    <w:t xml:space="preserve"> </w:t>
                  </w:r>
                  <w:proofErr w:type="spellStart"/>
                  <w:r w:rsidR="001513EC">
                    <w:rPr/>
                    <w:t>provide</w:t>
                  </w:r>
                  <w:proofErr w:type="spellEnd"/>
                </w:p>
              </w:tc>
            </w:tr>
            <w:tr w:rsidR="000E4C7A" w:rsidTr="5EA31BE1" w14:paraId="76329FE6" w14:textId="77777777">
              <w:tc>
                <w:tcPr>
                  <w:tcW w:w="2586" w:type="dxa"/>
                  <w:tcMar/>
                </w:tcPr>
                <w:p w:rsidR="000E4C7A" w:rsidP="70D89F7F" w:rsidRDefault="000E4C7A" w14:paraId="1DE19F84" w14:textId="77777777" w14:noSpellErr="1">
                  <w:pPr>
                    <w:rPr>
                      <w:noProof/>
                      <w:lang w:val="tr-TR"/>
                    </w:rPr>
                  </w:pPr>
                  <w:r w:rsidR="6822AA69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0D89F7F" w:rsidRDefault="001513EC" w14:paraId="73B15C66" w14:textId="220B3EAF">
                  <w:pPr>
                    <w:rPr>
                      <w:noProof/>
                      <w:lang w:val="tr-TR"/>
                    </w:rPr>
                  </w:pPr>
                  <w:r w:rsidR="001513EC">
                    <w:rPr/>
                    <w:t xml:space="preserve">UART </w:t>
                  </w:r>
                  <w:proofErr w:type="spellStart"/>
                  <w:r w:rsidR="001513EC">
                    <w:rPr/>
                    <w:t>communication</w:t>
                  </w:r>
                  <w:proofErr w:type="spellEnd"/>
                </w:p>
              </w:tc>
            </w:tr>
            <w:tr w:rsidR="000E4C7A" w:rsidTr="5EA31BE1" w14:paraId="70C6BFC0" w14:textId="77777777">
              <w:tc>
                <w:tcPr>
                  <w:tcW w:w="2586" w:type="dxa"/>
                  <w:tcMar/>
                </w:tcPr>
                <w:p w:rsidR="000E4C7A" w:rsidP="70D89F7F" w:rsidRDefault="000E4C7A" w14:paraId="0F2D3BA9" w14:textId="77777777" w14:noSpellErr="1">
                  <w:pPr>
                    <w:rPr>
                      <w:noProof/>
                      <w:lang w:val="tr-TR"/>
                    </w:rPr>
                  </w:pPr>
                  <w:r w:rsidR="6822AA69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6C78FCF" w:rsidRDefault="0067425F" w14:paraId="555674AC" w14:textId="05DFAAB5">
                  <w:pPr>
                    <w:rPr>
                      <w:highlight w:val="yellow"/>
                    </w:rPr>
                  </w:pPr>
                </w:p>
              </w:tc>
            </w:tr>
            <w:tr w:rsidR="000E4C7A" w:rsidTr="5EA31BE1" w14:paraId="3EACACB9" w14:textId="77777777">
              <w:tc>
                <w:tcPr>
                  <w:tcW w:w="2586" w:type="dxa"/>
                  <w:tcMar/>
                </w:tcPr>
                <w:p w:rsidR="000E4C7A" w:rsidP="70D89F7F" w:rsidRDefault="000E4C7A" w14:paraId="13B71DB7" w14:textId="77777777" w14:noSpellErr="1">
                  <w:pPr>
                    <w:rPr>
                      <w:noProof/>
                      <w:lang w:val="tr-TR"/>
                    </w:rPr>
                  </w:pPr>
                  <w:r w:rsidR="6822AA69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0D89F7F" w:rsidRDefault="000E4C7A" w14:paraId="72FBBDC9" w14:textId="77777777" w14:noSpellErr="1">
                  <w:pPr>
                    <w:rPr>
                      <w:noProof/>
                      <w:lang w:val="tr-TR"/>
                    </w:rPr>
                  </w:pPr>
                </w:p>
              </w:tc>
            </w:tr>
            <w:tr w:rsidR="000E4C7A" w:rsidTr="5EA31BE1" w14:paraId="048DB24E" w14:textId="77777777">
              <w:tc>
                <w:tcPr>
                  <w:tcW w:w="2586" w:type="dxa"/>
                  <w:tcMar/>
                </w:tcPr>
                <w:p w:rsidR="000E4C7A" w:rsidP="70D89F7F" w:rsidRDefault="000E4C7A" w14:paraId="016B13D8" w14:textId="77777777" w14:noSpellErr="1">
                  <w:pPr>
                    <w:rPr>
                      <w:noProof/>
                      <w:lang w:val="tr-TR"/>
                    </w:rPr>
                  </w:pPr>
                  <w:r w:rsidR="6822AA69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0D89F7F" w:rsidRDefault="000E4C7A" w14:paraId="03E508C2" w14:textId="77777777" w14:noSpellErr="1">
                  <w:pPr>
                    <w:rPr>
                      <w:noProof/>
                      <w:lang w:val="tr-TR"/>
                    </w:rPr>
                  </w:pPr>
                </w:p>
              </w:tc>
            </w:tr>
          </w:tbl>
          <w:p w:rsidRPr="0085476D" w:rsidR="00087DFA" w:rsidP="70D89F7F" w:rsidRDefault="00087DFA" w14:paraId="4AFDFF4F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4D01C9" w:rsidTr="5EA31BE1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70D89F7F" w:rsidRDefault="00E736B2" w14:paraId="449284BB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5EA31BE1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06EE958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0F43EF" w14:paraId="0733D4C5" w14:textId="7FE823B8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Pr="00B56402" w:rsidR="00B56402" w:rsidP="70D89F7F" w:rsidRDefault="00EE1C2F" w14:paraId="2B236246" w14:textId="52CC2561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  <w:rPr>
                      <w:rStyle w:val="normaltextrun"/>
                      <w:rFonts w:ascii="Verdana Pro" w:hAnsi="Verdana Pro" w:cs="Segoe UI"/>
                    </w:rPr>
                  </w:pPr>
                  <w:r w:rsidRPr="506EE958" w:rsidR="2C86D36A">
                    <w:rPr>
                      <w:rStyle w:val="normaltextrun"/>
                      <w:rFonts w:ascii="Verdana Pro" w:hAnsi="Verdana Pro" w:cs="Segoe UI"/>
                    </w:rPr>
                    <w:t xml:space="preserve">Bu </w:t>
                  </w:r>
                  <w:proofErr w:type="spellStart"/>
                  <w:r w:rsidRPr="506EE958" w:rsidR="2C86D36A">
                    <w:rPr>
                      <w:rStyle w:val="normaltextrun"/>
                      <w:rFonts w:ascii="Verdana Pro" w:hAnsi="Verdana Pro" w:cs="Segoe UI"/>
                    </w:rPr>
                    <w:t>gereksinim</w:t>
                  </w:r>
                  <w:proofErr w:type="spellEnd"/>
                  <w:r w:rsidRPr="506EE958" w:rsidR="6AFCB95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24A18263">
                    <w:rPr>
                      <w:rStyle w:val="normaltextrun"/>
                      <w:rFonts w:ascii="Verdana Pro" w:hAnsi="Verdana Pro" w:cs="Segoe UI"/>
                    </w:rPr>
                    <w:t>Laboratuar</w:t>
                  </w:r>
                  <w:proofErr w:type="spellEnd"/>
                  <w:r w:rsidRPr="506EE958" w:rsidR="113B5FF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113B5FFF">
                    <w:rPr>
                      <w:rStyle w:val="normaltextrun"/>
                      <w:rFonts w:ascii="Verdana Pro" w:hAnsi="Verdana Pro" w:cs="Segoe UI"/>
                    </w:rPr>
                    <w:t>ortamında</w:t>
                  </w:r>
                  <w:proofErr w:type="spellEnd"/>
                  <w:r w:rsidRPr="506EE958" w:rsidR="113B5FF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36A2CE73">
                    <w:rPr>
                      <w:rStyle w:val="normaltextrun"/>
                      <w:rFonts w:ascii="Verdana Pro" w:hAnsi="Verdana Pro" w:cs="Segoe UI"/>
                    </w:rPr>
                    <w:t>doğrulanabilir</w:t>
                  </w:r>
                  <w:proofErr w:type="spellEnd"/>
                  <w:r w:rsidRPr="506EE958" w:rsidR="113B5FFF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  <w:r w:rsidRPr="506EE958" w:rsidR="26A46F28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r w:rsidRPr="506EE958" w:rsidR="443087AB">
                    <w:rPr>
                      <w:rStyle w:val="normaltextrun"/>
                      <w:rFonts w:ascii="Verdana Pro" w:hAnsi="Verdana Pro" w:cs="Segoe UI"/>
                    </w:rPr>
                    <w:t>Rs</w:t>
                  </w:r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232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ile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FDU serial port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bağlantılarının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sağlandığı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17BE31C0">
                    <w:rPr>
                      <w:rStyle w:val="normaltextrun"/>
                      <w:rFonts w:ascii="Verdana Pro" w:hAnsi="Verdana Pro" w:cs="Segoe UI"/>
                    </w:rPr>
                    <w:t>durumda</w:t>
                  </w:r>
                  <w:proofErr w:type="spellEnd"/>
                  <w:r w:rsidRPr="506EE958" w:rsidR="17BE31C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FDU monitoring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yazılımı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vasıtasıyla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veri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paketleri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gönderilerek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alınabilmektedir</w:t>
                  </w:r>
                  <w:proofErr w:type="spellEnd"/>
                  <w:r w:rsidRPr="506EE958" w:rsidR="59194C8E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 xml:space="preserve"> FDU monitoring </w:t>
                  </w:r>
                  <w:proofErr w:type="spellStart"/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>üzerinden</w:t>
                  </w:r>
                  <w:proofErr w:type="spellEnd"/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>kalibrasyon</w:t>
                  </w:r>
                  <w:proofErr w:type="spellEnd"/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>verileri</w:t>
                  </w:r>
                  <w:proofErr w:type="spellEnd"/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gönderilmektedir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.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Aynı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zamanda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FDU durum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bilgisi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anlık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olarak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uart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arayüzü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vasıtasıyla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FDU monitoring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yazılımı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 xml:space="preserve"> üzerinden </w:t>
                  </w:r>
                  <w:proofErr w:type="spellStart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gözlemlenebilmektedir</w:t>
                  </w:r>
                  <w:proofErr w:type="spellEnd"/>
                  <w:r w:rsidRPr="506EE958" w:rsidR="47E0E872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  <w:r w:rsidRPr="506EE958" w:rsidR="0C810698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</w:p>
                <w:p w:rsidRPr="00B56F36" w:rsidR="006F12B7" w:rsidP="70D89F7F" w:rsidRDefault="006F12B7" w14:paraId="6A764D00" w14:textId="50384EB4" w14:noSpellErr="1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  <w:rPr>
                      <w:noProof/>
                      <w:lang w:val="tr-TR"/>
                    </w:rPr>
                  </w:pPr>
                </w:p>
              </w:tc>
            </w:tr>
          </w:tbl>
          <w:p w:rsidR="006F12B7" w:rsidP="70D89F7F" w:rsidRDefault="006F12B7" w14:paraId="3A86B439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334478" w:rsidTr="5EA31BE1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70D89F7F" w:rsidRDefault="00334478" w14:paraId="501EC346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5EA31BE1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6414659" w14:paraId="4F0474EE" w14:textId="77777777">
              <w:tc>
                <w:tcPr>
                  <w:tcW w:w="8988" w:type="dxa"/>
                  <w:tcMar/>
                </w:tcPr>
                <w:p w:rsidR="00226C60" w:rsidP="506EE958" w:rsidRDefault="00850ADB" w14:paraId="54D5DB64" w14:textId="23A0779F">
                  <w:pPr>
                    <w:pStyle w:val="Normal"/>
                  </w:pPr>
                  <w:proofErr w:type="spellStart"/>
                  <w:r w:rsidR="77E5A25B">
                    <w:rPr/>
                    <w:t>Uart</w:t>
                  </w:r>
                  <w:proofErr w:type="spellEnd"/>
                  <w:r w:rsidR="77E5A25B">
                    <w:rPr/>
                    <w:t xml:space="preserve"> arayüzü bağlantıları için </w:t>
                  </w:r>
                  <w:proofErr w:type="spellStart"/>
                  <w:r w:rsidR="77E5A25B">
                    <w:rPr/>
                    <w:t>FDU’nun</w:t>
                  </w:r>
                  <w:proofErr w:type="spellEnd"/>
                  <w:r w:rsidR="77E5A25B">
                    <w:rPr/>
                    <w:t xml:space="preserve"> </w:t>
                  </w:r>
                  <w:proofErr w:type="spellStart"/>
                  <w:r w:rsidR="77E5A25B">
                    <w:rPr/>
                    <w:t>Tx</w:t>
                  </w:r>
                  <w:proofErr w:type="spellEnd"/>
                  <w:r w:rsidR="77E5A25B">
                    <w:rPr/>
                    <w:t xml:space="preserve"> pini </w:t>
                  </w:r>
                  <w:r w:rsidR="1145908A">
                    <w:rPr/>
                    <w:t xml:space="preserve">kullanılan </w:t>
                  </w:r>
                  <w:r w:rsidR="77E5A25B">
                    <w:rPr/>
                    <w:t>konnektör</w:t>
                  </w:r>
                  <w:r w:rsidR="0A5024B6">
                    <w:rPr/>
                    <w:t xml:space="preserve">ün </w:t>
                  </w:r>
                  <w:proofErr w:type="spellStart"/>
                  <w:r w:rsidR="0A5024B6">
                    <w:rPr/>
                    <w:t>Rx</w:t>
                  </w:r>
                  <w:proofErr w:type="spellEnd"/>
                  <w:r w:rsidR="0A5024B6">
                    <w:rPr/>
                    <w:t xml:space="preserve"> pinine, </w:t>
                  </w:r>
                  <w:proofErr w:type="spellStart"/>
                  <w:r w:rsidR="0A5024B6">
                    <w:rPr/>
                    <w:t>FDU’nun</w:t>
                  </w:r>
                  <w:proofErr w:type="spellEnd"/>
                  <w:r w:rsidR="0A5024B6">
                    <w:rPr/>
                    <w:t xml:space="preserve"> </w:t>
                  </w:r>
                  <w:proofErr w:type="spellStart"/>
                  <w:r w:rsidR="0A5024B6">
                    <w:rPr/>
                    <w:t>Rx</w:t>
                  </w:r>
                  <w:proofErr w:type="spellEnd"/>
                  <w:r w:rsidR="77E5A25B">
                    <w:rPr/>
                    <w:t xml:space="preserve"> </w:t>
                  </w:r>
                  <w:r w:rsidR="59EB88A0">
                    <w:rPr/>
                    <w:t>pi</w:t>
                  </w:r>
                  <w:r w:rsidR="4C6E63F1">
                    <w:rPr/>
                    <w:t>n</w:t>
                  </w:r>
                  <w:r w:rsidR="59EB88A0">
                    <w:rPr/>
                    <w:t xml:space="preserve">i ise konnektörün </w:t>
                  </w:r>
                  <w:proofErr w:type="spellStart"/>
                  <w:r w:rsidR="59EB88A0">
                    <w:rPr/>
                    <w:t>Tx</w:t>
                  </w:r>
                  <w:proofErr w:type="spellEnd"/>
                  <w:r w:rsidR="59EB88A0">
                    <w:rPr/>
                    <w:t xml:space="preserve"> pinine bağlanır böylece </w:t>
                  </w:r>
                  <w:r w:rsidR="2928562B">
                    <w:rPr/>
                    <w:t>he</w:t>
                  </w:r>
                  <w:r w:rsidR="59EB88A0">
                    <w:rPr/>
                    <w:t xml:space="preserve">r </w:t>
                  </w:r>
                  <w:r w:rsidR="2928562B">
                    <w:rPr/>
                    <w:t xml:space="preserve">iki </w:t>
                  </w:r>
                  <w:r w:rsidR="59EB88A0">
                    <w:rPr/>
                    <w:t xml:space="preserve">sistem </w:t>
                  </w:r>
                  <w:r w:rsidR="32422A11">
                    <w:rPr/>
                    <w:t xml:space="preserve">de hem </w:t>
                  </w:r>
                  <w:r w:rsidR="59EB88A0">
                    <w:rPr/>
                    <w:t>alıcı</w:t>
                  </w:r>
                  <w:r w:rsidR="444F6348">
                    <w:rPr/>
                    <w:t xml:space="preserve"> hem</w:t>
                  </w:r>
                  <w:r w:rsidR="59EB88A0">
                    <w:rPr/>
                    <w:t xml:space="preserve"> gönderici olacaktır.</w:t>
                  </w:r>
                  <w:r w:rsidR="4007F933">
                    <w:rPr/>
                    <w:t xml:space="preserve"> </w:t>
                  </w:r>
                  <w:proofErr w:type="spellStart"/>
                  <w:r w:rsidR="5762AFA5">
                    <w:rPr/>
                    <w:t>FDU’nun</w:t>
                  </w:r>
                  <w:proofErr w:type="spellEnd"/>
                  <w:r w:rsidR="5762AFA5">
                    <w:rPr/>
                    <w:t xml:space="preserve"> </w:t>
                  </w:r>
                  <w:proofErr w:type="spellStart"/>
                  <w:r w:rsidR="642C8426">
                    <w:rPr/>
                    <w:t>T</w:t>
                  </w:r>
                  <w:r w:rsidR="5762AFA5">
                    <w:rPr/>
                    <w:t>x</w:t>
                  </w:r>
                  <w:proofErr w:type="spellEnd"/>
                  <w:r w:rsidR="5762AFA5">
                    <w:rPr/>
                    <w:t xml:space="preserve"> pini üzerinden gönderilen durum verileri konnektörün </w:t>
                  </w:r>
                  <w:proofErr w:type="spellStart"/>
                  <w:r w:rsidR="56BB628B">
                    <w:rPr/>
                    <w:t>R</w:t>
                  </w:r>
                  <w:r w:rsidR="3A1E9DCF">
                    <w:rPr/>
                    <w:t>x</w:t>
                  </w:r>
                  <w:proofErr w:type="spellEnd"/>
                  <w:r w:rsidR="3A1E9DCF">
                    <w:rPr/>
                    <w:t xml:space="preserve"> pini ile alınarak test bilgisayarına iletilir ve böylece</w:t>
                  </w:r>
                  <w:r w:rsidR="5762AFA5">
                    <w:rPr/>
                    <w:t xml:space="preserve"> FDU </w:t>
                  </w:r>
                  <w:proofErr w:type="spellStart"/>
                  <w:r w:rsidR="5762AFA5">
                    <w:rPr/>
                    <w:t>monitoring</w:t>
                  </w:r>
                  <w:proofErr w:type="spellEnd"/>
                  <w:r w:rsidR="5762AFA5">
                    <w:rPr/>
                    <w:t xml:space="preserve"> </w:t>
                  </w:r>
                  <w:r w:rsidR="5762AFA5">
                    <w:rPr/>
                    <w:t>uygulaması</w:t>
                  </w:r>
                  <w:r w:rsidR="5762AFA5">
                    <w:rPr/>
                    <w:t xml:space="preserve"> üzerinden</w:t>
                  </w:r>
                  <w:r w:rsidR="3FA2062C">
                    <w:rPr/>
                    <w:t xml:space="preserve"> durum bilgisi</w:t>
                  </w:r>
                  <w:r w:rsidR="5762AFA5">
                    <w:rPr/>
                    <w:t xml:space="preserve"> gözlemlen</w:t>
                  </w:r>
                  <w:r w:rsidR="0A83C212">
                    <w:rPr/>
                    <w:t>ebilir</w:t>
                  </w:r>
                  <w:r w:rsidR="5762AFA5">
                    <w:rPr/>
                    <w:t>.</w:t>
                  </w:r>
                </w:p>
                <w:p w:rsidR="00226C60" w:rsidP="506EE958" w:rsidRDefault="00850ADB" w14:paraId="2ADF7D70" w14:textId="0DDF4A98">
                  <w:pPr>
                    <w:pStyle w:val="Normal"/>
                  </w:pPr>
                  <w:r w:rsidR="52BA0338">
                    <w:drawing>
                      <wp:inline wp14:editId="66ED0DCC" wp14:anchorId="7E58FDA6">
                        <wp:extent cx="4572000" cy="714375"/>
                        <wp:effectExtent l="0" t="0" r="0" b="0"/>
                        <wp:docPr id="920480209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1fa9bf4d6dd04952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714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6C60" w:rsidP="66414659" w:rsidRDefault="00850ADB" w14:paraId="72D761FC" w14:textId="5CA5AD0F">
                  <w:pPr>
                    <w:pStyle w:val="Normal"/>
                    <w:rPr>
                      <w:ins w:author="Gürkan KARAKUŞ" w:date="2023-01-10T11:39:46.767Z" w:id="2110260893"/>
                      <w:noProof/>
                      <w:lang w:val="tr-TR"/>
                    </w:rPr>
                  </w:pPr>
                  <w:proofErr w:type="spellStart"/>
                  <w:r w:rsidR="7AA841F7">
                    <w:rPr/>
                    <w:t>Completeness</w:t>
                  </w:r>
                  <w:proofErr w:type="spellEnd"/>
                  <w:r w:rsidR="7AA841F7">
                    <w:rPr/>
                    <w:t xml:space="preserve">: Sistemin gönderici/alıcı veya her ikisi de olup olmadığı konusunda yeterli bilgi verilmemiştir bu sebeple gereksinim </w:t>
                  </w:r>
                  <w:proofErr w:type="spellStart"/>
                  <w:r w:rsidR="7AA841F7">
                    <w:rPr/>
                    <w:t>complete</w:t>
                  </w:r>
                  <w:proofErr w:type="spellEnd"/>
                  <w:r w:rsidR="7AA841F7">
                    <w:rPr/>
                    <w:t xml:space="preserve"> değildir.</w:t>
                  </w:r>
                </w:p>
                <w:p w:rsidR="00226C60" w:rsidP="506EE958" w:rsidRDefault="00850ADB" w14:paraId="05F2CF39" w14:textId="0F3960B7">
                  <w:pPr>
                    <w:pStyle w:val="Normal"/>
                  </w:pPr>
                </w:p>
              </w:tc>
            </w:tr>
          </w:tbl>
          <w:p w:rsidR="00334478" w:rsidP="70D89F7F" w:rsidRDefault="00334478" w14:paraId="7906A347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E27154" w:rsidTr="5EA31BE1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70D89F7F" w:rsidRDefault="00E27154" w14:paraId="7C54D3BA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5EA31BE1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5EA31BE1" w14:paraId="4E02DD80" w14:textId="77777777">
              <w:tc>
                <w:tcPr>
                  <w:tcW w:w="8988" w:type="dxa"/>
                  <w:tcMar/>
                </w:tcPr>
                <w:p w:rsidR="00E27154" w:rsidP="66414659" w:rsidRDefault="005A43B7" w14:paraId="36C8BCE1" w14:textId="51771BBF">
                  <w:pPr>
                    <w:pStyle w:val="Normal"/>
                    <w:rPr>
                      <w:noProof/>
                      <w:lang w:val="tr-TR"/>
                    </w:rPr>
                  </w:pPr>
                  <w:r w:rsidRPr="5EA31BE1" w:rsidR="796CEE0B">
                    <w:rPr>
                      <w:noProof/>
                      <w:lang w:val="tr-TR"/>
                    </w:rPr>
                    <w:t xml:space="preserve">Software shall receive and transmit the data through with uart interface.  </w:t>
                  </w:r>
                </w:p>
              </w:tc>
            </w:tr>
          </w:tbl>
          <w:p w:rsidR="00E27154" w:rsidP="70D89F7F" w:rsidRDefault="00E27154" w14:paraId="5EF86891" w14:textId="77777777" w14:noSpellErr="1">
            <w:pPr>
              <w:rPr>
                <w:noProof/>
                <w:lang w:val="tr-TR"/>
              </w:rPr>
            </w:pPr>
          </w:p>
        </w:tc>
      </w:tr>
      <w:tr w:rsidRPr="004D3450" w:rsidR="004D01C9" w:rsidTr="5EA31BE1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70D89F7F" w:rsidRDefault="00266DEC" w14:paraId="2706DF4A" w14:textId="77777777" w14:noSpellErr="1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noProof/>
                <w:lang w:val="tr-TR"/>
              </w:rPr>
            </w:pPr>
            <w:r w:rsidRPr="70D89F7F" w:rsidR="00266DEC">
              <w:rPr>
                <w:b w:val="1"/>
                <w:bCs w:val="1"/>
              </w:rPr>
              <w:t>REFERENCES</w:t>
            </w:r>
          </w:p>
        </w:tc>
      </w:tr>
      <w:tr w:rsidRPr="004D3450" w:rsidR="004D01C9" w:rsidTr="5EA31BE1" w14:paraId="1F389570" w14:textId="77777777">
        <w:trPr>
          <w:cantSplit/>
        </w:trPr>
        <w:tc>
          <w:tcPr>
            <w:tcW w:w="9214" w:type="dxa"/>
            <w:tcMar/>
          </w:tcPr>
          <w:p w:rsidRPr="0085476D" w:rsidR="00FE6062" w:rsidP="506EE958" w:rsidRDefault="00FE6062" w14:noSpellErr="1" w14:paraId="4479458F" w14:textId="6E0DC526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Fonts w:ascii="Verdana Pro" w:hAnsi="Verdana Pro" w:eastAsia="Verdana Pro" w:cs="Verdana Pro"/>
                <w:noProof/>
                <w:sz w:val="24"/>
                <w:szCs w:val="24"/>
                <w:lang w:val="tr-TR"/>
              </w:rPr>
            </w:pPr>
            <w:r w:rsidRPr="506EE958" w:rsidR="56D5BA10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NA0003012-DSS-01028</w:t>
            </w:r>
          </w:p>
          <w:p w:rsidRPr="0085476D" w:rsidR="00FE6062" w:rsidP="506EE958" w:rsidRDefault="00FE6062" w14:paraId="16F063FD" w14:textId="34EC23A4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Fonts w:ascii="Verdana Pro" w:hAnsi="Verdana Pro" w:eastAsia="Verdana Pro" w:cs="Verdana Pro"/>
                <w:noProof/>
                <w:sz w:val="24"/>
                <w:szCs w:val="24"/>
                <w:lang w:val="tr-TR"/>
              </w:rPr>
            </w:pPr>
            <w:r w:rsidRPr="506EE958" w:rsidR="56D5BA10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NA0003012-DSS-01027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953" w:rsidP="00762C31" w:rsidRDefault="00880953" w14:paraId="7C97E4F4" w14:textId="77777777">
      <w:r>
        <w:separator/>
      </w:r>
    </w:p>
  </w:endnote>
  <w:endnote w:type="continuationSeparator" w:id="0">
    <w:p w:rsidR="00880953" w:rsidP="00762C31" w:rsidRDefault="00880953" w14:paraId="69278F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EEF39AD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8071E7B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F00074F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5E4E2A7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953" w:rsidP="00762C31" w:rsidRDefault="00880953" w14:paraId="53F0C232" w14:textId="77777777">
      <w:r>
        <w:separator/>
      </w:r>
    </w:p>
  </w:footnote>
  <w:footnote w:type="continuationSeparator" w:id="0">
    <w:p w:rsidR="00880953" w:rsidP="00762C31" w:rsidRDefault="00880953" w14:paraId="5DF0E8F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7DBF1EC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C8D4D8F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181F286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27088AE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66"/>
    <w:multiLevelType w:val="multilevel"/>
    <w:tmpl w:val="2F263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4369"/>
    <w:multiLevelType w:val="multilevel"/>
    <w:tmpl w:val="B184B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A716E6"/>
    <w:multiLevelType w:val="multilevel"/>
    <w:tmpl w:val="56185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E44EE"/>
    <w:multiLevelType w:val="hybridMultilevel"/>
    <w:tmpl w:val="1E88ADDC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9B108C"/>
    <w:multiLevelType w:val="hybridMultilevel"/>
    <w:tmpl w:val="DBB67A62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F63FB8"/>
    <w:multiLevelType w:val="multilevel"/>
    <w:tmpl w:val="4E4C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853100">
    <w:abstractNumId w:val="4"/>
  </w:num>
  <w:num w:numId="2" w16cid:durableId="943461534">
    <w:abstractNumId w:val="4"/>
  </w:num>
  <w:num w:numId="3" w16cid:durableId="1838761055">
    <w:abstractNumId w:val="4"/>
  </w:num>
  <w:num w:numId="4" w16cid:durableId="1773235568">
    <w:abstractNumId w:val="4"/>
  </w:num>
  <w:num w:numId="5" w16cid:durableId="1284919835">
    <w:abstractNumId w:val="4"/>
  </w:num>
  <w:num w:numId="6" w16cid:durableId="959872678">
    <w:abstractNumId w:val="4"/>
  </w:num>
  <w:num w:numId="7" w16cid:durableId="214975549">
    <w:abstractNumId w:val="4"/>
  </w:num>
  <w:num w:numId="8" w16cid:durableId="1709330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4"/>
  </w:num>
  <w:num w:numId="10" w16cid:durableId="766198978">
    <w:abstractNumId w:val="6"/>
  </w:num>
  <w:num w:numId="11" w16cid:durableId="1981809667">
    <w:abstractNumId w:val="6"/>
  </w:num>
  <w:num w:numId="12" w16cid:durableId="1017779297">
    <w:abstractNumId w:val="6"/>
  </w:num>
  <w:num w:numId="13" w16cid:durableId="1366443084">
    <w:abstractNumId w:val="6"/>
  </w:num>
  <w:num w:numId="14" w16cid:durableId="1004746167">
    <w:abstractNumId w:val="6"/>
  </w:num>
  <w:num w:numId="15" w16cid:durableId="324623918">
    <w:abstractNumId w:val="6"/>
  </w:num>
  <w:num w:numId="16" w16cid:durableId="1666591352">
    <w:abstractNumId w:val="6"/>
  </w:num>
  <w:num w:numId="17" w16cid:durableId="1027099952">
    <w:abstractNumId w:val="6"/>
  </w:num>
  <w:num w:numId="18" w16cid:durableId="903217528">
    <w:abstractNumId w:val="6"/>
  </w:num>
  <w:num w:numId="19" w16cid:durableId="1283926311">
    <w:abstractNumId w:val="6"/>
  </w:num>
  <w:num w:numId="20" w16cid:durableId="51465050">
    <w:abstractNumId w:val="6"/>
  </w:num>
  <w:num w:numId="21" w16cid:durableId="1616404406">
    <w:abstractNumId w:val="6"/>
  </w:num>
  <w:num w:numId="22" w16cid:durableId="760759183">
    <w:abstractNumId w:val="2"/>
  </w:num>
  <w:num w:numId="23" w16cid:durableId="650598816">
    <w:abstractNumId w:val="0"/>
  </w:num>
  <w:num w:numId="24" w16cid:durableId="1835758470">
    <w:abstractNumId w:val="5"/>
  </w:num>
  <w:num w:numId="25" w16cid:durableId="545532511">
    <w:abstractNumId w:val="8"/>
  </w:num>
  <w:num w:numId="26" w16cid:durableId="1411808942">
    <w:abstractNumId w:val="11"/>
  </w:num>
  <w:num w:numId="27" w16cid:durableId="779255543">
    <w:abstractNumId w:val="3"/>
  </w:num>
  <w:num w:numId="28" w16cid:durableId="547646084">
    <w:abstractNumId w:val="7"/>
  </w:num>
  <w:num w:numId="29" w16cid:durableId="242689928">
    <w:abstractNumId w:val="1"/>
  </w:num>
  <w:num w:numId="30" w16cid:durableId="1303002284">
    <w:abstractNumId w:val="9"/>
  </w:num>
  <w:num w:numId="31" w16cid:durableId="69889480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0E57"/>
    <w:rsid w:val="00001D98"/>
    <w:rsid w:val="00002B8D"/>
    <w:rsid w:val="0000488B"/>
    <w:rsid w:val="00005057"/>
    <w:rsid w:val="000050A7"/>
    <w:rsid w:val="00011CBA"/>
    <w:rsid w:val="00013CA0"/>
    <w:rsid w:val="00014887"/>
    <w:rsid w:val="00022544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1AE2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3EF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5362"/>
    <w:rsid w:val="001513EC"/>
    <w:rsid w:val="00162C5C"/>
    <w:rsid w:val="00163410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516"/>
    <w:rsid w:val="00197D7D"/>
    <w:rsid w:val="001A3FEA"/>
    <w:rsid w:val="001A76CE"/>
    <w:rsid w:val="001B1A1B"/>
    <w:rsid w:val="001B7E07"/>
    <w:rsid w:val="001C0602"/>
    <w:rsid w:val="001C246E"/>
    <w:rsid w:val="001C43A1"/>
    <w:rsid w:val="001C642C"/>
    <w:rsid w:val="001C6E86"/>
    <w:rsid w:val="001D0586"/>
    <w:rsid w:val="001D5383"/>
    <w:rsid w:val="001D5E2F"/>
    <w:rsid w:val="001E1519"/>
    <w:rsid w:val="001E4115"/>
    <w:rsid w:val="001E5E62"/>
    <w:rsid w:val="001F15C2"/>
    <w:rsid w:val="001F744C"/>
    <w:rsid w:val="0020305A"/>
    <w:rsid w:val="00204967"/>
    <w:rsid w:val="00206B0D"/>
    <w:rsid w:val="00210738"/>
    <w:rsid w:val="00215C2D"/>
    <w:rsid w:val="00223448"/>
    <w:rsid w:val="00223804"/>
    <w:rsid w:val="002239DB"/>
    <w:rsid w:val="00226ADB"/>
    <w:rsid w:val="00226C60"/>
    <w:rsid w:val="00246958"/>
    <w:rsid w:val="0024718F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2FE4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35A94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0AAB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3917"/>
    <w:rsid w:val="00424B5E"/>
    <w:rsid w:val="00433802"/>
    <w:rsid w:val="0044126C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E7FAE"/>
    <w:rsid w:val="004F05C3"/>
    <w:rsid w:val="004F2E81"/>
    <w:rsid w:val="004F3785"/>
    <w:rsid w:val="004F3C83"/>
    <w:rsid w:val="004F56D7"/>
    <w:rsid w:val="00513EB3"/>
    <w:rsid w:val="00517413"/>
    <w:rsid w:val="00523DD8"/>
    <w:rsid w:val="00524DAE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43B7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425F"/>
    <w:rsid w:val="00674712"/>
    <w:rsid w:val="00675D7A"/>
    <w:rsid w:val="00677C22"/>
    <w:rsid w:val="00687901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62C1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0A4E"/>
    <w:rsid w:val="0079679B"/>
    <w:rsid w:val="0079EA33"/>
    <w:rsid w:val="007A5593"/>
    <w:rsid w:val="007A7013"/>
    <w:rsid w:val="007A745C"/>
    <w:rsid w:val="007B73B4"/>
    <w:rsid w:val="007C4871"/>
    <w:rsid w:val="007D162B"/>
    <w:rsid w:val="007D2184"/>
    <w:rsid w:val="00802167"/>
    <w:rsid w:val="00804047"/>
    <w:rsid w:val="00804A1C"/>
    <w:rsid w:val="00804C6E"/>
    <w:rsid w:val="008164F8"/>
    <w:rsid w:val="008365B1"/>
    <w:rsid w:val="00836CB9"/>
    <w:rsid w:val="00850ADB"/>
    <w:rsid w:val="0085372D"/>
    <w:rsid w:val="00853F4E"/>
    <w:rsid w:val="0085476D"/>
    <w:rsid w:val="00856A6D"/>
    <w:rsid w:val="0086057E"/>
    <w:rsid w:val="00861DFC"/>
    <w:rsid w:val="0087114B"/>
    <w:rsid w:val="00880953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B7656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117A"/>
    <w:rsid w:val="009A60AB"/>
    <w:rsid w:val="009B6706"/>
    <w:rsid w:val="009B772A"/>
    <w:rsid w:val="009D1BBA"/>
    <w:rsid w:val="009D2376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54776"/>
    <w:rsid w:val="00A60983"/>
    <w:rsid w:val="00A7177F"/>
    <w:rsid w:val="00A8252D"/>
    <w:rsid w:val="00A86742"/>
    <w:rsid w:val="00A86F86"/>
    <w:rsid w:val="00A87B2F"/>
    <w:rsid w:val="00A9006A"/>
    <w:rsid w:val="00A96600"/>
    <w:rsid w:val="00A96D52"/>
    <w:rsid w:val="00A97EC7"/>
    <w:rsid w:val="00A97F56"/>
    <w:rsid w:val="00AA150E"/>
    <w:rsid w:val="00AA197A"/>
    <w:rsid w:val="00AA75E1"/>
    <w:rsid w:val="00AD0CF0"/>
    <w:rsid w:val="00AD59EE"/>
    <w:rsid w:val="00AE31AB"/>
    <w:rsid w:val="00AE6252"/>
    <w:rsid w:val="00AF376B"/>
    <w:rsid w:val="00B018B4"/>
    <w:rsid w:val="00B11A5D"/>
    <w:rsid w:val="00B12560"/>
    <w:rsid w:val="00B163C7"/>
    <w:rsid w:val="00B21447"/>
    <w:rsid w:val="00B34523"/>
    <w:rsid w:val="00B351A6"/>
    <w:rsid w:val="00B44765"/>
    <w:rsid w:val="00B457B7"/>
    <w:rsid w:val="00B47E7E"/>
    <w:rsid w:val="00B53CD1"/>
    <w:rsid w:val="00B56402"/>
    <w:rsid w:val="00B56F36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1F39"/>
    <w:rsid w:val="00C46872"/>
    <w:rsid w:val="00C55B44"/>
    <w:rsid w:val="00C5653C"/>
    <w:rsid w:val="00C663A4"/>
    <w:rsid w:val="00C741E4"/>
    <w:rsid w:val="00C76603"/>
    <w:rsid w:val="00C8099B"/>
    <w:rsid w:val="00C8475E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4536"/>
    <w:rsid w:val="00CE0984"/>
    <w:rsid w:val="00CE0B9B"/>
    <w:rsid w:val="00CE1833"/>
    <w:rsid w:val="00CE3A37"/>
    <w:rsid w:val="00CF3003"/>
    <w:rsid w:val="00CF34BE"/>
    <w:rsid w:val="00CF6687"/>
    <w:rsid w:val="00CF74AC"/>
    <w:rsid w:val="00D010DB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70C3B"/>
    <w:rsid w:val="00D82B4C"/>
    <w:rsid w:val="00D87FB5"/>
    <w:rsid w:val="00DA00BA"/>
    <w:rsid w:val="00DA28BE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11133"/>
    <w:rsid w:val="00E20664"/>
    <w:rsid w:val="00E237E7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E1C2F"/>
    <w:rsid w:val="00EF0B18"/>
    <w:rsid w:val="00F058C9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D25CF"/>
    <w:rsid w:val="00FE2895"/>
    <w:rsid w:val="00FE5290"/>
    <w:rsid w:val="00FE6062"/>
    <w:rsid w:val="00FF2BFC"/>
    <w:rsid w:val="00FF65E1"/>
    <w:rsid w:val="01516611"/>
    <w:rsid w:val="0190EEA4"/>
    <w:rsid w:val="032722B6"/>
    <w:rsid w:val="0376BD24"/>
    <w:rsid w:val="040A87C9"/>
    <w:rsid w:val="0544B43F"/>
    <w:rsid w:val="075E58DA"/>
    <w:rsid w:val="07EB2907"/>
    <w:rsid w:val="08E467B8"/>
    <w:rsid w:val="08F51506"/>
    <w:rsid w:val="0A29482A"/>
    <w:rsid w:val="0A5024B6"/>
    <w:rsid w:val="0A831D64"/>
    <w:rsid w:val="0A83C212"/>
    <w:rsid w:val="0A90EE1C"/>
    <w:rsid w:val="0AC281FF"/>
    <w:rsid w:val="0B22C9C9"/>
    <w:rsid w:val="0C31C9FD"/>
    <w:rsid w:val="0C47857C"/>
    <w:rsid w:val="0C810698"/>
    <w:rsid w:val="0CFBCC49"/>
    <w:rsid w:val="0D6A9EA8"/>
    <w:rsid w:val="0D86D6DB"/>
    <w:rsid w:val="0F4CFA71"/>
    <w:rsid w:val="0F6E1376"/>
    <w:rsid w:val="106E75ED"/>
    <w:rsid w:val="108FDE8E"/>
    <w:rsid w:val="11053B20"/>
    <w:rsid w:val="113B5FFF"/>
    <w:rsid w:val="1145908A"/>
    <w:rsid w:val="12849B33"/>
    <w:rsid w:val="132A38DC"/>
    <w:rsid w:val="1356FB29"/>
    <w:rsid w:val="13D4B70A"/>
    <w:rsid w:val="143BE0D2"/>
    <w:rsid w:val="14F17F8D"/>
    <w:rsid w:val="1570876B"/>
    <w:rsid w:val="16A6789F"/>
    <w:rsid w:val="16BE99A6"/>
    <w:rsid w:val="171D3E88"/>
    <w:rsid w:val="17BE31C0"/>
    <w:rsid w:val="18695A81"/>
    <w:rsid w:val="1884FE61"/>
    <w:rsid w:val="19104D05"/>
    <w:rsid w:val="1916EF7F"/>
    <w:rsid w:val="1A78C159"/>
    <w:rsid w:val="1B83700B"/>
    <w:rsid w:val="1BB62D8E"/>
    <w:rsid w:val="1D0C5807"/>
    <w:rsid w:val="1D364505"/>
    <w:rsid w:val="1D9EAEB6"/>
    <w:rsid w:val="1E54E850"/>
    <w:rsid w:val="1E55F4BD"/>
    <w:rsid w:val="1E6B8B8F"/>
    <w:rsid w:val="1EDD8CFF"/>
    <w:rsid w:val="1F9B945B"/>
    <w:rsid w:val="20F3F3BD"/>
    <w:rsid w:val="232C66AA"/>
    <w:rsid w:val="233C0C09"/>
    <w:rsid w:val="234BECFE"/>
    <w:rsid w:val="239CEF33"/>
    <w:rsid w:val="23B90DCD"/>
    <w:rsid w:val="23E5BAE0"/>
    <w:rsid w:val="242F06D5"/>
    <w:rsid w:val="24A18263"/>
    <w:rsid w:val="2538BF94"/>
    <w:rsid w:val="25F8B08C"/>
    <w:rsid w:val="26A46F28"/>
    <w:rsid w:val="26C78FCF"/>
    <w:rsid w:val="2836A00C"/>
    <w:rsid w:val="2928562B"/>
    <w:rsid w:val="295E0932"/>
    <w:rsid w:val="2B3E7B83"/>
    <w:rsid w:val="2C86D36A"/>
    <w:rsid w:val="2E182C0F"/>
    <w:rsid w:val="2E9D4AC6"/>
    <w:rsid w:val="2F8903E6"/>
    <w:rsid w:val="30391B27"/>
    <w:rsid w:val="308B1FA8"/>
    <w:rsid w:val="30A0563B"/>
    <w:rsid w:val="31E7227E"/>
    <w:rsid w:val="32422A11"/>
    <w:rsid w:val="32470E93"/>
    <w:rsid w:val="32A156BC"/>
    <w:rsid w:val="32E2DD4E"/>
    <w:rsid w:val="32FE589A"/>
    <w:rsid w:val="3382F2DF"/>
    <w:rsid w:val="345153B4"/>
    <w:rsid w:val="352EFD66"/>
    <w:rsid w:val="35BC4FD8"/>
    <w:rsid w:val="361F1356"/>
    <w:rsid w:val="36A2CE73"/>
    <w:rsid w:val="3906FCE9"/>
    <w:rsid w:val="396F21C1"/>
    <w:rsid w:val="3A1E9DCF"/>
    <w:rsid w:val="3AFCEF17"/>
    <w:rsid w:val="3B58084D"/>
    <w:rsid w:val="3B6A52E9"/>
    <w:rsid w:val="3B8B9463"/>
    <w:rsid w:val="3BA9AA26"/>
    <w:rsid w:val="3CF2754C"/>
    <w:rsid w:val="3D050654"/>
    <w:rsid w:val="3E125430"/>
    <w:rsid w:val="3E4292E4"/>
    <w:rsid w:val="3FA2062C"/>
    <w:rsid w:val="3FD0603A"/>
    <w:rsid w:val="4007F933"/>
    <w:rsid w:val="438CCCBA"/>
    <w:rsid w:val="4413CF9B"/>
    <w:rsid w:val="443087AB"/>
    <w:rsid w:val="444F6348"/>
    <w:rsid w:val="4483EFF7"/>
    <w:rsid w:val="459B3D07"/>
    <w:rsid w:val="4630756D"/>
    <w:rsid w:val="4661EC12"/>
    <w:rsid w:val="468853E3"/>
    <w:rsid w:val="46ADC133"/>
    <w:rsid w:val="47E0E872"/>
    <w:rsid w:val="482A9553"/>
    <w:rsid w:val="49CBFDB2"/>
    <w:rsid w:val="4ABD0DE6"/>
    <w:rsid w:val="4C07E297"/>
    <w:rsid w:val="4C6E63F1"/>
    <w:rsid w:val="4D374896"/>
    <w:rsid w:val="4EE308F2"/>
    <w:rsid w:val="4FB5925C"/>
    <w:rsid w:val="506453C7"/>
    <w:rsid w:val="506EE958"/>
    <w:rsid w:val="52BA0338"/>
    <w:rsid w:val="54A99212"/>
    <w:rsid w:val="54B6BD5B"/>
    <w:rsid w:val="557AE783"/>
    <w:rsid w:val="558DB643"/>
    <w:rsid w:val="55A292C8"/>
    <w:rsid w:val="56BB628B"/>
    <w:rsid w:val="56D5BA10"/>
    <w:rsid w:val="56F8DBA0"/>
    <w:rsid w:val="5762AFA5"/>
    <w:rsid w:val="58564B35"/>
    <w:rsid w:val="586C7C11"/>
    <w:rsid w:val="59194C8E"/>
    <w:rsid w:val="591E38F2"/>
    <w:rsid w:val="59EB88A0"/>
    <w:rsid w:val="5AB3640D"/>
    <w:rsid w:val="5AFC5E1E"/>
    <w:rsid w:val="5B0CD682"/>
    <w:rsid w:val="5C3834F6"/>
    <w:rsid w:val="5C696A59"/>
    <w:rsid w:val="5CAD132C"/>
    <w:rsid w:val="5CB7C336"/>
    <w:rsid w:val="5DB0C41E"/>
    <w:rsid w:val="5DD40557"/>
    <w:rsid w:val="5EA31BE1"/>
    <w:rsid w:val="5EA9E368"/>
    <w:rsid w:val="5F503A99"/>
    <w:rsid w:val="5F75844D"/>
    <w:rsid w:val="5FF44F9B"/>
    <w:rsid w:val="60088638"/>
    <w:rsid w:val="6067A4F4"/>
    <w:rsid w:val="60E7094A"/>
    <w:rsid w:val="61C7C899"/>
    <w:rsid w:val="6218A494"/>
    <w:rsid w:val="6225838B"/>
    <w:rsid w:val="62CCBF4C"/>
    <w:rsid w:val="63810F9A"/>
    <w:rsid w:val="638E8D05"/>
    <w:rsid w:val="642C8426"/>
    <w:rsid w:val="65619ED8"/>
    <w:rsid w:val="65685C73"/>
    <w:rsid w:val="66414659"/>
    <w:rsid w:val="664F8929"/>
    <w:rsid w:val="67F004D6"/>
    <w:rsid w:val="6822AA69"/>
    <w:rsid w:val="68993F9A"/>
    <w:rsid w:val="69083A47"/>
    <w:rsid w:val="69E6223D"/>
    <w:rsid w:val="6A3BCD96"/>
    <w:rsid w:val="6A560AA6"/>
    <w:rsid w:val="6AFCB95F"/>
    <w:rsid w:val="6D0553A8"/>
    <w:rsid w:val="6D469814"/>
    <w:rsid w:val="6D5C1664"/>
    <w:rsid w:val="6E4BF5BF"/>
    <w:rsid w:val="6E4F9366"/>
    <w:rsid w:val="6EE391DF"/>
    <w:rsid w:val="6FAB8BC6"/>
    <w:rsid w:val="70D10605"/>
    <w:rsid w:val="70D89F7F"/>
    <w:rsid w:val="725DB232"/>
    <w:rsid w:val="727E6D45"/>
    <w:rsid w:val="72B89FA2"/>
    <w:rsid w:val="73940D70"/>
    <w:rsid w:val="740D1310"/>
    <w:rsid w:val="741FFFE0"/>
    <w:rsid w:val="74660E82"/>
    <w:rsid w:val="752FDDD1"/>
    <w:rsid w:val="75A12F37"/>
    <w:rsid w:val="75E01710"/>
    <w:rsid w:val="77387EC7"/>
    <w:rsid w:val="77E5A25B"/>
    <w:rsid w:val="77ECFA8C"/>
    <w:rsid w:val="78BE0E85"/>
    <w:rsid w:val="78FE6AA4"/>
    <w:rsid w:val="78FF1D27"/>
    <w:rsid w:val="79060BE6"/>
    <w:rsid w:val="795B6901"/>
    <w:rsid w:val="796CEE0B"/>
    <w:rsid w:val="7A77E84B"/>
    <w:rsid w:val="7AA841F7"/>
    <w:rsid w:val="7AAD2D62"/>
    <w:rsid w:val="7AB77152"/>
    <w:rsid w:val="7B28E685"/>
    <w:rsid w:val="7C32DE57"/>
    <w:rsid w:val="7E53B192"/>
    <w:rsid w:val="7EDC6324"/>
    <w:rsid w:val="7F83C8EC"/>
    <w:rsid w:val="7FD84904"/>
    <w:rsid w:val="7FE0A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paragraph" w:styleId="paragraph" w:customStyle="1">
    <w:name w:val="paragraph"/>
    <w:basedOn w:val="Normal"/>
    <w:rsid w:val="00A54776"/>
    <w:pPr>
      <w:tabs>
        <w:tab w:val="clear" w:pos="425"/>
      </w:tabs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tr-TR"/>
    </w:rPr>
  </w:style>
  <w:style w:type="character" w:styleId="normaltextrun" w:customStyle="1">
    <w:name w:val="normaltextrun"/>
    <w:basedOn w:val="VarsaylanParagrafYazTipi"/>
    <w:rsid w:val="00A54776"/>
  </w:style>
  <w:style w:type="character" w:styleId="eop" w:customStyle="1">
    <w:name w:val="eop"/>
    <w:basedOn w:val="VarsaylanParagrafYazTipi"/>
    <w:rsid w:val="00A54776"/>
  </w:style>
  <w:style w:type="character" w:styleId="spellingerror" w:customStyle="1">
    <w:name w:val="spellingerror"/>
    <w:basedOn w:val="VarsaylanParagrafYazTipi"/>
    <w:rsid w:val="00A54776"/>
  </w:style>
  <w:style w:type="character" w:styleId="contextualspellingandgrammarerror" w:customStyle="1">
    <w:name w:val="contextualspellingandgrammarerror"/>
    <w:basedOn w:val="VarsaylanParagrafYazTipi"/>
    <w:rsid w:val="000F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/media/image.png" Id="R1fa9bf4d6dd0495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9393B"/>
    <w:rsid w:val="00096B88"/>
    <w:rsid w:val="001D2422"/>
    <w:rsid w:val="00483A62"/>
    <w:rsid w:val="00505B73"/>
    <w:rsid w:val="006801A3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N20210219-1594514891-3294</_dlc_DocId>
    <_dlc_DocIdUrl xmlns="f6d82c61-1620-4961-a845-3717486f5cdd">
      <Url>https://navioteknoloji.sharepoint.com/teams/N20210219/_layouts/15/DocIdRedir.aspx?ID=N20210219-1594514891-3294</Url>
      <Description>N20210219-1594514891-3294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724356C-D681-40B2-962A-3C04B8D098E3}"/>
</file>

<file path=customXml/itemProps4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5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Hilmi Safa Yılmaz</lastModifiedBy>
  <revision>65</revision>
  <dcterms:created xsi:type="dcterms:W3CDTF">2021-11-26T14:18:00.0000000Z</dcterms:created>
  <dcterms:modified xsi:type="dcterms:W3CDTF">2023-01-18T12:50:43.1840093Z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6dc444ac-3216-4d00-9faa-4adb366aadc0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