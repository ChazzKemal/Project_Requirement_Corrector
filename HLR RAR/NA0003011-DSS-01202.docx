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2A78DDF8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2A78DDF8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2F305566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2DA74BEC" w:rsidRDefault="004D01C9" w14:paraId="1BABF3D9" w14:textId="02D975BB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ind w:left="0"/>
                    <w:outlineLvl w:val="0"/>
                    <w:rPr>
                      <w:sz w:val="20"/>
                      <w:szCs w:val="20"/>
                    </w:rPr>
                  </w:pPr>
                  <w:r w:rsidRPr="2F305566" w:rsidR="3EB2141E">
                    <w:rPr>
                      <w:sz w:val="20"/>
                      <w:szCs w:val="20"/>
                    </w:rPr>
                    <w:t>NA0003011-DSS-01202</w:t>
                  </w:r>
                </w:p>
              </w:tc>
            </w:tr>
            <w:tr w:rsidR="00914FB6" w:rsidTr="2F305566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2DA74BEC" w:rsidRDefault="00914FB6" w14:paraId="2BFCFFE6" w14:textId="699ACB42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ind w:left="0"/>
                    <w:outlineLvl w:val="0"/>
                    <w:rPr>
                      <w:sz w:val="20"/>
                      <w:szCs w:val="20"/>
                    </w:rPr>
                  </w:pPr>
                  <w:r w:rsidRPr="2F305566" w:rsidR="1E0486B7">
                    <w:rPr>
                      <w:sz w:val="20"/>
                      <w:szCs w:val="20"/>
                    </w:rPr>
                    <w:t>NEM42106-PIDS-142</w:t>
                  </w:r>
                </w:p>
              </w:tc>
            </w:tr>
            <w:tr w:rsidR="00914FB6" w:rsidTr="2F305566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Status</w:t>
                  </w:r>
                  <w:proofErr w:type="spellEnd"/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2F305566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Analayzed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1F54352D" w14:textId="2D541004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2DA74BEC" w:rsidR="43FBE08E">
                    <w:rPr>
                      <w:sz w:val="20"/>
                      <w:szCs w:val="20"/>
                    </w:rPr>
                    <w:t>Aziz Kerem Demir</w:t>
                  </w:r>
                </w:p>
              </w:tc>
            </w:tr>
            <w:tr w:rsidR="00914FB6" w:rsidTr="2F305566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Reviewed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2F305566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Approved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2A78DDF8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2A78DDF8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2F305566" w14:paraId="6EB1A014" w14:textId="77777777">
              <w:tc>
                <w:tcPr>
                  <w:tcW w:w="8988" w:type="dxa"/>
                  <w:tcMar/>
                </w:tcPr>
                <w:p w:rsidR="00CB70A6" w:rsidP="2DA74BEC" w:rsidRDefault="00CB70A6" w14:paraId="5CCCB463" w14:textId="7274B8CF">
                  <w:pPr>
                    <w:pStyle w:val="Normal"/>
                  </w:pPr>
                  <w:r w:rsidR="000FC71D">
                    <w:rPr/>
                    <w:t xml:space="preserve">Software </w:t>
                  </w:r>
                  <w:proofErr w:type="spellStart"/>
                  <w:r w:rsidR="000FC71D">
                    <w:rPr/>
                    <w:t>shall</w:t>
                  </w:r>
                  <w:proofErr w:type="spellEnd"/>
                  <w:r w:rsidR="000FC71D">
                    <w:rPr/>
                    <w:t xml:space="preserve"> </w:t>
                  </w:r>
                  <w:proofErr w:type="spellStart"/>
                  <w:r w:rsidR="000FC71D">
                    <w:rPr/>
                    <w:t>enter</w:t>
                  </w:r>
                  <w:proofErr w:type="spellEnd"/>
                  <w:r w:rsidR="000FC71D">
                    <w:rPr/>
                    <w:t xml:space="preserve"> </w:t>
                  </w:r>
                  <w:proofErr w:type="spellStart"/>
                  <w:r w:rsidR="000FC71D">
                    <w:rPr/>
                    <w:t>Fault</w:t>
                  </w:r>
                  <w:proofErr w:type="spellEnd"/>
                  <w:r w:rsidR="000FC71D">
                    <w:rPr/>
                    <w:t xml:space="preserve"> </w:t>
                  </w:r>
                  <w:proofErr w:type="spellStart"/>
                  <w:r w:rsidR="000FC71D">
                    <w:rPr/>
                    <w:t>Mode</w:t>
                  </w:r>
                  <w:proofErr w:type="spellEnd"/>
                  <w:r w:rsidR="000FC71D">
                    <w:rPr/>
                    <w:t xml:space="preserve"> </w:t>
                  </w:r>
                  <w:proofErr w:type="spellStart"/>
                  <w:r w:rsidR="000FC71D">
                    <w:rPr/>
                    <w:t>when</w:t>
                  </w:r>
                  <w:proofErr w:type="spellEnd"/>
                  <w:r w:rsidR="000FC71D">
                    <w:rPr/>
                    <w:t xml:space="preserve"> </w:t>
                  </w:r>
                  <w:proofErr w:type="spellStart"/>
                  <w:r w:rsidR="000FC71D">
                    <w:rPr/>
                    <w:t>below</w:t>
                  </w:r>
                  <w:proofErr w:type="spellEnd"/>
                  <w:r w:rsidR="000FC71D">
                    <w:rPr/>
                    <w:t xml:space="preserve"> test </w:t>
                  </w:r>
                  <w:proofErr w:type="spellStart"/>
                  <w:r w:rsidR="000FC71D">
                    <w:rPr/>
                    <w:t>are</w:t>
                  </w:r>
                  <w:proofErr w:type="spellEnd"/>
                  <w:r w:rsidR="000FC71D">
                    <w:rPr/>
                    <w:t xml:space="preserve"> </w:t>
                  </w:r>
                  <w:proofErr w:type="spellStart"/>
                  <w:r w:rsidR="000FC71D">
                    <w:rPr/>
                    <w:t>failled</w:t>
                  </w:r>
                  <w:proofErr w:type="spellEnd"/>
                  <w:r w:rsidR="000FC71D">
                    <w:rPr/>
                    <w:t xml:space="preserve"> </w:t>
                  </w:r>
                  <w:proofErr w:type="spellStart"/>
                  <w:r w:rsidR="000FC71D">
                    <w:rPr/>
                    <w:t>during</w:t>
                  </w:r>
                  <w:proofErr w:type="spellEnd"/>
                  <w:r w:rsidR="000FC71D">
                    <w:rPr/>
                    <w:t xml:space="preserve"> CBIT: </w:t>
                  </w:r>
                </w:p>
                <w:p w:rsidR="00CB70A6" w:rsidP="2DA74BEC" w:rsidRDefault="00CB70A6" w14:paraId="730EDDBF" w14:textId="62BDF34D">
                  <w:pPr>
                    <w:pStyle w:val="Normal"/>
                  </w:pPr>
                  <w:r w:rsidR="000FC71D">
                    <w:rPr/>
                    <w:t xml:space="preserve">• </w:t>
                  </w:r>
                  <w:proofErr w:type="spellStart"/>
                  <w:r w:rsidR="000FC71D">
                    <w:rPr/>
                    <w:t>Cold</w:t>
                  </w:r>
                  <w:proofErr w:type="spellEnd"/>
                  <w:r w:rsidR="000FC71D">
                    <w:rPr/>
                    <w:t xml:space="preserve"> </w:t>
                  </w:r>
                  <w:proofErr w:type="spellStart"/>
                  <w:r w:rsidR="000FC71D">
                    <w:rPr/>
                    <w:t>Junction</w:t>
                  </w:r>
                  <w:proofErr w:type="spellEnd"/>
                  <w:r w:rsidR="000FC71D">
                    <w:rPr/>
                    <w:t xml:space="preserve"> Test </w:t>
                  </w:r>
                </w:p>
                <w:p w:rsidR="00CB70A6" w:rsidP="2DA74BEC" w:rsidRDefault="00CB70A6" w14:paraId="5BD0A75E" w14:textId="37C0B3A7">
                  <w:pPr>
                    <w:pStyle w:val="Normal"/>
                  </w:pPr>
                  <w:r w:rsidR="000FC71D">
                    <w:rPr/>
                    <w:t xml:space="preserve">• MCU </w:t>
                  </w:r>
                  <w:proofErr w:type="spellStart"/>
                  <w:r w:rsidR="000FC71D">
                    <w:rPr/>
                    <w:t>Clock</w:t>
                  </w:r>
                  <w:proofErr w:type="spellEnd"/>
                  <w:r w:rsidR="000FC71D">
                    <w:rPr/>
                    <w:t xml:space="preserve"> Test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2A78DDF8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2A78DDF8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0004240B" w14:paraId="552F739E" w14:textId="77777777">
              <w:tc>
                <w:tcPr>
                  <w:tcW w:w="1202" w:type="pct"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 xml:space="preserve">Is </w:t>
                  </w:r>
                  <w:proofErr w:type="spellStart"/>
                  <w:r>
                    <w:t>Requirement</w:t>
                  </w:r>
                  <w:proofErr w:type="spellEnd"/>
                </w:p>
              </w:tc>
              <w:tc>
                <w:tcPr>
                  <w:tcW w:w="946" w:type="pct"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0004240B" w14:paraId="61122600" w14:textId="77777777">
              <w:sdt>
                <w:sdtPr>
                  <w:alias w:val="REQUIREMENT"/>
                  <w:tag w:val="REQUIREMENT"/>
                  <w:id w:val="161355217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02" w:type="pct"/>
                      <w:vAlign w:val="center"/>
                    </w:tcPr>
                    <w:p w:rsidR="00E25B16" w:rsidP="0095489E" w:rsidRDefault="00B457B7" w14:paraId="18736372" w14:textId="7523B16D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2A78DDF8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2A78DDF8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2A78DDF8" w14:paraId="07CFC0DD" w14:textId="77777777">
              <w:tc>
                <w:tcPr>
                  <w:tcW w:w="8988" w:type="dxa"/>
                  <w:tcMar/>
                </w:tcPr>
                <w:p w:rsidR="00087DFA" w:rsidP="252ED52A" w:rsidRDefault="00087DFA" w14:paraId="42CE84F7" w14:textId="6B48E4FC">
                  <w:pPr>
                    <w:pStyle w:val="Normal"/>
                  </w:pPr>
                  <w:proofErr w:type="spellStart"/>
                  <w:r w:rsidR="33639AB9">
                    <w:rPr/>
                    <w:t>Cold</w:t>
                  </w:r>
                  <w:proofErr w:type="spellEnd"/>
                  <w:r w:rsidR="33639AB9">
                    <w:rPr/>
                    <w:t xml:space="preserve"> </w:t>
                  </w:r>
                  <w:proofErr w:type="spellStart"/>
                  <w:r w:rsidR="33639AB9">
                    <w:rPr/>
                    <w:t>Junction</w:t>
                  </w:r>
                  <w:proofErr w:type="spellEnd"/>
                  <w:r w:rsidR="33639AB9">
                    <w:rPr/>
                    <w:t xml:space="preserve"> Test ve MCU </w:t>
                  </w:r>
                  <w:proofErr w:type="spellStart"/>
                  <w:r w:rsidR="33639AB9">
                    <w:rPr/>
                    <w:t>Clock</w:t>
                  </w:r>
                  <w:proofErr w:type="spellEnd"/>
                  <w:r w:rsidR="33639AB9">
                    <w:rPr/>
                    <w:t xml:space="preserve"> </w:t>
                  </w:r>
                  <w:proofErr w:type="spellStart"/>
                  <w:r w:rsidR="33639AB9">
                    <w:rPr/>
                    <w:t>Test’te</w:t>
                  </w:r>
                  <w:proofErr w:type="spellEnd"/>
                  <w:r w:rsidR="33639AB9">
                    <w:rPr/>
                    <w:t xml:space="preserve"> hata olması durumunda </w:t>
                  </w:r>
                  <w:proofErr w:type="spellStart"/>
                  <w:r w:rsidR="33639AB9">
                    <w:rPr/>
                    <w:t>fault</w:t>
                  </w:r>
                  <w:proofErr w:type="spellEnd"/>
                  <w:r w:rsidR="33639AB9">
                    <w:rPr/>
                    <w:t xml:space="preserve"> moda girilmesinin sebebi </w:t>
                  </w:r>
                  <w:r w:rsidR="005DB80A">
                    <w:rPr/>
                    <w:t>bu hataların HARD FAULT o</w:t>
                  </w:r>
                  <w:r w:rsidR="005DB80A">
                    <w:rPr/>
                    <w:t xml:space="preserve">lması ve yangın/yüksek sıcaklık algılama ve iletme fonksiyonlarının doğru çalışmasını engellemelerinden </w:t>
                  </w:r>
                  <w:r w:rsidR="33639AB9">
                    <w:rPr/>
                    <w:t>dolayıdır.</w:t>
                  </w:r>
                  <w:r w:rsidR="1EFF07F8">
                    <w:rPr/>
                    <w:t xml:space="preserve"> 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2A78DDF8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2A78DDF8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2A78DDF8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2A78DDF8" w14:paraId="2AB2B796" w14:textId="77777777">
              <w:tc>
                <w:tcPr>
                  <w:tcW w:w="2996" w:type="dxa"/>
                  <w:tcMar/>
                </w:tcPr>
                <w:p w:rsidR="002F7722" w:rsidP="00212B47" w:rsidRDefault="002F7722" w14:paraId="6800CA87" w14:textId="06663949">
                  <w:r w:rsidR="4BA9D08E">
                    <w:rPr/>
                    <w:t>CORRECTNESS</w:t>
                  </w:r>
                  <w:r w:rsidR="731262A2">
                    <w:rPr/>
                    <w:t xml:space="preserve"> +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01669455" w14:textId="09F7E4F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212B47" w:rsidRDefault="002F7722" w14:paraId="7BC34D59" w14:textId="252C3978">
                  <w:r w:rsidR="1872AB92">
                    <w:rPr/>
                    <w:t>CLARITY</w:t>
                  </w:r>
                  <w:r w:rsidR="2F5F7494">
                    <w:rPr/>
                    <w:t xml:space="preserve"> </w:t>
                  </w:r>
                  <w:r w:rsidR="684018C5">
                    <w:rPr/>
                    <w:t>-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0E7B492B" w14:textId="028F16A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2A78DDF8" w14:paraId="5710F05C" w14:textId="77777777">
              <w:tc>
                <w:tcPr>
                  <w:tcW w:w="2996" w:type="dxa"/>
                  <w:tcMar/>
                </w:tcPr>
                <w:p w:rsidR="002F7722" w:rsidP="00212B47" w:rsidRDefault="002F7722" w14:paraId="2539BB7A" w14:textId="01B13C3B">
                  <w:r w:rsidR="4BA9D08E">
                    <w:rPr/>
                    <w:t>COMPLETENESS</w:t>
                  </w:r>
                  <w:r w:rsidR="12F55F46">
                    <w:rPr/>
                    <w:t xml:space="preserve"> +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32DA03D3" w14:textId="27C9B426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2F58AA87" w14:textId="625528F6">
                  <w:r w:rsidR="12143AF3">
                    <w:rPr/>
                    <w:t>SINGULARITY</w:t>
                  </w:r>
                  <w:r w:rsidR="4C6B53DA">
                    <w:rPr/>
                    <w:t xml:space="preserve"> +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7792D561" w14:textId="54FED05E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2A78DDF8" w14:paraId="4FDE8F4C" w14:textId="77777777">
              <w:tc>
                <w:tcPr>
                  <w:tcW w:w="2996" w:type="dxa"/>
                  <w:tcMar/>
                </w:tcPr>
                <w:p w:rsidR="002F7722" w:rsidP="00212B47" w:rsidRDefault="002F7722" w14:paraId="3FE1D8A8" w14:textId="2BA2E157">
                  <w:r w:rsidR="4BA9D08E">
                    <w:rPr/>
                    <w:t>VERIFIABLE</w:t>
                  </w:r>
                  <w:r w:rsidR="31536EE3">
                    <w:rPr/>
                    <w:t xml:space="preserve"> +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564179B3" w14:textId="206DF0AA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34524282" w14:textId="778A2C36">
                  <w:r w:rsidR="12143AF3">
                    <w:rPr/>
                    <w:t>UNAMBIGUOS</w:t>
                  </w:r>
                  <w:r w:rsidR="7D2EE013">
                    <w:rPr/>
                    <w:t xml:space="preserve"> +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52CE4FF7" w14:textId="126E74DC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2A78DDF8" w14:paraId="157F03F5" w14:textId="77777777">
              <w:tc>
                <w:tcPr>
                  <w:tcW w:w="2996" w:type="dxa"/>
                  <w:tcMar/>
                </w:tcPr>
                <w:p w:rsidR="002F7722" w:rsidP="00212B47" w:rsidRDefault="002F7722" w14:paraId="282C24E9" w14:textId="1C78112D">
                  <w:r w:rsidR="4BA9D08E">
                    <w:rPr/>
                    <w:t>FEASIBILITY</w:t>
                  </w:r>
                  <w:r w:rsidR="719167BF">
                    <w:rPr/>
                    <w:t xml:space="preserve"> +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4090D15E" w14:textId="565CA0FD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7BC4C69E" w14:textId="1B6E6171">
                  <w:r w:rsidR="12143AF3">
                    <w:rPr/>
                    <w:t>CONSISTANCY</w:t>
                  </w:r>
                  <w:r w:rsidR="26560E43">
                    <w:rPr/>
                    <w:t xml:space="preserve"> +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470492C2" w14:textId="17A52012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2A78DDF8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2A78DDF8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2F305566" w14:paraId="19E91452" w14:textId="77777777"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>
                    <w:lastRenderedPageBreak/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2DA74BEC" w:rsidRDefault="000E4C7A" w14:paraId="274EED0F" w14:textId="613F662B">
                  <w:pPr>
                    <w:pStyle w:val="Normal"/>
                  </w:pPr>
                  <w:r w:rsidR="581ACA14">
                    <w:rPr/>
                    <w:t>Software</w:t>
                  </w:r>
                </w:p>
              </w:tc>
            </w:tr>
            <w:tr w:rsidR="000E4C7A" w:rsidTr="2F305566" w14:paraId="4AC5B5F0" w14:textId="77777777"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2DA74BEC" w:rsidRDefault="000E4C7A" w14:paraId="013E36B7" w14:textId="04031801">
                  <w:pPr>
                    <w:pStyle w:val="Normal"/>
                  </w:pPr>
                  <w:r w:rsidR="6253E0B5">
                    <w:rPr/>
                    <w:t>shall enter</w:t>
                  </w:r>
                </w:p>
              </w:tc>
            </w:tr>
            <w:tr w:rsidR="000E4C7A" w:rsidTr="2F305566" w14:paraId="76329FE6" w14:textId="77777777"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2DA74BEC" w:rsidRDefault="000E4C7A" w14:paraId="1120E001" w14:textId="7A9C3932">
                  <w:pPr>
                    <w:pStyle w:val="Normal"/>
                  </w:pPr>
                  <w:r w:rsidR="3F7194D8">
                    <w:rPr/>
                    <w:t xml:space="preserve">Fault Mode when below test are failled during CBIT:  </w:t>
                  </w:r>
                </w:p>
                <w:p w:rsidR="000E4C7A" w:rsidP="2DA74BEC" w:rsidRDefault="000E4C7A" w14:paraId="699BF7F8" w14:textId="7440CD37">
                  <w:pPr>
                    <w:pStyle w:val="Normal"/>
                  </w:pPr>
                  <w:r w:rsidR="3F7194D8">
                    <w:rPr/>
                    <w:t xml:space="preserve">• Cold Junction Test  </w:t>
                  </w:r>
                </w:p>
                <w:p w:rsidR="000E4C7A" w:rsidP="2DA74BEC" w:rsidRDefault="000E4C7A" w14:paraId="73B15C66" w14:textId="62CBF53D">
                  <w:pPr>
                    <w:pStyle w:val="Normal"/>
                  </w:pPr>
                  <w:r w:rsidR="3F7194D8">
                    <w:rPr/>
                    <w:t>• MCU Clock Test</w:t>
                  </w:r>
                </w:p>
              </w:tc>
            </w:tr>
            <w:tr w:rsidR="000E4C7A" w:rsidTr="2F305566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555674AC" w14:textId="77777777"/>
              </w:tc>
            </w:tr>
            <w:tr w:rsidR="000E4C7A" w:rsidTr="2F305566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2DA74BEC" w:rsidRDefault="000E4C7A" w14:paraId="72FBBDC9" w14:textId="6935BC8E">
                  <w:pPr>
                    <w:pStyle w:val="Normal"/>
                  </w:pPr>
                </w:p>
              </w:tc>
            </w:tr>
            <w:tr w:rsidR="000E4C7A" w:rsidTr="2F305566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2A78DDF8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2A78DDF8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2A78DDF8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E71EA2" w14:paraId="0733D4C5" w14:textId="4F3747DC">
                      <w:r>
                        <w:rPr>
                          <w:rStyle w:val="YerTutucuMetni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26EE4DD9" w:rsidRDefault="00E71EA2" w14:paraId="1547337B" w14:textId="26B71941">
                  <w:pPr>
                    <w:pStyle w:val="Normal"/>
                  </w:pPr>
                  <w:r w:rsidR="0957AAAD">
                    <w:rPr/>
                    <w:t>MOC4,</w:t>
                  </w:r>
                </w:p>
                <w:p w:rsidR="006F12B7" w:rsidP="26EE4DD9" w:rsidRDefault="00E71EA2" w14:paraId="2F23F5C3" w14:textId="18891351">
                  <w:pPr>
                    <w:pStyle w:val="Normal"/>
                  </w:pPr>
                  <w:r w:rsidR="0957AAAD">
                    <w:rPr/>
                    <w:t xml:space="preserve">Test1: </w:t>
                  </w:r>
                  <w:r w:rsidR="6AF7F162">
                    <w:rPr/>
                    <w:t xml:space="preserve">Yazılım testi </w:t>
                  </w:r>
                  <w:r w:rsidR="1BEA9B93">
                    <w:rPr/>
                    <w:t>ile,</w:t>
                  </w:r>
                  <w:r w:rsidR="6AF7F162">
                    <w:rPr/>
                    <w:t xml:space="preserve"> </w:t>
                  </w:r>
                  <w:proofErr w:type="spellStart"/>
                  <w:r w:rsidR="6AF7F162">
                    <w:rPr/>
                    <w:t>clock</w:t>
                  </w:r>
                  <w:proofErr w:type="spellEnd"/>
                  <w:r w:rsidR="6AF7F162">
                    <w:rPr/>
                    <w:t xml:space="preserve"> ayarları </w:t>
                  </w:r>
                  <w:r w:rsidR="63C2C031">
                    <w:rPr/>
                    <w:t>sınır dışı</w:t>
                  </w:r>
                  <w:r w:rsidR="299CD694">
                    <w:rPr/>
                    <w:t>n</w:t>
                  </w:r>
                  <w:r w:rsidR="63C2C031">
                    <w:rPr/>
                    <w:t xml:space="preserve">da değerler ile </w:t>
                  </w:r>
                  <w:r w:rsidR="6AF7F162">
                    <w:rPr/>
                    <w:t xml:space="preserve">değiştirilerek </w:t>
                  </w:r>
                  <w:proofErr w:type="spellStart"/>
                  <w:r w:rsidR="6B847AEB">
                    <w:rPr/>
                    <w:t>CBIT’in</w:t>
                  </w:r>
                  <w:proofErr w:type="spellEnd"/>
                  <w:r w:rsidR="6B847AEB">
                    <w:rPr/>
                    <w:t xml:space="preserve"> fail vermesi </w:t>
                  </w:r>
                  <w:r w:rsidR="6AF7F162">
                    <w:rPr/>
                    <w:t>sağlanabilir.</w:t>
                  </w:r>
                  <w:r w:rsidR="6EF2317D">
                    <w:rPr/>
                    <w:t xml:space="preserve"> Bu UART üzerinden gösterilebilir. CBIT fail verd</w:t>
                  </w:r>
                  <w:r w:rsidR="116AA11A">
                    <w:rPr/>
                    <w:t xml:space="preserve">ikten sonra yazılım </w:t>
                  </w:r>
                  <w:proofErr w:type="spellStart"/>
                  <w:r w:rsidR="116AA11A">
                    <w:rPr/>
                    <w:t>fault</w:t>
                  </w:r>
                  <w:proofErr w:type="spellEnd"/>
                  <w:r w:rsidR="116AA11A">
                    <w:rPr/>
                    <w:t xml:space="preserve"> moda girebilir. Bu UART üzerinden gösterilip bu şekilde gereksinim doğrulanabilir.</w:t>
                  </w:r>
                </w:p>
                <w:p w:rsidR="006F12B7" w:rsidP="26EE4DD9" w:rsidRDefault="00E71EA2" w14:paraId="1FAAF124" w14:textId="4BD246CC">
                  <w:pPr>
                    <w:pStyle w:val="Normal"/>
                    <w:rPr>
                      <w:ins w:author="Gürkan KARAKUŞ" w:date="2022-12-29T07:55:25.361Z" w:id="1249687313"/>
                    </w:rPr>
                  </w:pPr>
                  <w:r w:rsidR="5CCF2F67">
                    <w:rPr/>
                    <w:t>Test2:</w:t>
                  </w:r>
                  <w:r w:rsidR="3FE137AA">
                    <w:rPr/>
                    <w:t xml:space="preserve"> FDU</w:t>
                  </w:r>
                  <w:r w:rsidR="5CCF2F67">
                    <w:rPr/>
                    <w:t xml:space="preserve"> </w:t>
                  </w:r>
                  <w:proofErr w:type="spellStart"/>
                  <w:r w:rsidR="30D53171">
                    <w:rPr/>
                    <w:t>Cold</w:t>
                  </w:r>
                  <w:proofErr w:type="spellEnd"/>
                  <w:r w:rsidR="30D53171">
                    <w:rPr/>
                    <w:t xml:space="preserve"> </w:t>
                  </w:r>
                  <w:proofErr w:type="spellStart"/>
                  <w:r w:rsidR="30D53171">
                    <w:rPr/>
                    <w:t>junction</w:t>
                  </w:r>
                  <w:proofErr w:type="spellEnd"/>
                  <w:r w:rsidR="30D53171">
                    <w:rPr/>
                    <w:t xml:space="preserve"> entegrelerinin birisi ısıtılıp birisi soğutulup </w:t>
                  </w:r>
                  <w:proofErr w:type="spellStart"/>
                  <w:r w:rsidR="6C97E42E">
                    <w:rPr/>
                    <w:t>CBIT’in</w:t>
                  </w:r>
                  <w:proofErr w:type="spellEnd"/>
                  <w:r w:rsidR="6C97E42E">
                    <w:rPr/>
                    <w:t xml:space="preserve"> fail vermesi sağlanabilir. Bu işlem 2 metal ile sağlanabilir. </w:t>
                  </w:r>
                  <w:r w:rsidR="305DD545">
                    <w:rPr/>
                    <w:t xml:space="preserve">3 sıcaklık ölçüm entegresi var. Entegrelerden biri oda sıcaklığında kalır. </w:t>
                  </w:r>
                  <w:r w:rsidR="6C97E42E">
                    <w:rPr/>
                    <w:t xml:space="preserve">Birisi 40 derece civarlarında diğeri </w:t>
                  </w:r>
                  <w:r w:rsidR="131C95E4">
                    <w:rPr/>
                    <w:t>0</w:t>
                  </w:r>
                  <w:r w:rsidR="75AC72C4">
                    <w:rPr/>
                    <w:t xml:space="preserve"> </w:t>
                  </w:r>
                  <w:r w:rsidR="6C97E42E">
                    <w:rPr/>
                    <w:t>derece civarlarında 2 metal ile yeterli sıcaklık farkı oluşturulabilir.</w:t>
                  </w:r>
                  <w:r w:rsidR="3FA15C21">
                    <w:rPr/>
                    <w:t xml:space="preserve"> CBIT fail verdikten sonra yazılım </w:t>
                  </w:r>
                  <w:proofErr w:type="spellStart"/>
                  <w:r w:rsidR="3FA15C21">
                    <w:rPr/>
                    <w:t>fault</w:t>
                  </w:r>
                  <w:proofErr w:type="spellEnd"/>
                  <w:r w:rsidR="3FA15C21">
                    <w:rPr/>
                    <w:t xml:space="preserve"> moda girebilir. Bu UART üzerinden gösterilip bu şekilde gereksinim doğrulanabilir.  </w:t>
                  </w:r>
                </w:p>
                <w:p w:rsidR="006F12B7" w:rsidP="26EE4DD9" w:rsidRDefault="00E71EA2" w14:paraId="213B4BC4" w14:textId="6137B827">
                  <w:pPr>
                    <w:pStyle w:val="Normal"/>
                  </w:pPr>
                  <w:r w:rsidR="2DB5D8C2">
                    <w:rPr/>
                    <w:t xml:space="preserve">Alternatif olarak </w:t>
                  </w:r>
                  <w:r w:rsidR="5F08CBFE">
                    <w:rPr/>
                    <w:t xml:space="preserve">geliştirme kartın ile </w:t>
                  </w:r>
                  <w:r w:rsidR="2DB5D8C2">
                    <w:rPr/>
                    <w:t>sıcaklık ölüm entegresi simülatörü</w:t>
                  </w:r>
                </w:p>
                <w:p w:rsidR="006F12B7" w:rsidP="26EE4DD9" w:rsidRDefault="00E71EA2" w14:paraId="6A764D00" w14:textId="2923C2F1">
                  <w:pPr>
                    <w:pStyle w:val="Normal"/>
                  </w:pP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2A78DDF8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2A78DDF8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2A78DDF8" w14:paraId="4F0474EE" w14:textId="77777777">
              <w:tc>
                <w:tcPr>
                  <w:tcW w:w="8988" w:type="dxa"/>
                  <w:tcMar/>
                </w:tcPr>
                <w:p w:rsidR="00334478" w:rsidP="2F305566" w:rsidRDefault="00334478" w14:paraId="2C29610D" w14:textId="3BBC3533">
                  <w:pPr>
                    <w:rPr>
                      <w:ins w:author="Gürkan KARAKUŞ" w:date="2022-12-27T10:55:15.223Z" w:id="530249150"/>
                    </w:rPr>
                  </w:pPr>
                  <w:proofErr w:type="spellStart"/>
                  <w:r w:rsidR="683B1A0D">
                    <w:rPr/>
                    <w:t>CBIT’te</w:t>
                  </w:r>
                  <w:proofErr w:type="spellEnd"/>
                  <w:r w:rsidR="683B1A0D">
                    <w:rPr/>
                    <w:t xml:space="preserve"> </w:t>
                  </w:r>
                  <w:proofErr w:type="spellStart"/>
                  <w:r w:rsidR="683B1A0D">
                    <w:rPr/>
                    <w:t>cold</w:t>
                  </w:r>
                  <w:proofErr w:type="spellEnd"/>
                  <w:r w:rsidR="683B1A0D">
                    <w:rPr/>
                    <w:t xml:space="preserve"> </w:t>
                  </w:r>
                  <w:proofErr w:type="spellStart"/>
                  <w:r w:rsidR="683B1A0D">
                    <w:rPr/>
                    <w:t>junction</w:t>
                  </w:r>
                  <w:proofErr w:type="spellEnd"/>
                  <w:r w:rsidR="683B1A0D">
                    <w:rPr/>
                    <w:t xml:space="preserve"> test ve </w:t>
                  </w:r>
                  <w:proofErr w:type="spellStart"/>
                  <w:r w:rsidR="683B1A0D">
                    <w:rPr/>
                    <w:t>mcu</w:t>
                  </w:r>
                  <w:proofErr w:type="spellEnd"/>
                  <w:r w:rsidR="683B1A0D">
                    <w:rPr/>
                    <w:t xml:space="preserve"> </w:t>
                  </w:r>
                  <w:proofErr w:type="spellStart"/>
                  <w:r w:rsidR="683B1A0D">
                    <w:rPr/>
                    <w:t>clock</w:t>
                  </w:r>
                  <w:proofErr w:type="spellEnd"/>
                  <w:r w:rsidR="683B1A0D">
                    <w:rPr/>
                    <w:t xml:space="preserve"> test</w:t>
                  </w:r>
                  <w:r w:rsidR="6841BBC5">
                    <w:rPr/>
                    <w:t xml:space="preserve"> sonuçları</w:t>
                  </w:r>
                  <w:r w:rsidR="6841BBC5">
                    <w:rPr/>
                    <w:t xml:space="preserve"> </w:t>
                  </w:r>
                  <w:r w:rsidR="6C6D7B50">
                    <w:rPr/>
                    <w:t>değişkenlerde</w:t>
                  </w:r>
                  <w:r w:rsidR="683B1A0D">
                    <w:rPr/>
                    <w:t xml:space="preserve"> tutulabilir. Bu testlerin </w:t>
                  </w:r>
                  <w:r w:rsidR="4D81475C">
                    <w:rPr/>
                    <w:t xml:space="preserve">herhangi </w:t>
                  </w:r>
                  <w:r w:rsidR="0877CAEE">
                    <w:rPr/>
                    <w:t>birisinin başarısız olması durumunda</w:t>
                  </w:r>
                  <w:r w:rsidR="095F423F">
                    <w:rPr/>
                    <w:t xml:space="preserve"> </w:t>
                  </w:r>
                  <w:r w:rsidR="3C4C679E">
                    <w:rPr/>
                    <w:t xml:space="preserve">yazılımı </w:t>
                  </w:r>
                  <w:proofErr w:type="spellStart"/>
                  <w:r w:rsidR="3C4C679E">
                    <w:rPr/>
                    <w:t>fault</w:t>
                  </w:r>
                  <w:proofErr w:type="spellEnd"/>
                  <w:r w:rsidR="3C4C679E">
                    <w:rPr/>
                    <w:t xml:space="preserve"> </w:t>
                  </w:r>
                  <w:proofErr w:type="spellStart"/>
                  <w:r w:rsidR="3C4C679E">
                    <w:rPr/>
                    <w:t>mode</w:t>
                  </w:r>
                  <w:proofErr w:type="spellEnd"/>
                  <w:r w:rsidR="3C4C679E">
                    <w:rPr/>
                    <w:t xml:space="preserve"> sokacak olan fonksiyon </w:t>
                  </w:r>
                  <w:r w:rsidR="4308F423">
                    <w:rPr/>
                    <w:t>çağrılabilir.</w:t>
                  </w:r>
                  <w:r w:rsidR="35692EC4">
                    <w:rPr/>
                    <w:t xml:space="preserve"> </w:t>
                  </w:r>
                </w:p>
                <w:p w:rsidR="00334478" w:rsidP="33704CE5" w:rsidRDefault="00334478" w14:paraId="05F2CF39" w14:textId="5857E0FE">
                  <w:pPr>
                    <w:pStyle w:val="Normal"/>
                  </w:pPr>
                  <w:r w:rsidR="66D1BD91">
                    <w:rPr/>
                    <w:t>Clearness:</w:t>
                  </w:r>
                  <w:r w:rsidR="0661D96E">
                    <w:rPr/>
                    <w:t xml:space="preserve"> Bu testlerden herhangi birinin fail vermesi durumunda </w:t>
                  </w:r>
                  <w:proofErr w:type="spellStart"/>
                  <w:r w:rsidR="0661D96E">
                    <w:rPr/>
                    <w:t>fault</w:t>
                  </w:r>
                  <w:proofErr w:type="spellEnd"/>
                  <w:r w:rsidR="0661D96E">
                    <w:rPr/>
                    <w:t xml:space="preserve"> moda girmesi gerektiği bu gereksinimden anlaşılmıyor.</w:t>
                  </w: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2A78DDF8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2A78DDF8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2A78DDF8" w14:paraId="4E02DD80" w14:textId="77777777">
              <w:tc>
                <w:tcPr>
                  <w:tcW w:w="8988" w:type="dxa"/>
                  <w:tcMar/>
                </w:tcPr>
                <w:p w:rsidR="00E27154" w:rsidP="33704CE5" w:rsidRDefault="00E71EA2" w14:paraId="7FA277B4" w14:textId="6E2B8E4E">
                  <w:pPr>
                    <w:pStyle w:val="Normal"/>
                    <w:rPr/>
                  </w:pPr>
                  <w:r w:rsidR="63F73A22">
                    <w:rPr/>
                    <w:t xml:space="preserve"> </w:t>
                  </w:r>
                  <w:r w:rsidR="24189D39">
                    <w:rPr/>
                    <w:t xml:space="preserve">Software </w:t>
                  </w:r>
                  <w:proofErr w:type="spellStart"/>
                  <w:r w:rsidR="24189D39">
                    <w:rPr/>
                    <w:t>shall</w:t>
                  </w:r>
                  <w:proofErr w:type="spellEnd"/>
                  <w:r w:rsidR="24189D39">
                    <w:rPr/>
                    <w:t xml:space="preserve"> </w:t>
                  </w:r>
                  <w:proofErr w:type="spellStart"/>
                  <w:r w:rsidR="24189D39">
                    <w:rPr/>
                    <w:t>enter</w:t>
                  </w:r>
                  <w:proofErr w:type="spellEnd"/>
                  <w:r w:rsidR="24189D39">
                    <w:rPr/>
                    <w:t xml:space="preserve"> </w:t>
                  </w:r>
                  <w:proofErr w:type="spellStart"/>
                  <w:r w:rsidR="24189D39">
                    <w:rPr/>
                    <w:t>Fault</w:t>
                  </w:r>
                  <w:proofErr w:type="spellEnd"/>
                  <w:r w:rsidR="24189D39">
                    <w:rPr/>
                    <w:t xml:space="preserve"> </w:t>
                  </w:r>
                  <w:proofErr w:type="spellStart"/>
                  <w:r w:rsidR="24189D39">
                    <w:rPr/>
                    <w:t>Mode</w:t>
                  </w:r>
                  <w:proofErr w:type="spellEnd"/>
                  <w:r w:rsidR="24189D39">
                    <w:rPr/>
                    <w:t xml:space="preserve"> </w:t>
                  </w:r>
                  <w:proofErr w:type="spellStart"/>
                  <w:r w:rsidR="24189D39">
                    <w:rPr/>
                    <w:t>when</w:t>
                  </w:r>
                  <w:proofErr w:type="spellEnd"/>
                  <w:r w:rsidR="24189D39">
                    <w:rPr/>
                    <w:t xml:space="preserve"> </w:t>
                  </w:r>
                  <w:proofErr w:type="spellStart"/>
                  <w:r w:rsidR="24189D39">
                    <w:rPr/>
                    <w:t>any</w:t>
                  </w:r>
                  <w:proofErr w:type="spellEnd"/>
                  <w:r w:rsidR="24189D39">
                    <w:rPr/>
                    <w:t xml:space="preserve"> of </w:t>
                  </w:r>
                  <w:proofErr w:type="spellStart"/>
                  <w:r w:rsidR="24189D39">
                    <w:rPr/>
                    <w:t>below</w:t>
                  </w:r>
                  <w:proofErr w:type="spellEnd"/>
                  <w:r w:rsidR="24189D39">
                    <w:rPr/>
                    <w:t xml:space="preserve"> test </w:t>
                  </w:r>
                  <w:proofErr w:type="spellStart"/>
                  <w:r w:rsidR="24189D39">
                    <w:rPr/>
                    <w:t>are</w:t>
                  </w:r>
                  <w:proofErr w:type="spellEnd"/>
                  <w:r w:rsidR="24189D39">
                    <w:rPr/>
                    <w:t xml:space="preserve"> </w:t>
                  </w:r>
                  <w:proofErr w:type="spellStart"/>
                  <w:r w:rsidR="24189D39">
                    <w:rPr/>
                    <w:t>failled</w:t>
                  </w:r>
                  <w:proofErr w:type="spellEnd"/>
                  <w:r w:rsidR="24189D39">
                    <w:rPr/>
                    <w:t xml:space="preserve"> </w:t>
                  </w:r>
                  <w:proofErr w:type="spellStart"/>
                  <w:r w:rsidR="24189D39">
                    <w:rPr/>
                    <w:t>during</w:t>
                  </w:r>
                  <w:proofErr w:type="spellEnd"/>
                  <w:r w:rsidR="24189D39">
                    <w:rPr/>
                    <w:t xml:space="preserve"> CBIT: </w:t>
                  </w:r>
                </w:p>
                <w:p w:rsidR="00E27154" w:rsidP="33704CE5" w:rsidRDefault="00E71EA2" w14:paraId="21ADD41C" w14:textId="62BDF34D">
                  <w:pPr>
                    <w:pStyle w:val="Normal"/>
                    <w:rPr/>
                  </w:pPr>
                  <w:r w:rsidR="24189D39">
                    <w:rPr/>
                    <w:t xml:space="preserve">• </w:t>
                  </w:r>
                  <w:proofErr w:type="spellStart"/>
                  <w:r w:rsidR="24189D39">
                    <w:rPr/>
                    <w:t>Cold</w:t>
                  </w:r>
                  <w:proofErr w:type="spellEnd"/>
                  <w:r w:rsidR="24189D39">
                    <w:rPr/>
                    <w:t xml:space="preserve"> </w:t>
                  </w:r>
                  <w:proofErr w:type="spellStart"/>
                  <w:r w:rsidR="24189D39">
                    <w:rPr/>
                    <w:t>Junction</w:t>
                  </w:r>
                  <w:proofErr w:type="spellEnd"/>
                  <w:r w:rsidR="24189D39">
                    <w:rPr/>
                    <w:t xml:space="preserve"> Test </w:t>
                  </w:r>
                </w:p>
                <w:p w:rsidR="00E27154" w:rsidP="33704CE5" w:rsidRDefault="00E71EA2" w14:paraId="2148C9A3" w14:textId="37C0B3A7">
                  <w:pPr>
                    <w:pStyle w:val="Normal"/>
                    <w:rPr/>
                  </w:pPr>
                  <w:r w:rsidR="24189D39">
                    <w:rPr/>
                    <w:t xml:space="preserve">• MCU </w:t>
                  </w:r>
                  <w:proofErr w:type="spellStart"/>
                  <w:r w:rsidR="24189D39">
                    <w:rPr/>
                    <w:t>Clock</w:t>
                  </w:r>
                  <w:proofErr w:type="spellEnd"/>
                  <w:r w:rsidR="24189D39">
                    <w:rPr/>
                    <w:t xml:space="preserve"> Test</w:t>
                  </w:r>
                </w:p>
                <w:p w:rsidR="00E27154" w:rsidP="33704CE5" w:rsidRDefault="00E71EA2" w14:paraId="36C8BCE1" w14:textId="15D7175E">
                  <w:pPr>
                    <w:pStyle w:val="Normal"/>
                  </w:pP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2A78DDF8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2A78DDF8" w14:paraId="1F389570" w14:textId="77777777">
        <w:trPr>
          <w:cantSplit/>
        </w:trPr>
        <w:tc>
          <w:tcPr>
            <w:tcW w:w="9214" w:type="dxa"/>
            <w:tcMar/>
          </w:tcPr>
          <w:p w:rsidRPr="0085476D" w:rsidR="004D01C9" w:rsidP="002C57BC" w:rsidRDefault="00E71EA2" w14:paraId="16F063FD" w14:textId="7EDD7320">
            <w:pPr>
              <w:pStyle w:val="ListeParagraf"/>
              <w:numPr>
                <w:ilvl w:val="0"/>
                <w:numId w:val="24"/>
              </w:numPr>
            </w:pPr>
            <w:r>
              <w:t>N/A</w:t>
            </w: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54D" w:rsidP="00762C31" w:rsidRDefault="003D554D" w14:paraId="4CA922DE" w14:textId="77777777">
      <w:r>
        <w:separator/>
      </w:r>
    </w:p>
  </w:endnote>
  <w:endnote w:type="continuationSeparator" w:id="0">
    <w:p w:rsidR="003D554D" w:rsidP="00762C31" w:rsidRDefault="003D554D" w14:paraId="4042C4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60158FA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F6F12A7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399272E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9F31336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54D" w:rsidP="00762C31" w:rsidRDefault="003D554D" w14:paraId="293E6F0B" w14:textId="77777777">
      <w:r>
        <w:separator/>
      </w:r>
    </w:p>
  </w:footnote>
  <w:footnote w:type="continuationSeparator" w:id="0">
    <w:p w:rsidR="003D554D" w:rsidP="00762C31" w:rsidRDefault="003D554D" w14:paraId="5FFE5C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CB1BFA" w14:paraId="6448FE87" w14:textId="4187B07B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E7C1A6E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BE296AC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2BC8D86E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05938425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ibFKKmwhI9MPMn" int2:id="jCtSCjgt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188e613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b953d2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f4924b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8">
    <w:abstractNumId w:val="8"/>
  </w:num>
  <w:num w:numId="27">
    <w:abstractNumId w:val="7"/>
  </w:num>
  <w:num w:numId="26">
    <w:abstractNumId w:val="6"/>
  </w:num>
  <w:num w:numId="1" w16cid:durableId="751853100">
    <w:abstractNumId w:val="2"/>
  </w:num>
  <w:num w:numId="2" w16cid:durableId="943461534">
    <w:abstractNumId w:val="2"/>
  </w:num>
  <w:num w:numId="3" w16cid:durableId="1838761055">
    <w:abstractNumId w:val="2"/>
  </w:num>
  <w:num w:numId="4" w16cid:durableId="1773235568">
    <w:abstractNumId w:val="2"/>
  </w:num>
  <w:num w:numId="5" w16cid:durableId="1284919835">
    <w:abstractNumId w:val="2"/>
  </w:num>
  <w:num w:numId="6" w16cid:durableId="959872678">
    <w:abstractNumId w:val="2"/>
  </w:num>
  <w:num w:numId="7" w16cid:durableId="214975549">
    <w:abstractNumId w:val="2"/>
  </w:num>
  <w:num w:numId="8" w16cid:durableId="1709330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2"/>
  </w:num>
  <w:num w:numId="10" w16cid:durableId="766198978">
    <w:abstractNumId w:val="4"/>
  </w:num>
  <w:num w:numId="11" w16cid:durableId="1981809667">
    <w:abstractNumId w:val="4"/>
  </w:num>
  <w:num w:numId="12" w16cid:durableId="1017779297">
    <w:abstractNumId w:val="4"/>
  </w:num>
  <w:num w:numId="13" w16cid:durableId="1366443084">
    <w:abstractNumId w:val="4"/>
  </w:num>
  <w:num w:numId="14" w16cid:durableId="1004746167">
    <w:abstractNumId w:val="4"/>
  </w:num>
  <w:num w:numId="15" w16cid:durableId="324623918">
    <w:abstractNumId w:val="4"/>
  </w:num>
  <w:num w:numId="16" w16cid:durableId="1666591352">
    <w:abstractNumId w:val="4"/>
  </w:num>
  <w:num w:numId="17" w16cid:durableId="1027099952">
    <w:abstractNumId w:val="4"/>
  </w:num>
  <w:num w:numId="18" w16cid:durableId="903217528">
    <w:abstractNumId w:val="4"/>
  </w:num>
  <w:num w:numId="19" w16cid:durableId="1283926311">
    <w:abstractNumId w:val="4"/>
  </w:num>
  <w:num w:numId="20" w16cid:durableId="51465050">
    <w:abstractNumId w:val="4"/>
  </w:num>
  <w:num w:numId="21" w16cid:durableId="1616404406">
    <w:abstractNumId w:val="4"/>
  </w:num>
  <w:num w:numId="22" w16cid:durableId="760759183">
    <w:abstractNumId w:val="1"/>
  </w:num>
  <w:num w:numId="23" w16cid:durableId="650598816">
    <w:abstractNumId w:val="0"/>
  </w:num>
  <w:num w:numId="24" w16cid:durableId="1835758470">
    <w:abstractNumId w:val="3"/>
  </w:num>
  <w:num w:numId="25" w16cid:durableId="54553251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53E"/>
    <w:rsid w:val="000F6801"/>
    <w:rsid w:val="000FC71D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DB80A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4AAB0"/>
    <w:rsid w:val="007522D2"/>
    <w:rsid w:val="007627D4"/>
    <w:rsid w:val="00762C31"/>
    <w:rsid w:val="00763772"/>
    <w:rsid w:val="00766232"/>
    <w:rsid w:val="007737C5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2395652"/>
    <w:rsid w:val="025CFA0E"/>
    <w:rsid w:val="02B6D1F4"/>
    <w:rsid w:val="03016E1D"/>
    <w:rsid w:val="0316A717"/>
    <w:rsid w:val="032208CA"/>
    <w:rsid w:val="0355ACFD"/>
    <w:rsid w:val="0377F80C"/>
    <w:rsid w:val="03D9E9B6"/>
    <w:rsid w:val="05400BE0"/>
    <w:rsid w:val="056EC102"/>
    <w:rsid w:val="0570F714"/>
    <w:rsid w:val="05D01B10"/>
    <w:rsid w:val="05E76F06"/>
    <w:rsid w:val="0661D96E"/>
    <w:rsid w:val="06C0A4A5"/>
    <w:rsid w:val="085027D5"/>
    <w:rsid w:val="0877CAEE"/>
    <w:rsid w:val="08CC9C78"/>
    <w:rsid w:val="08FB6423"/>
    <w:rsid w:val="0957AAAD"/>
    <w:rsid w:val="095F423F"/>
    <w:rsid w:val="09985FDA"/>
    <w:rsid w:val="0A446837"/>
    <w:rsid w:val="0A564C53"/>
    <w:rsid w:val="0B151A25"/>
    <w:rsid w:val="0B2E071B"/>
    <w:rsid w:val="0B9232D0"/>
    <w:rsid w:val="0BC7103B"/>
    <w:rsid w:val="0C85FA0C"/>
    <w:rsid w:val="0CD10633"/>
    <w:rsid w:val="0D6E8EB0"/>
    <w:rsid w:val="0E6CD694"/>
    <w:rsid w:val="0ECF23C5"/>
    <w:rsid w:val="0F3332DC"/>
    <w:rsid w:val="1008A6F5"/>
    <w:rsid w:val="1025208C"/>
    <w:rsid w:val="105ED8EA"/>
    <w:rsid w:val="106B2C93"/>
    <w:rsid w:val="116AA11A"/>
    <w:rsid w:val="119533B1"/>
    <w:rsid w:val="11DE8C1B"/>
    <w:rsid w:val="12143AF3"/>
    <w:rsid w:val="12993A1C"/>
    <w:rsid w:val="12F55F46"/>
    <w:rsid w:val="131C95E4"/>
    <w:rsid w:val="13310412"/>
    <w:rsid w:val="135F0556"/>
    <w:rsid w:val="1599C940"/>
    <w:rsid w:val="15C858C3"/>
    <w:rsid w:val="15E4671C"/>
    <w:rsid w:val="16FB7EA4"/>
    <w:rsid w:val="176DF9DE"/>
    <w:rsid w:val="17C38FBE"/>
    <w:rsid w:val="17D73073"/>
    <w:rsid w:val="1872AB92"/>
    <w:rsid w:val="18B9D3A6"/>
    <w:rsid w:val="197B79C5"/>
    <w:rsid w:val="19A8ABED"/>
    <w:rsid w:val="19E1CA63"/>
    <w:rsid w:val="1A922F83"/>
    <w:rsid w:val="1B0BED84"/>
    <w:rsid w:val="1BEA9B93"/>
    <w:rsid w:val="1C1ACD5B"/>
    <w:rsid w:val="1D30873E"/>
    <w:rsid w:val="1DD3BE39"/>
    <w:rsid w:val="1E0486B7"/>
    <w:rsid w:val="1E3C7B49"/>
    <w:rsid w:val="1EC1819B"/>
    <w:rsid w:val="1EFF07F8"/>
    <w:rsid w:val="1FC6941C"/>
    <w:rsid w:val="206B96F8"/>
    <w:rsid w:val="20D54E1E"/>
    <w:rsid w:val="210B5EFB"/>
    <w:rsid w:val="2219618F"/>
    <w:rsid w:val="22E1E6AA"/>
    <w:rsid w:val="240FC297"/>
    <w:rsid w:val="24189D39"/>
    <w:rsid w:val="24A31BF4"/>
    <w:rsid w:val="24DC08DD"/>
    <w:rsid w:val="252ED52A"/>
    <w:rsid w:val="25F61F71"/>
    <w:rsid w:val="26560E43"/>
    <w:rsid w:val="2677D93E"/>
    <w:rsid w:val="26E4F311"/>
    <w:rsid w:val="26EE4DD9"/>
    <w:rsid w:val="270EABD5"/>
    <w:rsid w:val="28299558"/>
    <w:rsid w:val="28AA7C36"/>
    <w:rsid w:val="29487D0E"/>
    <w:rsid w:val="2966C46B"/>
    <w:rsid w:val="299CD694"/>
    <w:rsid w:val="2A053814"/>
    <w:rsid w:val="2A06DF7A"/>
    <w:rsid w:val="2A523531"/>
    <w:rsid w:val="2A78DDF8"/>
    <w:rsid w:val="2B463D29"/>
    <w:rsid w:val="2BEE0592"/>
    <w:rsid w:val="2C9E9D9A"/>
    <w:rsid w:val="2DA74BEC"/>
    <w:rsid w:val="2DB5D8C2"/>
    <w:rsid w:val="2F11223A"/>
    <w:rsid w:val="2F305566"/>
    <w:rsid w:val="2F5F7494"/>
    <w:rsid w:val="2FE9BD10"/>
    <w:rsid w:val="2FF7F62A"/>
    <w:rsid w:val="3042FBB0"/>
    <w:rsid w:val="305DD545"/>
    <w:rsid w:val="30ACB51C"/>
    <w:rsid w:val="30BAC243"/>
    <w:rsid w:val="30D53171"/>
    <w:rsid w:val="31536EE3"/>
    <w:rsid w:val="3289B32E"/>
    <w:rsid w:val="32DFA196"/>
    <w:rsid w:val="33639AB9"/>
    <w:rsid w:val="33704CE5"/>
    <w:rsid w:val="3377DEC9"/>
    <w:rsid w:val="33AF8900"/>
    <w:rsid w:val="3413EF02"/>
    <w:rsid w:val="347D6647"/>
    <w:rsid w:val="3490B2CC"/>
    <w:rsid w:val="3533BE1D"/>
    <w:rsid w:val="354CE67A"/>
    <w:rsid w:val="35692EC4"/>
    <w:rsid w:val="35C8F956"/>
    <w:rsid w:val="364CF6AE"/>
    <w:rsid w:val="3698AC6A"/>
    <w:rsid w:val="36CF44C5"/>
    <w:rsid w:val="37279BF9"/>
    <w:rsid w:val="37533990"/>
    <w:rsid w:val="3973854C"/>
    <w:rsid w:val="39796173"/>
    <w:rsid w:val="3A13F339"/>
    <w:rsid w:val="3A2AD78E"/>
    <w:rsid w:val="3AB72A34"/>
    <w:rsid w:val="3C4C679E"/>
    <w:rsid w:val="3CA18060"/>
    <w:rsid w:val="3CFC80B3"/>
    <w:rsid w:val="3D3ED002"/>
    <w:rsid w:val="3DD92649"/>
    <w:rsid w:val="3E6EABB9"/>
    <w:rsid w:val="3EB2141E"/>
    <w:rsid w:val="3EDAA063"/>
    <w:rsid w:val="3F7194D8"/>
    <w:rsid w:val="3FA15C21"/>
    <w:rsid w:val="3FE137AA"/>
    <w:rsid w:val="4023A477"/>
    <w:rsid w:val="40394DDC"/>
    <w:rsid w:val="405656AD"/>
    <w:rsid w:val="411C605E"/>
    <w:rsid w:val="4182DB85"/>
    <w:rsid w:val="41F2002F"/>
    <w:rsid w:val="4225449F"/>
    <w:rsid w:val="42396933"/>
    <w:rsid w:val="429B3DA7"/>
    <w:rsid w:val="42BD8D53"/>
    <w:rsid w:val="4308F423"/>
    <w:rsid w:val="43B89177"/>
    <w:rsid w:val="43FBE08E"/>
    <w:rsid w:val="4423C890"/>
    <w:rsid w:val="44864797"/>
    <w:rsid w:val="456D8A35"/>
    <w:rsid w:val="45C69FB5"/>
    <w:rsid w:val="461BF1D5"/>
    <w:rsid w:val="48E075B1"/>
    <w:rsid w:val="4A40DCBA"/>
    <w:rsid w:val="4A7C4612"/>
    <w:rsid w:val="4AE1ED6C"/>
    <w:rsid w:val="4B58B8C2"/>
    <w:rsid w:val="4BA9D08E"/>
    <w:rsid w:val="4BC3A35C"/>
    <w:rsid w:val="4C6B53DA"/>
    <w:rsid w:val="4C7A18DA"/>
    <w:rsid w:val="4C7DBDCD"/>
    <w:rsid w:val="4CC81167"/>
    <w:rsid w:val="4CD46799"/>
    <w:rsid w:val="4D5CE152"/>
    <w:rsid w:val="4D77423C"/>
    <w:rsid w:val="4D81475C"/>
    <w:rsid w:val="4D9E6A08"/>
    <w:rsid w:val="4E83F80E"/>
    <w:rsid w:val="4F907680"/>
    <w:rsid w:val="4FA65637"/>
    <w:rsid w:val="508E4DAA"/>
    <w:rsid w:val="51351EC0"/>
    <w:rsid w:val="51715333"/>
    <w:rsid w:val="54750196"/>
    <w:rsid w:val="547D4C93"/>
    <w:rsid w:val="554D97E4"/>
    <w:rsid w:val="565692F0"/>
    <w:rsid w:val="56E6AAF4"/>
    <w:rsid w:val="574E09AA"/>
    <w:rsid w:val="575B908A"/>
    <w:rsid w:val="5773D9E3"/>
    <w:rsid w:val="57AFA094"/>
    <w:rsid w:val="581ACA14"/>
    <w:rsid w:val="58339F4F"/>
    <w:rsid w:val="5970B3F0"/>
    <w:rsid w:val="59B60605"/>
    <w:rsid w:val="59E49914"/>
    <w:rsid w:val="5A2112B3"/>
    <w:rsid w:val="5A8EC7D9"/>
    <w:rsid w:val="5CB8CC8A"/>
    <w:rsid w:val="5CCF2F67"/>
    <w:rsid w:val="5D4D4158"/>
    <w:rsid w:val="5DAA0E1A"/>
    <w:rsid w:val="5E21A524"/>
    <w:rsid w:val="5E2D4F27"/>
    <w:rsid w:val="5E67DF53"/>
    <w:rsid w:val="5E7881B0"/>
    <w:rsid w:val="5F08CBFE"/>
    <w:rsid w:val="5F12C11F"/>
    <w:rsid w:val="5F9CB2AF"/>
    <w:rsid w:val="60407595"/>
    <w:rsid w:val="6090A5E4"/>
    <w:rsid w:val="6253E0B5"/>
    <w:rsid w:val="63C2C031"/>
    <w:rsid w:val="63F73A22"/>
    <w:rsid w:val="641D73EB"/>
    <w:rsid w:val="650BE0F0"/>
    <w:rsid w:val="66D1BD91"/>
    <w:rsid w:val="6729D3A1"/>
    <w:rsid w:val="67322873"/>
    <w:rsid w:val="679F4091"/>
    <w:rsid w:val="682D482A"/>
    <w:rsid w:val="683B1A0D"/>
    <w:rsid w:val="684018C5"/>
    <w:rsid w:val="6841BBC5"/>
    <w:rsid w:val="68AA1D45"/>
    <w:rsid w:val="68AC3DFF"/>
    <w:rsid w:val="68ED1B5E"/>
    <w:rsid w:val="693831C8"/>
    <w:rsid w:val="697FE959"/>
    <w:rsid w:val="69E757DB"/>
    <w:rsid w:val="69E8B427"/>
    <w:rsid w:val="6ABDA0E2"/>
    <w:rsid w:val="6ADE7BBD"/>
    <w:rsid w:val="6AF7F162"/>
    <w:rsid w:val="6B0EC416"/>
    <w:rsid w:val="6B387A69"/>
    <w:rsid w:val="6B847AEB"/>
    <w:rsid w:val="6BFD14CB"/>
    <w:rsid w:val="6C597143"/>
    <w:rsid w:val="6C6D7B50"/>
    <w:rsid w:val="6C97E42E"/>
    <w:rsid w:val="6CA417BE"/>
    <w:rsid w:val="6D33F376"/>
    <w:rsid w:val="6D3C6091"/>
    <w:rsid w:val="6D856CAE"/>
    <w:rsid w:val="6DDD4E48"/>
    <w:rsid w:val="6DF541A4"/>
    <w:rsid w:val="6E24D165"/>
    <w:rsid w:val="6E8EA241"/>
    <w:rsid w:val="6EF2317D"/>
    <w:rsid w:val="6F5A18DA"/>
    <w:rsid w:val="705DCDBE"/>
    <w:rsid w:val="70D7C9EE"/>
    <w:rsid w:val="7179EAAF"/>
    <w:rsid w:val="719167BF"/>
    <w:rsid w:val="71ADAA97"/>
    <w:rsid w:val="71BD9165"/>
    <w:rsid w:val="71EBACB4"/>
    <w:rsid w:val="731262A2"/>
    <w:rsid w:val="73B71562"/>
    <w:rsid w:val="742D89FD"/>
    <w:rsid w:val="74B9DCA3"/>
    <w:rsid w:val="74DD84F1"/>
    <w:rsid w:val="7552DFC9"/>
    <w:rsid w:val="75AC72C4"/>
    <w:rsid w:val="76304977"/>
    <w:rsid w:val="7700F28C"/>
    <w:rsid w:val="770476D1"/>
    <w:rsid w:val="778AFE7E"/>
    <w:rsid w:val="781525B3"/>
    <w:rsid w:val="79F026AF"/>
    <w:rsid w:val="7A05692B"/>
    <w:rsid w:val="7A6583D7"/>
    <w:rsid w:val="7AD98C74"/>
    <w:rsid w:val="7C42CD70"/>
    <w:rsid w:val="7C749F34"/>
    <w:rsid w:val="7CEEB3E0"/>
    <w:rsid w:val="7CFB9211"/>
    <w:rsid w:val="7D2EE013"/>
    <w:rsid w:val="7D3D09ED"/>
    <w:rsid w:val="7D79F959"/>
    <w:rsid w:val="7E3BE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Relationship Type="http://schemas.microsoft.com/office/2020/10/relationships/intelligence" Target="intelligence2.xml" Id="R41c360994ac544a1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N20210219-1594514891-3285</_dlc_DocId>
    <_dlc_DocIdUrl xmlns="f6d82c61-1620-4961-a845-3717486f5cdd">
      <Url>https://navioteknoloji.sharepoint.com/teams/N20210219/_layouts/15/DocIdRedir.aspx?ID=N20210219-1594514891-3285</Url>
      <Description>N20210219-1594514891-3285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45FA5C8-1F1D-4AF5-9A35-362BF4F2EEF1}"/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4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Aziz Kerem Demir</lastModifiedBy>
  <revision>12</revision>
  <dcterms:created xsi:type="dcterms:W3CDTF">2021-11-26T14:18:00.0000000Z</dcterms:created>
  <dcterms:modified xsi:type="dcterms:W3CDTF">2022-12-29T07:57:35.3800415Z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18a0795b-d141-4e7b-9b81-7402bbbff3fb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