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214"/>
      </w:tblGrid>
      <w:tr w:rsidRPr="004D3450" w:rsidR="004D01C9" w:rsidTr="743960D4" w14:paraId="7C167DF3" w14:textId="77777777">
        <w:trPr>
          <w:cantSplit/>
        </w:trPr>
        <w:tc>
          <w:tcPr>
            <w:tcW w:w="9214" w:type="dxa"/>
            <w:tcMar/>
          </w:tcPr>
          <w:p w:rsidRPr="0085476D" w:rsidR="004D01C9" w:rsidP="00F24252" w:rsidRDefault="004D01C9" w14:paraId="7B5B63F4" w14:textId="77777777">
            <w:pPr>
              <w:pStyle w:val="Balk11"/>
              <w:numPr>
                <w:ilvl w:val="0"/>
                <w:numId w:val="1"/>
              </w:numPr>
              <w:outlineLvl w:val="0"/>
              <w:rPr>
                <w:b/>
                <w:bCs/>
              </w:rPr>
            </w:pPr>
            <w:r>
              <w:rPr>
                <w:b/>
                <w:bCs/>
              </w:rPr>
              <w:t xml:space="preserve">VALIDATION </w:t>
            </w:r>
            <w:r w:rsidR="00C55B44">
              <w:rPr>
                <w:b/>
                <w:bCs/>
              </w:rPr>
              <w:t>STATUS</w:t>
            </w:r>
          </w:p>
        </w:tc>
      </w:tr>
      <w:tr w:rsidRPr="004D3450" w:rsidR="004D01C9" w:rsidTr="743960D4" w14:paraId="5D443E5A" w14:textId="77777777">
        <w:trPr>
          <w:cantSplit/>
        </w:trPr>
        <w:tc>
          <w:tcPr>
            <w:tcW w:w="9214" w:type="dxa"/>
            <w:tcMar/>
          </w:tcPr>
          <w:tbl>
            <w:tblPr>
              <w:tblStyle w:val="TabloKlavuzu"/>
              <w:tblW w:w="0" w:type="auto"/>
              <w:tblLook w:val="04A0" w:firstRow="1" w:lastRow="0" w:firstColumn="1" w:lastColumn="0" w:noHBand="0" w:noVBand="1"/>
            </w:tblPr>
            <w:tblGrid>
              <w:gridCol w:w="2862"/>
              <w:gridCol w:w="6126"/>
            </w:tblGrid>
            <w:tr w:rsidR="004D01C9" w:rsidTr="168F4ECE" w14:paraId="2EB691D1" w14:textId="77777777">
              <w:tc>
                <w:tcPr>
                  <w:tcW w:w="2862" w:type="dxa"/>
                  <w:vAlign w:val="center"/>
                </w:tcPr>
                <w:p w:rsidR="004D01C9" w:rsidP="003D12B2" w:rsidRDefault="004D01C9" w14:paraId="05EACC4A" w14:textId="77777777">
                  <w:pPr>
                    <w:pStyle w:val="Balk11"/>
                    <w:numPr>
                      <w:ilvl w:val="0"/>
                      <w:numId w:val="0"/>
                    </w:numPr>
                    <w:spacing w:before="120" w:line="240" w:lineRule="auto"/>
                    <w:outlineLvl w:val="0"/>
                  </w:pPr>
                  <w:proofErr w:type="spellStart"/>
                  <w:r>
                    <w:t>Requirement</w:t>
                  </w:r>
                  <w:proofErr w:type="spellEnd"/>
                  <w:r>
                    <w:t xml:space="preserve"> ID</w:t>
                  </w:r>
                </w:p>
              </w:tc>
              <w:tc>
                <w:tcPr>
                  <w:tcW w:w="6126" w:type="dxa"/>
                  <w:vAlign w:val="center"/>
                </w:tcPr>
                <w:p w:rsidRPr="003D12B2" w:rsidR="004D01C9" w:rsidP="003D12B2" w:rsidRDefault="006E398E" w14:paraId="1BABF3D9" w14:textId="1B3CA042">
                  <w:pPr>
                    <w:pStyle w:val="Balk11"/>
                    <w:numPr>
                      <w:ilvl w:val="0"/>
                      <w:numId w:val="0"/>
                    </w:numPr>
                    <w:spacing w:before="120" w:line="240" w:lineRule="auto"/>
                    <w:outlineLvl w:val="0"/>
                    <w:rPr>
                      <w:sz w:val="20"/>
                      <w:szCs w:val="20"/>
                    </w:rPr>
                  </w:pPr>
                  <w:r>
                    <w:rPr>
                      <w:sz w:val="20"/>
                      <w:szCs w:val="20"/>
                    </w:rPr>
                    <w:t>NA0003011-DSS-00243</w:t>
                  </w:r>
                </w:p>
              </w:tc>
            </w:tr>
            <w:tr w:rsidR="00914FB6" w:rsidTr="168F4ECE" w14:paraId="23F1D23A" w14:textId="77777777">
              <w:tc>
                <w:tcPr>
                  <w:tcW w:w="2862" w:type="dxa"/>
                  <w:vAlign w:val="center"/>
                </w:tcPr>
                <w:p w:rsidR="00914FB6" w:rsidP="00914FB6" w:rsidRDefault="00914FB6" w14:paraId="2D04CB6E" w14:textId="77777777">
                  <w:pPr>
                    <w:pStyle w:val="Balk11"/>
                    <w:numPr>
                      <w:ilvl w:val="0"/>
                      <w:numId w:val="0"/>
                    </w:numPr>
                    <w:spacing w:before="120" w:line="240" w:lineRule="auto"/>
                    <w:outlineLvl w:val="0"/>
                  </w:pPr>
                  <w:proofErr w:type="spellStart"/>
                  <w:r>
                    <w:t>Requirement</w:t>
                  </w:r>
                  <w:proofErr w:type="spellEnd"/>
                  <w:r>
                    <w:t xml:space="preserve"> Source</w:t>
                  </w:r>
                </w:p>
              </w:tc>
              <w:tc>
                <w:tcPr>
                  <w:tcW w:w="6126" w:type="dxa"/>
                  <w:vAlign w:val="center"/>
                </w:tcPr>
                <w:p w:rsidRPr="003D12B2" w:rsidR="00914FB6" w:rsidP="00914FB6" w:rsidRDefault="00CC6FE5" w14:paraId="2BFCFFE6" w14:textId="63E79AB4">
                  <w:pPr>
                    <w:pStyle w:val="Balk11"/>
                    <w:numPr>
                      <w:ilvl w:val="0"/>
                      <w:numId w:val="0"/>
                    </w:numPr>
                    <w:spacing w:before="120" w:line="240" w:lineRule="auto"/>
                    <w:outlineLvl w:val="0"/>
                    <w:rPr>
                      <w:sz w:val="20"/>
                      <w:szCs w:val="20"/>
                    </w:rPr>
                  </w:pPr>
                  <w:r w:rsidRPr="00CC6FE5">
                    <w:rPr>
                      <w:sz w:val="20"/>
                      <w:szCs w:val="20"/>
                    </w:rPr>
                    <w:t>NEM42106-PIDS-020</w:t>
                  </w:r>
                </w:p>
              </w:tc>
            </w:tr>
            <w:tr w:rsidR="00914FB6" w:rsidTr="168F4ECE" w14:paraId="5C260D1C" w14:textId="77777777">
              <w:tc>
                <w:tcPr>
                  <w:tcW w:w="2862" w:type="dxa"/>
                  <w:vAlign w:val="center"/>
                </w:tcPr>
                <w:p w:rsidR="00914FB6" w:rsidP="00914FB6" w:rsidRDefault="00914FB6" w14:paraId="0F1AD357" w14:textId="77777777">
                  <w:pPr>
                    <w:pStyle w:val="Balk11"/>
                    <w:numPr>
                      <w:ilvl w:val="0"/>
                      <w:numId w:val="0"/>
                    </w:numPr>
                    <w:spacing w:before="120" w:line="240" w:lineRule="auto"/>
                    <w:outlineLvl w:val="0"/>
                  </w:pPr>
                  <w:proofErr w:type="spellStart"/>
                  <w:r>
                    <w:t>Requirement</w:t>
                  </w:r>
                  <w:proofErr w:type="spellEnd"/>
                  <w:r>
                    <w:t xml:space="preserve"> </w:t>
                  </w:r>
                  <w:proofErr w:type="spellStart"/>
                  <w:r>
                    <w:t>Status</w:t>
                  </w:r>
                  <w:proofErr w:type="spellEnd"/>
                </w:p>
              </w:tc>
              <w:sdt>
                <w:sdtPr>
                  <w:rPr>
                    <w:color w:val="808080"/>
                  </w:rPr>
                  <w:alias w:val="REQUIREMENT STATUS"/>
                  <w:tag w:val="REQUIREMENT STATUS"/>
                  <w:id w:val="1700585319"/>
                  <w:lock w:val="sdtLocked"/>
                  <w:placeholder>
                    <w:docPart w:val="00733DC09C304D6891C51CB6B0E7DAA6"/>
                  </w:placeholder>
                  <w:comboBox>
                    <w:listItem w:displayText="PROPOSED" w:value="PROPOSED"/>
                    <w:listItem w:displayText="ANALYZED" w:value="ANALYZED"/>
                    <w:listItem w:displayText="REVIEWED" w:value="REVIEWED"/>
                    <w:listItem w:displayText="VALIDATED" w:value="VALIDATED"/>
                  </w:comboBox>
                </w:sdtPr>
                <w:sdtContent>
                  <w:tc>
                    <w:tcPr>
                      <w:tcW w:w="6126" w:type="dxa"/>
                      <w:vAlign w:val="center"/>
                    </w:tcPr>
                    <w:p w:rsidRPr="003D12B2" w:rsidR="00914FB6" w:rsidP="00914FB6" w:rsidRDefault="00936088" w14:paraId="132A6309" w14:textId="14A81C3F">
                      <w:pPr>
                        <w:pStyle w:val="Balk11"/>
                        <w:numPr>
                          <w:ilvl w:val="0"/>
                          <w:numId w:val="0"/>
                        </w:numPr>
                        <w:spacing w:before="120" w:line="240" w:lineRule="auto"/>
                        <w:outlineLvl w:val="0"/>
                        <w:rPr>
                          <w:sz w:val="20"/>
                          <w:szCs w:val="20"/>
                        </w:rPr>
                      </w:pPr>
                      <w:r>
                        <w:rPr>
                          <w:color w:val="808080"/>
                        </w:rPr>
                        <w:t>ANALYZED</w:t>
                      </w:r>
                    </w:p>
                  </w:tc>
                </w:sdtContent>
              </w:sdt>
            </w:tr>
            <w:tr w:rsidR="00914FB6" w:rsidTr="168F4ECE" w14:paraId="7C88AFAC" w14:textId="77777777">
              <w:tc>
                <w:tcPr>
                  <w:tcW w:w="2862" w:type="dxa"/>
                  <w:vAlign w:val="center"/>
                </w:tcPr>
                <w:p w:rsidR="00914FB6" w:rsidP="00914FB6" w:rsidRDefault="00914FB6" w14:paraId="3AD1D7E5" w14:textId="77777777">
                  <w:pPr>
                    <w:pStyle w:val="Balk11"/>
                    <w:numPr>
                      <w:ilvl w:val="0"/>
                      <w:numId w:val="0"/>
                    </w:numPr>
                    <w:spacing w:before="120" w:line="240" w:lineRule="auto"/>
                    <w:outlineLvl w:val="0"/>
                  </w:pPr>
                  <w:proofErr w:type="spellStart"/>
                  <w:r>
                    <w:t>Analayzed</w:t>
                  </w:r>
                  <w:proofErr w:type="spellEnd"/>
                  <w:r>
                    <w:t xml:space="preserve"> </w:t>
                  </w:r>
                  <w:proofErr w:type="spellStart"/>
                  <w:r>
                    <w:t>By</w:t>
                  </w:r>
                  <w:proofErr w:type="spellEnd"/>
                </w:p>
              </w:tc>
              <w:tc>
                <w:tcPr>
                  <w:tcW w:w="6126" w:type="dxa"/>
                  <w:vAlign w:val="center"/>
                </w:tcPr>
                <w:p w:rsidRPr="003D12B2" w:rsidR="00914FB6" w:rsidP="00914FB6" w:rsidRDefault="00CC6FE5" w14:paraId="1F54352D" w14:textId="669D5FAF">
                  <w:pPr>
                    <w:pStyle w:val="Balk11"/>
                    <w:numPr>
                      <w:ilvl w:val="0"/>
                      <w:numId w:val="0"/>
                    </w:numPr>
                    <w:spacing w:before="120" w:line="240" w:lineRule="auto"/>
                    <w:outlineLvl w:val="0"/>
                    <w:rPr>
                      <w:sz w:val="20"/>
                      <w:szCs w:val="20"/>
                    </w:rPr>
                  </w:pPr>
                  <w:r>
                    <w:rPr>
                      <w:sz w:val="20"/>
                      <w:szCs w:val="20"/>
                    </w:rPr>
                    <w:t>Furkan Mert Şentöregil</w:t>
                  </w:r>
                </w:p>
              </w:tc>
            </w:tr>
            <w:tr w:rsidR="00914FB6" w:rsidTr="168F4ECE" w14:paraId="4DF16934" w14:textId="77777777">
              <w:tc>
                <w:tcPr>
                  <w:tcW w:w="2862" w:type="dxa"/>
                  <w:vAlign w:val="center"/>
                </w:tcPr>
                <w:p w:rsidR="00914FB6" w:rsidP="00914FB6" w:rsidRDefault="00914FB6" w14:paraId="22C85FC2" w14:textId="77777777">
                  <w:pPr>
                    <w:pStyle w:val="Balk11"/>
                    <w:numPr>
                      <w:ilvl w:val="0"/>
                      <w:numId w:val="0"/>
                    </w:numPr>
                    <w:spacing w:before="120" w:line="240" w:lineRule="auto"/>
                    <w:outlineLvl w:val="0"/>
                  </w:pPr>
                  <w:proofErr w:type="spellStart"/>
                  <w:r>
                    <w:t>Reviewed</w:t>
                  </w:r>
                  <w:proofErr w:type="spellEnd"/>
                  <w:r>
                    <w:t xml:space="preserve"> </w:t>
                  </w:r>
                  <w:proofErr w:type="spellStart"/>
                  <w:r>
                    <w:t>By</w:t>
                  </w:r>
                  <w:proofErr w:type="spellEnd"/>
                </w:p>
              </w:tc>
              <w:tc>
                <w:tcPr>
                  <w:tcW w:w="6126" w:type="dxa"/>
                  <w:vAlign w:val="center"/>
                </w:tcPr>
                <w:p w:rsidRPr="003D12B2" w:rsidR="00914FB6" w:rsidP="00914FB6" w:rsidRDefault="00914FB6" w14:paraId="7C0E5C21" w14:textId="77777777">
                  <w:pPr>
                    <w:pStyle w:val="Balk11"/>
                    <w:numPr>
                      <w:ilvl w:val="0"/>
                      <w:numId w:val="0"/>
                    </w:numPr>
                    <w:spacing w:before="120" w:line="240" w:lineRule="auto"/>
                    <w:outlineLvl w:val="0"/>
                    <w:rPr>
                      <w:sz w:val="20"/>
                      <w:szCs w:val="20"/>
                    </w:rPr>
                  </w:pPr>
                </w:p>
              </w:tc>
            </w:tr>
            <w:tr w:rsidR="00914FB6" w:rsidTr="168F4ECE" w14:paraId="1D3C3C26" w14:textId="77777777">
              <w:tc>
                <w:tcPr>
                  <w:tcW w:w="2862" w:type="dxa"/>
                  <w:vAlign w:val="center"/>
                </w:tcPr>
                <w:p w:rsidR="00914FB6" w:rsidP="00914FB6" w:rsidRDefault="00914FB6" w14:paraId="415DDC9D" w14:textId="77777777">
                  <w:pPr>
                    <w:pStyle w:val="Balk11"/>
                    <w:numPr>
                      <w:ilvl w:val="0"/>
                      <w:numId w:val="0"/>
                    </w:numPr>
                    <w:spacing w:before="120" w:line="240" w:lineRule="auto"/>
                    <w:outlineLvl w:val="0"/>
                  </w:pPr>
                  <w:proofErr w:type="spellStart"/>
                  <w:r>
                    <w:t>Approved</w:t>
                  </w:r>
                  <w:proofErr w:type="spellEnd"/>
                  <w:r>
                    <w:t xml:space="preserve"> </w:t>
                  </w:r>
                  <w:proofErr w:type="spellStart"/>
                  <w:r>
                    <w:t>By</w:t>
                  </w:r>
                  <w:proofErr w:type="spellEnd"/>
                </w:p>
              </w:tc>
              <w:tc>
                <w:tcPr>
                  <w:tcW w:w="6126" w:type="dxa"/>
                  <w:vAlign w:val="center"/>
                </w:tcPr>
                <w:p w:rsidRPr="003D12B2" w:rsidR="00914FB6" w:rsidP="00914FB6" w:rsidRDefault="00914FB6" w14:paraId="48E53C04" w14:textId="77777777">
                  <w:pPr>
                    <w:pStyle w:val="Balk11"/>
                    <w:numPr>
                      <w:ilvl w:val="0"/>
                      <w:numId w:val="0"/>
                    </w:numPr>
                    <w:spacing w:before="120" w:line="240" w:lineRule="auto"/>
                    <w:outlineLvl w:val="0"/>
                    <w:rPr>
                      <w:sz w:val="20"/>
                      <w:szCs w:val="20"/>
                    </w:rPr>
                  </w:pPr>
                </w:p>
              </w:tc>
            </w:tr>
          </w:tbl>
          <w:p w:rsidRPr="00F841E8" w:rsidR="004D01C9" w:rsidP="003D12B2" w:rsidRDefault="004D01C9" w14:paraId="2ADC375A" w14:textId="77777777">
            <w:pPr>
              <w:pStyle w:val="Balk11"/>
              <w:numPr>
                <w:ilvl w:val="0"/>
                <w:numId w:val="0"/>
              </w:numPr>
              <w:spacing w:before="120" w:line="240" w:lineRule="auto"/>
              <w:outlineLvl w:val="0"/>
            </w:pPr>
          </w:p>
        </w:tc>
      </w:tr>
      <w:tr w:rsidRPr="004D3450" w:rsidR="00E25B16" w:rsidTr="743960D4" w14:paraId="3C77D26E" w14:textId="77777777">
        <w:trPr>
          <w:cantSplit/>
        </w:trPr>
        <w:tc>
          <w:tcPr>
            <w:tcW w:w="9214" w:type="dxa"/>
            <w:tcMar/>
          </w:tcPr>
          <w:p w:rsidRPr="0085476D" w:rsidR="00E25B16" w:rsidP="00212B47" w:rsidRDefault="00E25B16" w14:paraId="1E18E78D" w14:textId="77777777">
            <w:pPr>
              <w:pStyle w:val="Balk11"/>
              <w:numPr>
                <w:ilvl w:val="0"/>
                <w:numId w:val="1"/>
              </w:numPr>
              <w:rPr>
                <w:b/>
                <w:bCs/>
              </w:rPr>
            </w:pPr>
            <w:r>
              <w:rPr>
                <w:b/>
                <w:bCs/>
              </w:rPr>
              <w:t>ORIGINAL STATEMENT</w:t>
            </w:r>
          </w:p>
        </w:tc>
      </w:tr>
      <w:tr w:rsidRPr="004D3450" w:rsidR="00E25B16" w:rsidTr="743960D4" w14:paraId="3D2B273C"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536AB9" w:rsidTr="1C199AAE" w14:paraId="6EB1A014" w14:textId="77777777">
              <w:trPr>
                <w:trHeight w:val="300"/>
              </w:trPr>
              <w:tc>
                <w:tcPr>
                  <w:tcW w:w="8988" w:type="dxa"/>
                  <w:tcMar/>
                </w:tcPr>
                <w:p w:rsidR="00CB70A6" w:rsidP="168F4ECE" w:rsidRDefault="00CC6FE5" w14:paraId="5BD0A75E" w14:textId="778E7E0C">
                  <w:r w:rsidR="00CC6FE5">
                    <w:rPr/>
                    <w:t xml:space="preserve">Software </w:t>
                  </w:r>
                  <w:proofErr w:type="spellStart"/>
                  <w:r w:rsidR="00CC6FE5">
                    <w:rPr/>
                    <w:t>shall</w:t>
                  </w:r>
                  <w:proofErr w:type="spellEnd"/>
                  <w:r w:rsidR="00CC6FE5">
                    <w:rPr/>
                    <w:t xml:space="preserve"> </w:t>
                  </w:r>
                  <w:proofErr w:type="spellStart"/>
                  <w:r w:rsidR="00CC6FE5">
                    <w:rPr/>
                    <w:t>send</w:t>
                  </w:r>
                  <w:proofErr w:type="spellEnd"/>
                  <w:r w:rsidR="00CC6FE5">
                    <w:rPr/>
                    <w:t xml:space="preserve"> fire/</w:t>
                  </w:r>
                  <w:proofErr w:type="spellStart"/>
                  <w:r w:rsidR="00CC6FE5">
                    <w:rPr/>
                    <w:t>overheat</w:t>
                  </w:r>
                  <w:proofErr w:type="spellEnd"/>
                  <w:r w:rsidR="00CC6FE5">
                    <w:rPr/>
                    <w:t xml:space="preserve"> </w:t>
                  </w:r>
                  <w:proofErr w:type="spellStart"/>
                  <w:r w:rsidR="00CC6FE5">
                    <w:rPr/>
                    <w:t>warnings</w:t>
                  </w:r>
                  <w:proofErr w:type="spellEnd"/>
                  <w:r w:rsidR="00CC6FE5">
                    <w:rPr/>
                    <w:t xml:space="preserve"> </w:t>
                  </w:r>
                  <w:proofErr w:type="spellStart"/>
                  <w:r w:rsidR="00CC6FE5">
                    <w:rPr/>
                    <w:t>and</w:t>
                  </w:r>
                  <w:proofErr w:type="spellEnd"/>
                  <w:r w:rsidR="00CC6FE5">
                    <w:rPr/>
                    <w:t xml:space="preserve"> FDU/</w:t>
                  </w:r>
                  <w:proofErr w:type="spellStart"/>
                  <w:r w:rsidR="00CC6FE5">
                    <w:rPr/>
                    <w:t>Sensing</w:t>
                  </w:r>
                  <w:proofErr w:type="spellEnd"/>
                  <w:r w:rsidR="00CC6FE5">
                    <w:rPr/>
                    <w:t xml:space="preserve"> Element </w:t>
                  </w:r>
                  <w:proofErr w:type="spellStart"/>
                  <w:r w:rsidR="00CC6FE5">
                    <w:rPr/>
                    <w:t>error</w:t>
                  </w:r>
                  <w:proofErr w:type="spellEnd"/>
                  <w:r w:rsidR="00CC6FE5">
                    <w:rPr/>
                    <w:t xml:space="preserve"> </w:t>
                  </w:r>
                  <w:proofErr w:type="spellStart"/>
                  <w:r w:rsidR="00CC6FE5">
                    <w:rPr/>
                    <w:t>signals</w:t>
                  </w:r>
                  <w:proofErr w:type="spellEnd"/>
                  <w:r w:rsidR="00CC6FE5">
                    <w:rPr/>
                    <w:t xml:space="preserve"> </w:t>
                  </w:r>
                  <w:proofErr w:type="spellStart"/>
                  <w:r w:rsidR="00CC6FE5">
                    <w:rPr/>
                    <w:t>over</w:t>
                  </w:r>
                  <w:proofErr w:type="spellEnd"/>
                  <w:r w:rsidR="00CC6FE5">
                    <w:rPr/>
                    <w:t xml:space="preserve"> ARINC429 10 </w:t>
                  </w:r>
                  <w:proofErr w:type="spellStart"/>
                  <w:r w:rsidR="00CC6FE5">
                    <w:rPr/>
                    <w:t>times</w:t>
                  </w:r>
                  <w:proofErr w:type="spellEnd"/>
                  <w:r w:rsidR="00CC6FE5">
                    <w:rPr/>
                    <w:t xml:space="preserve"> </w:t>
                  </w:r>
                  <w:proofErr w:type="spellStart"/>
                  <w:r w:rsidR="00CC6FE5">
                    <w:rPr/>
                    <w:t>per</w:t>
                  </w:r>
                  <w:proofErr w:type="spellEnd"/>
                  <w:r w:rsidR="00CC6FE5">
                    <w:rPr/>
                    <w:t xml:space="preserve"> </w:t>
                  </w:r>
                  <w:r w:rsidR="00CC6FE5">
                    <w:rPr/>
                    <w:t>second</w:t>
                  </w:r>
                  <w:r w:rsidR="00CC6FE5">
                    <w:rPr/>
                    <w:t>.</w:t>
                  </w:r>
                </w:p>
              </w:tc>
            </w:tr>
          </w:tbl>
          <w:p w:rsidR="00E25B16" w:rsidP="00212B47" w:rsidRDefault="00E25B16" w14:paraId="2F5724CA" w14:textId="77777777"/>
        </w:tc>
      </w:tr>
      <w:tr w:rsidRPr="004D3450" w:rsidR="004D01C9" w:rsidTr="743960D4" w14:paraId="2A15AB20" w14:textId="77777777">
        <w:trPr>
          <w:cantSplit/>
        </w:trPr>
        <w:tc>
          <w:tcPr>
            <w:tcW w:w="9214" w:type="dxa"/>
            <w:tcMar/>
          </w:tcPr>
          <w:p w:rsidRPr="0085476D" w:rsidR="004D01C9" w:rsidP="00F841E8" w:rsidRDefault="00C00E11" w14:paraId="3B8CF812" w14:textId="77777777">
            <w:pPr>
              <w:pStyle w:val="Balk11"/>
              <w:numPr>
                <w:ilvl w:val="0"/>
                <w:numId w:val="1"/>
              </w:numPr>
              <w:rPr>
                <w:b/>
                <w:bCs/>
              </w:rPr>
            </w:pPr>
            <w:r>
              <w:rPr>
                <w:b/>
                <w:bCs/>
              </w:rPr>
              <w:t>REQUIREMENT CLASSIFICATION</w:t>
            </w:r>
          </w:p>
        </w:tc>
      </w:tr>
      <w:tr w:rsidRPr="004D3450" w:rsidR="004D01C9" w:rsidTr="743960D4" w14:paraId="4E617485" w14:textId="77777777">
        <w:trPr>
          <w:cantSplit/>
        </w:trPr>
        <w:tc>
          <w:tcPr>
            <w:tcW w:w="9214" w:type="dxa"/>
            <w:tcMar/>
          </w:tcPr>
          <w:tbl>
            <w:tblPr>
              <w:tblStyle w:val="TabloKlavuzu"/>
              <w:tblW w:w="5000" w:type="pct"/>
              <w:tblLook w:val="04A0" w:firstRow="1" w:lastRow="0" w:firstColumn="1" w:lastColumn="0" w:noHBand="0" w:noVBand="1"/>
            </w:tblPr>
            <w:tblGrid>
              <w:gridCol w:w="2160"/>
              <w:gridCol w:w="1701"/>
              <w:gridCol w:w="1843"/>
              <w:gridCol w:w="2042"/>
              <w:gridCol w:w="1242"/>
            </w:tblGrid>
            <w:tr w:rsidR="00E25B16" w:rsidTr="0004240B" w14:paraId="552F739E" w14:textId="77777777">
              <w:tc>
                <w:tcPr>
                  <w:tcW w:w="1202" w:type="pct"/>
                  <w:vAlign w:val="center"/>
                </w:tcPr>
                <w:p w:rsidR="00E25B16" w:rsidP="0095489E" w:rsidRDefault="0095489E" w14:paraId="1C52A346" w14:textId="77777777">
                  <w:pPr>
                    <w:spacing w:before="120"/>
                    <w:jc w:val="center"/>
                  </w:pPr>
                  <w:r>
                    <w:t xml:space="preserve">Is </w:t>
                  </w:r>
                  <w:proofErr w:type="spellStart"/>
                  <w:r>
                    <w:t>Requirement</w:t>
                  </w:r>
                  <w:proofErr w:type="spellEnd"/>
                </w:p>
              </w:tc>
              <w:tc>
                <w:tcPr>
                  <w:tcW w:w="946" w:type="pct"/>
                  <w:vAlign w:val="center"/>
                </w:tcPr>
                <w:p w:rsidR="00E25B16" w:rsidP="0095489E" w:rsidRDefault="00E25B16" w14:paraId="294E7432" w14:textId="77777777">
                  <w:pPr>
                    <w:spacing w:before="120"/>
                    <w:jc w:val="center"/>
                  </w:pPr>
                  <w:r>
                    <w:t>PRIORITY</w:t>
                  </w:r>
                </w:p>
              </w:tc>
              <w:tc>
                <w:tcPr>
                  <w:tcW w:w="1025" w:type="pct"/>
                  <w:vAlign w:val="center"/>
                </w:tcPr>
                <w:p w:rsidR="00E25B16" w:rsidP="0095489E" w:rsidRDefault="00E25B16" w14:paraId="41CC6BBE" w14:textId="77777777">
                  <w:pPr>
                    <w:spacing w:before="120"/>
                    <w:jc w:val="center"/>
                  </w:pPr>
                  <w:r>
                    <w:t>DIFFICULTY</w:t>
                  </w:r>
                </w:p>
              </w:tc>
              <w:tc>
                <w:tcPr>
                  <w:tcW w:w="1136" w:type="pct"/>
                  <w:vAlign w:val="center"/>
                </w:tcPr>
                <w:p w:rsidR="00E25B16" w:rsidP="0095489E" w:rsidRDefault="00E25B16" w14:paraId="5A4E4019" w14:textId="77777777">
                  <w:pPr>
                    <w:spacing w:before="120"/>
                    <w:jc w:val="center"/>
                  </w:pPr>
                  <w:r>
                    <w:t>LEVEL</w:t>
                  </w:r>
                </w:p>
              </w:tc>
              <w:tc>
                <w:tcPr>
                  <w:tcW w:w="691" w:type="pct"/>
                  <w:vAlign w:val="center"/>
                </w:tcPr>
                <w:p w:rsidR="00E25B16" w:rsidP="0095489E" w:rsidRDefault="00E25B16" w14:paraId="06FDE464" w14:textId="77777777">
                  <w:pPr>
                    <w:spacing w:before="120"/>
                    <w:jc w:val="center"/>
                  </w:pPr>
                  <w:r>
                    <w:t>ISSUE</w:t>
                  </w:r>
                </w:p>
              </w:tc>
            </w:tr>
            <w:tr w:rsidR="00E25B16" w:rsidTr="0004240B" w14:paraId="61122600" w14:textId="77777777">
              <w:sdt>
                <w:sdtPr>
                  <w:alias w:val="REQUIREMENT"/>
                  <w:tag w:val="REQUIREMENT"/>
                  <w:id w:val="1613552172"/>
                  <w:lock w:val="sdtLocked"/>
                  <w14:checkbox>
                    <w14:checked w14:val="1"/>
                    <w14:checkedState w14:val="2612" w14:font="MS Gothic"/>
                    <w14:uncheckedState w14:val="2610" w14:font="MS Gothic"/>
                  </w14:checkbox>
                </w:sdtPr>
                <w:sdtContent>
                  <w:tc>
                    <w:tcPr>
                      <w:tcW w:w="1202" w:type="pct"/>
                      <w:vAlign w:val="center"/>
                    </w:tcPr>
                    <w:p w:rsidR="00E25B16" w:rsidP="0095489E" w:rsidRDefault="00936088" w14:paraId="18736372" w14:textId="7512D89F">
                      <w:pPr>
                        <w:spacing w:before="120"/>
                        <w:jc w:val="center"/>
                      </w:pPr>
                      <w:r>
                        <w:rPr>
                          <w:rFonts w:hint="eastAsia" w:ascii="MS Gothic" w:hAnsi="MS Gothic" w:eastAsia="MS Gothic"/>
                        </w:rPr>
                        <w:t>☒</w:t>
                      </w:r>
                    </w:p>
                  </w:tc>
                </w:sdtContent>
              </w:sdt>
              <w:sdt>
                <w:sdtPr>
                  <w:alias w:val="PRIORITY"/>
                  <w:tag w:val="PRIORITY"/>
                  <w:id w:val="999387762"/>
                  <w:lock w:val="sdtLocked"/>
                  <w:placeholder>
                    <w:docPart w:val="99E84364210746E8861EA8BD0D421C69"/>
                  </w:placeholder>
                  <w:comboBox>
                    <w:listItem w:displayText="HIGH" w:value="HIGH"/>
                    <w:listItem w:displayText="MEDIUM" w:value="MEDIUM"/>
                    <w:listItem w:displayText="LOW" w:value="LOW"/>
                  </w:comboBox>
                </w:sdtPr>
                <w:sdtContent>
                  <w:tc>
                    <w:tcPr>
                      <w:tcW w:w="946" w:type="pct"/>
                      <w:vAlign w:val="center"/>
                    </w:tcPr>
                    <w:p w:rsidR="00E25B16" w:rsidP="0095489E" w:rsidRDefault="00E11A69" w14:paraId="1DBAC73C" w14:textId="440F1D2A">
                      <w:pPr>
                        <w:spacing w:before="120"/>
                        <w:jc w:val="center"/>
                      </w:pPr>
                      <w:r>
                        <w:t>HIGH</w:t>
                      </w:r>
                    </w:p>
                  </w:tc>
                </w:sdtContent>
              </w:sdt>
              <w:sdt>
                <w:sdtPr>
                  <w:alias w:val="DIFFICULTY"/>
                  <w:id w:val="-992399515"/>
                  <w:lock w:val="sdtLocked"/>
                  <w:placeholder>
                    <w:docPart w:val="0DF4DADDAB60417EA80BBF75BF5A75E8"/>
                  </w:placeholder>
                  <w:comboBox>
                    <w:listItem w:displayText="HIGH" w:value="HIGH"/>
                    <w:listItem w:displayText="MEDIUM" w:value="MEDIUM"/>
                    <w:listItem w:displayText="LOW" w:value="LOW"/>
                  </w:comboBox>
                </w:sdtPr>
                <w:sdtContent>
                  <w:tc>
                    <w:tcPr>
                      <w:tcW w:w="1025" w:type="pct"/>
                      <w:vAlign w:val="center"/>
                    </w:tcPr>
                    <w:p w:rsidR="00E25B16" w:rsidP="0095489E" w:rsidRDefault="00FD60BC" w14:paraId="217A12D4" w14:textId="35FDC901">
                      <w:pPr>
                        <w:spacing w:before="120"/>
                        <w:jc w:val="center"/>
                      </w:pPr>
                      <w:r>
                        <w:t>MEDIUM</w:t>
                      </w:r>
                    </w:p>
                  </w:tc>
                </w:sdtContent>
              </w:sdt>
              <w:sdt>
                <w:sdtPr>
                  <w:alias w:val="LEVEL"/>
                  <w:tag w:val="LEVEL"/>
                  <w:id w:val="941335718"/>
                  <w:lock w:val="sdtLocked"/>
                  <w:placeholder>
                    <w:docPart w:val="9B01262C333443D780E795D3C32220D9"/>
                  </w:placeholder>
                  <w:comboBox>
                    <w:listItem w:displayText="SYSTEM" w:value="SYSTEM"/>
                    <w:listItem w:displayText="SUBSYSTEM" w:value="SUBSYSTEM"/>
                    <w:listItem w:displayText="COMPONENT" w:value="COMPONENT"/>
                    <w:listItem w:displayText="HARDWARE" w:value="HARDWARE"/>
                    <w:listItem w:displayText="SOFTWARE" w:value="SOFTWARE"/>
                  </w:comboBox>
                </w:sdtPr>
                <w:sdtContent>
                  <w:tc>
                    <w:tcPr>
                      <w:tcW w:w="1136" w:type="pct"/>
                      <w:vAlign w:val="center"/>
                    </w:tcPr>
                    <w:p w:rsidR="00E25B16" w:rsidP="0095489E" w:rsidRDefault="00936088" w14:paraId="6331142C" w14:textId="157487A7">
                      <w:pPr>
                        <w:spacing w:before="120"/>
                        <w:jc w:val="center"/>
                      </w:pPr>
                      <w:r>
                        <w:t>SOFTWARE</w:t>
                      </w:r>
                    </w:p>
                  </w:tc>
                </w:sdtContent>
              </w:sdt>
              <w:sdt>
                <w:sdtPr>
                  <w:alias w:val="ISSUE"/>
                  <w:tag w:val="ISSUE"/>
                  <w:id w:val="-1192910924"/>
                  <w:lock w:val="sdtLocked"/>
                  <w14:checkbox>
                    <w14:checked w14:val="0"/>
                    <w14:checkedState w14:val="2612" w14:font="MS Gothic"/>
                    <w14:uncheckedState w14:val="2610" w14:font="MS Gothic"/>
                  </w14:checkbox>
                </w:sdtPr>
                <w:sdtContent>
                  <w:tc>
                    <w:tcPr>
                      <w:tcW w:w="691" w:type="pct"/>
                      <w:vAlign w:val="center"/>
                    </w:tcPr>
                    <w:p w:rsidR="00E25B16" w:rsidP="0095489E" w:rsidRDefault="00AA197A" w14:paraId="6CDFCEEC" w14:textId="77777777">
                      <w:pPr>
                        <w:spacing w:before="120"/>
                        <w:jc w:val="center"/>
                      </w:pPr>
                      <w:r>
                        <w:rPr>
                          <w:rFonts w:hint="eastAsia" w:ascii="MS Gothic" w:hAnsi="MS Gothic" w:eastAsia="MS Gothic"/>
                        </w:rPr>
                        <w:t>☐</w:t>
                      </w:r>
                    </w:p>
                  </w:tc>
                </w:sdtContent>
              </w:sdt>
            </w:tr>
          </w:tbl>
          <w:p w:rsidR="004D01C9" w:rsidP="009F74AA" w:rsidRDefault="004D01C9" w14:paraId="1048A7FE" w14:textId="77777777"/>
        </w:tc>
      </w:tr>
      <w:tr w:rsidRPr="004D3450" w:rsidR="004D01C9" w:rsidTr="743960D4" w14:paraId="5B861B34" w14:textId="77777777">
        <w:trPr>
          <w:cantSplit/>
        </w:trPr>
        <w:tc>
          <w:tcPr>
            <w:tcW w:w="9214" w:type="dxa"/>
            <w:tcMar/>
          </w:tcPr>
          <w:p w:rsidRPr="0085476D" w:rsidR="004D01C9" w:rsidP="00F841E8" w:rsidRDefault="00087DFA" w14:paraId="0BBFE378" w14:textId="77777777">
            <w:pPr>
              <w:pStyle w:val="Balk11"/>
              <w:numPr>
                <w:ilvl w:val="0"/>
                <w:numId w:val="1"/>
              </w:numPr>
              <w:rPr>
                <w:b/>
                <w:bCs/>
              </w:rPr>
            </w:pPr>
            <w:r>
              <w:rPr>
                <w:b/>
                <w:bCs/>
              </w:rPr>
              <w:t>RATIONALE</w:t>
            </w:r>
          </w:p>
        </w:tc>
      </w:tr>
      <w:tr w:rsidRPr="004D3450" w:rsidR="00087DFA" w:rsidTr="743960D4" w14:paraId="0C50A4E4"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087DFA" w:rsidTr="743960D4" w14:paraId="07CFC0DD" w14:textId="77777777">
              <w:tc>
                <w:tcPr>
                  <w:tcW w:w="8988" w:type="dxa"/>
                  <w:tcMar/>
                </w:tcPr>
                <w:p w:rsidR="00087DFA" w:rsidP="77C49E4B" w:rsidRDefault="00D63F2D" w14:paraId="4B0DB74C" w14:textId="500E6CC0">
                  <w:pPr>
                    <w:rPr>
                      <w:highlight w:val="yellow"/>
                    </w:rPr>
                  </w:pPr>
                  <w:r w:rsidR="00D63F2D">
                    <w:rPr/>
                    <w:t xml:space="preserve">Bu gereksinimde </w:t>
                  </w:r>
                  <w:r w:rsidR="171F3AB2">
                    <w:rPr/>
                    <w:t xml:space="preserve">yangın, aşırı ısınma ve hata </w:t>
                  </w:r>
                  <w:r w:rsidR="00D63F2D">
                    <w:rPr/>
                    <w:t>bilgileri içeren ARINC429 mesajların gönderilme sıklığı belirtilmiştir. Mesajların saniyede 10 defa gönderilme sebebi yangın, aşırı ısınma ve BALD gibi tehlikeli durumlara karşı alınacak tepki süresini kısaltmaktır.</w:t>
                  </w:r>
                  <w:r w:rsidR="7CCB41A3">
                    <w:rPr/>
                    <w:t xml:space="preserve"> </w:t>
                  </w:r>
                </w:p>
                <w:p w:rsidR="00087DFA" w:rsidP="225B33F1" w:rsidRDefault="00D63F2D" w14:paraId="42CE84F7" w14:textId="05C9E2A6">
                  <w:pPr>
                    <w:pStyle w:val="Normal"/>
                    <w:rPr>
                      <w:highlight w:val="yellow"/>
                    </w:rPr>
                  </w:pPr>
                </w:p>
              </w:tc>
            </w:tr>
          </w:tbl>
          <w:p w:rsidR="00087DFA" w:rsidP="00212B47" w:rsidRDefault="00087DFA" w14:paraId="48269C8D" w14:textId="77777777"/>
        </w:tc>
      </w:tr>
      <w:tr w:rsidRPr="004D3450" w:rsidR="00087DFA" w:rsidTr="743960D4" w14:paraId="0374899C" w14:textId="77777777">
        <w:trPr>
          <w:cantSplit/>
        </w:trPr>
        <w:tc>
          <w:tcPr>
            <w:tcW w:w="9214" w:type="dxa"/>
            <w:tcMar/>
          </w:tcPr>
          <w:p w:rsidRPr="0085476D" w:rsidR="00087DFA" w:rsidP="00212B47" w:rsidRDefault="00087DFA" w14:paraId="0CD2863D" w14:textId="77777777">
            <w:pPr>
              <w:pStyle w:val="Balk11"/>
              <w:numPr>
                <w:ilvl w:val="0"/>
                <w:numId w:val="1"/>
              </w:numPr>
              <w:rPr>
                <w:b/>
                <w:bCs/>
              </w:rPr>
            </w:pPr>
            <w:r>
              <w:rPr>
                <w:b/>
                <w:bCs/>
              </w:rPr>
              <w:t>REQUIREMENT ANALYSIS</w:t>
            </w:r>
          </w:p>
        </w:tc>
      </w:tr>
      <w:tr w:rsidRPr="004D3450" w:rsidR="004D01C9" w:rsidTr="743960D4" w14:paraId="4B2BBD0F" w14:textId="77777777">
        <w:trPr>
          <w:cantSplit/>
        </w:trPr>
        <w:tc>
          <w:tcPr>
            <w:tcW w:w="9214" w:type="dxa"/>
            <w:tcMar/>
          </w:tcPr>
          <w:p w:rsidR="004D01C9" w:rsidP="00087DFA" w:rsidRDefault="00206B0D" w14:paraId="28CFE909" w14:textId="77777777">
            <w:pPr>
              <w:pStyle w:val="Balk11"/>
              <w:numPr>
                <w:ilvl w:val="1"/>
                <w:numId w:val="1"/>
              </w:numPr>
              <w:rPr>
                <w:b/>
                <w:bCs/>
              </w:rPr>
            </w:pPr>
            <w:r>
              <w:rPr>
                <w:b/>
                <w:bCs/>
              </w:rPr>
              <w:t>QUALITY ATTRIBUTES</w:t>
            </w:r>
          </w:p>
        </w:tc>
      </w:tr>
      <w:tr w:rsidRPr="004D3450" w:rsidR="00087DFA" w:rsidTr="743960D4" w14:paraId="33DC0793" w14:textId="77777777">
        <w:trPr>
          <w:cantSplit/>
        </w:trPr>
        <w:tc>
          <w:tcPr>
            <w:tcW w:w="9214" w:type="dxa"/>
            <w:tcMar/>
          </w:tcPr>
          <w:tbl>
            <w:tblPr>
              <w:tblStyle w:val="TabloKlavuzu"/>
              <w:tblW w:w="0" w:type="auto"/>
              <w:tblLook w:val="04A0" w:firstRow="1" w:lastRow="0" w:firstColumn="1" w:lastColumn="0" w:noHBand="0" w:noVBand="1"/>
            </w:tblPr>
            <w:tblGrid>
              <w:gridCol w:w="2996"/>
              <w:gridCol w:w="1007"/>
              <w:gridCol w:w="425"/>
              <w:gridCol w:w="3261"/>
              <w:gridCol w:w="1299"/>
            </w:tblGrid>
            <w:tr w:rsidR="002F7722" w:rsidTr="002F7722" w14:paraId="2AB2B796" w14:textId="77777777">
              <w:tc>
                <w:tcPr>
                  <w:tcW w:w="2996" w:type="dxa"/>
                </w:tcPr>
                <w:p w:rsidR="002F7722" w:rsidP="00212B47" w:rsidRDefault="002F7722" w14:paraId="6800CA87" w14:textId="77777777">
                  <w:r>
                    <w:lastRenderedPageBreak/>
                    <w:t>CORRECTNESS</w:t>
                  </w:r>
                </w:p>
              </w:tc>
              <w:sdt>
                <w:sdtPr>
                  <w:alias w:val="CORRECTNESS"/>
                  <w:tag w:val="CORRECTNESS"/>
                  <w:id w:val="-617765798"/>
                  <w:lock w:val="sdtLocked"/>
                  <w14:checkbox>
                    <w14:checked w14:val="1"/>
                    <w14:checkedState w14:val="2612" w14:font="MS Gothic"/>
                    <w14:uncheckedState w14:val="2610" w14:font="MS Gothic"/>
                  </w14:checkbox>
                </w:sdtPr>
                <w:sdtContent>
                  <w:tc>
                    <w:tcPr>
                      <w:tcW w:w="1007" w:type="dxa"/>
                    </w:tcPr>
                    <w:p w:rsidR="002F7722" w:rsidP="00212B47" w:rsidRDefault="00936088" w14:paraId="01669455" w14:textId="748F13F2">
                      <w:r>
                        <w:rPr>
                          <w:rFonts w:hint="eastAsia" w:ascii="MS Gothic" w:hAnsi="MS Gothic" w:eastAsia="MS Gothic"/>
                        </w:rPr>
                        <w:t>☒</w:t>
                      </w:r>
                    </w:p>
                  </w:tc>
                </w:sdtContent>
              </w:sdt>
              <w:tc>
                <w:tcPr>
                  <w:tcW w:w="425" w:type="dxa"/>
                </w:tcPr>
                <w:p w:rsidR="002F7722" w:rsidP="00212B47" w:rsidRDefault="002F7722" w14:paraId="57553AF2" w14:textId="77777777"/>
              </w:tc>
              <w:tc>
                <w:tcPr>
                  <w:tcW w:w="3261" w:type="dxa"/>
                </w:tcPr>
                <w:p w:rsidR="002F7722" w:rsidP="00212B47" w:rsidRDefault="002F7722" w14:paraId="7BC34D59" w14:textId="77777777">
                  <w:r>
                    <w:t>CLARITY</w:t>
                  </w:r>
                </w:p>
              </w:tc>
              <w:sdt>
                <w:sdtPr>
                  <w:alias w:val="CLARITY"/>
                  <w:tag w:val="CLARITY"/>
                  <w:id w:val="-1119136942"/>
                  <w14:checkbox>
                    <w14:checked w14:val="1"/>
                    <w14:checkedState w14:val="2612" w14:font="MS Gothic"/>
                    <w14:uncheckedState w14:val="2610" w14:font="MS Gothic"/>
                  </w14:checkbox>
                </w:sdtPr>
                <w:sdtContent>
                  <w:tc>
                    <w:tcPr>
                      <w:tcW w:w="1299" w:type="dxa"/>
                    </w:tcPr>
                    <w:p w:rsidR="002F7722" w:rsidP="00212B47" w:rsidRDefault="00E71EA2" w14:paraId="0E7B492B" w14:textId="0E4852DE">
                      <w:r>
                        <w:rPr>
                          <w:rFonts w:hint="eastAsia" w:ascii="MS Gothic" w:hAnsi="MS Gothic" w:eastAsia="MS Gothic"/>
                        </w:rPr>
                        <w:t>☒</w:t>
                      </w:r>
                    </w:p>
                  </w:tc>
                </w:sdtContent>
              </w:sdt>
            </w:tr>
            <w:tr w:rsidR="002F7722" w:rsidTr="002F7722" w14:paraId="5710F05C" w14:textId="77777777">
              <w:tc>
                <w:tcPr>
                  <w:tcW w:w="2996" w:type="dxa"/>
                </w:tcPr>
                <w:p w:rsidR="002F7722" w:rsidP="00212B47" w:rsidRDefault="002F7722" w14:paraId="2539BB7A" w14:textId="77777777">
                  <w:r>
                    <w:t>COMPLETENESS</w:t>
                  </w:r>
                </w:p>
              </w:tc>
              <w:sdt>
                <w:sdtPr>
                  <w:alias w:val="COMPLETENESS"/>
                  <w:tag w:val="COMPLETENESS"/>
                  <w:id w:val="911823853"/>
                  <w:lock w:val="sdtLocked"/>
                  <w14:checkbox>
                    <w14:checked w14:val="0"/>
                    <w14:checkedState w14:val="2612" w14:font="MS Gothic"/>
                    <w14:uncheckedState w14:val="2610" w14:font="MS Gothic"/>
                  </w14:checkbox>
                </w:sdtPr>
                <w:sdtContent>
                  <w:tc>
                    <w:tcPr>
                      <w:tcW w:w="1007" w:type="dxa"/>
                    </w:tcPr>
                    <w:p w:rsidR="002F7722" w:rsidP="00212B47" w:rsidRDefault="00CD1977" w14:paraId="32DA03D3" w14:textId="632FE5AD">
                      <w:r>
                        <w:rPr>
                          <w:rFonts w:hint="eastAsia" w:ascii="MS Gothic" w:hAnsi="MS Gothic" w:eastAsia="MS Gothic"/>
                        </w:rPr>
                        <w:t>☐</w:t>
                      </w:r>
                    </w:p>
                  </w:tc>
                </w:sdtContent>
              </w:sdt>
              <w:tc>
                <w:tcPr>
                  <w:tcW w:w="425" w:type="dxa"/>
                </w:tcPr>
                <w:p w:rsidR="002F7722" w:rsidP="00212B47" w:rsidRDefault="002F7722" w14:paraId="70D17A95" w14:textId="77777777"/>
              </w:tc>
              <w:tc>
                <w:tcPr>
                  <w:tcW w:w="3261" w:type="dxa"/>
                </w:tcPr>
                <w:p w:rsidR="002F7722" w:rsidP="00212B47" w:rsidRDefault="005F052E" w14:paraId="2F58AA87" w14:textId="77777777">
                  <w:r>
                    <w:t>SINGULARITY</w:t>
                  </w:r>
                </w:p>
              </w:tc>
              <w:sdt>
                <w:sdtPr>
                  <w:alias w:val="SINGULARITY"/>
                  <w:tag w:val="SINGULARITY"/>
                  <w:id w:val="-918709774"/>
                  <w14:checkbox>
                    <w14:checked w14:val="1"/>
                    <w14:checkedState w14:val="2612" w14:font="MS Gothic"/>
                    <w14:uncheckedState w14:val="2610" w14:font="MS Gothic"/>
                  </w14:checkbox>
                </w:sdtPr>
                <w:sdtContent>
                  <w:tc>
                    <w:tcPr>
                      <w:tcW w:w="1299" w:type="dxa"/>
                    </w:tcPr>
                    <w:p w:rsidR="002F7722" w:rsidP="00212B47" w:rsidRDefault="00E71EA2" w14:paraId="7792D561" w14:textId="1803C180">
                      <w:r>
                        <w:rPr>
                          <w:rFonts w:hint="eastAsia" w:ascii="MS Gothic" w:hAnsi="MS Gothic" w:eastAsia="MS Gothic"/>
                        </w:rPr>
                        <w:t>☒</w:t>
                      </w:r>
                    </w:p>
                  </w:tc>
                </w:sdtContent>
              </w:sdt>
            </w:tr>
            <w:tr w:rsidR="002F7722" w:rsidTr="002F7722" w14:paraId="4FDE8F4C" w14:textId="77777777">
              <w:tc>
                <w:tcPr>
                  <w:tcW w:w="2996" w:type="dxa"/>
                </w:tcPr>
                <w:p w:rsidR="002F7722" w:rsidP="00212B47" w:rsidRDefault="002F7722" w14:paraId="3FE1D8A8" w14:textId="77777777">
                  <w:r>
                    <w:t>VERIFIABLE</w:t>
                  </w:r>
                </w:p>
              </w:tc>
              <w:sdt>
                <w:sdtPr>
                  <w:alias w:val="VERIFIABLE"/>
                  <w:id w:val="-1023630822"/>
                  <w:lock w:val="sdtLocked"/>
                  <w14:checkbox>
                    <w14:checked w14:val="1"/>
                    <w14:checkedState w14:val="2612" w14:font="MS Gothic"/>
                    <w14:uncheckedState w14:val="2610" w14:font="MS Gothic"/>
                  </w14:checkbox>
                </w:sdtPr>
                <w:sdtContent>
                  <w:tc>
                    <w:tcPr>
                      <w:tcW w:w="1007" w:type="dxa"/>
                    </w:tcPr>
                    <w:p w:rsidR="002F7722" w:rsidP="00212B47" w:rsidRDefault="00E71EA2" w14:paraId="564179B3" w14:textId="5613ED13">
                      <w:r>
                        <w:rPr>
                          <w:rFonts w:hint="eastAsia" w:ascii="MS Gothic" w:hAnsi="MS Gothic" w:eastAsia="MS Gothic"/>
                        </w:rPr>
                        <w:t>☒</w:t>
                      </w:r>
                    </w:p>
                  </w:tc>
                </w:sdtContent>
              </w:sdt>
              <w:tc>
                <w:tcPr>
                  <w:tcW w:w="425" w:type="dxa"/>
                </w:tcPr>
                <w:p w:rsidR="002F7722" w:rsidP="00212B47" w:rsidRDefault="002F7722" w14:paraId="28E6AB9C" w14:textId="77777777"/>
              </w:tc>
              <w:tc>
                <w:tcPr>
                  <w:tcW w:w="3261" w:type="dxa"/>
                </w:tcPr>
                <w:p w:rsidR="002F7722" w:rsidP="00212B47" w:rsidRDefault="005F052E" w14:paraId="34524282" w14:textId="77777777">
                  <w:r>
                    <w:t>UNAMBIGUOS</w:t>
                  </w:r>
                </w:p>
              </w:tc>
              <w:sdt>
                <w:sdtPr>
                  <w:alias w:val="UNAMBIGUOUS"/>
                  <w:tag w:val="UNAMBIGUOUS"/>
                  <w:id w:val="982886921"/>
                  <w14:checkbox>
                    <w14:checked w14:val="1"/>
                    <w14:checkedState w14:val="2612" w14:font="MS Gothic"/>
                    <w14:uncheckedState w14:val="2610" w14:font="MS Gothic"/>
                  </w14:checkbox>
                </w:sdtPr>
                <w:sdtContent>
                  <w:tc>
                    <w:tcPr>
                      <w:tcW w:w="1299" w:type="dxa"/>
                    </w:tcPr>
                    <w:p w:rsidR="002F7722" w:rsidP="00212B47" w:rsidRDefault="005A224D" w14:paraId="52CE4FF7" w14:textId="2038D745">
                      <w:r>
                        <w:rPr>
                          <w:rFonts w:hint="eastAsia" w:ascii="MS Gothic" w:hAnsi="MS Gothic" w:eastAsia="MS Gothic"/>
                        </w:rPr>
                        <w:t>☒</w:t>
                      </w:r>
                    </w:p>
                  </w:tc>
                </w:sdtContent>
              </w:sdt>
            </w:tr>
            <w:tr w:rsidR="002F7722" w:rsidTr="002F7722" w14:paraId="157F03F5" w14:textId="77777777">
              <w:tc>
                <w:tcPr>
                  <w:tcW w:w="2996" w:type="dxa"/>
                </w:tcPr>
                <w:p w:rsidR="002F7722" w:rsidP="00212B47" w:rsidRDefault="002F7722" w14:paraId="282C24E9" w14:textId="77777777">
                  <w:r>
                    <w:t>FEASIBILITY</w:t>
                  </w:r>
                </w:p>
              </w:tc>
              <w:sdt>
                <w:sdtPr>
                  <w:alias w:val="FEASIBILITY"/>
                  <w:tag w:val="FEASIBILITY"/>
                  <w:id w:val="-1804066169"/>
                  <w14:checkbox>
                    <w14:checked w14:val="1"/>
                    <w14:checkedState w14:val="2612" w14:font="MS Gothic"/>
                    <w14:uncheckedState w14:val="2610" w14:font="MS Gothic"/>
                  </w14:checkbox>
                </w:sdtPr>
                <w:sdtContent>
                  <w:tc>
                    <w:tcPr>
                      <w:tcW w:w="1007" w:type="dxa"/>
                    </w:tcPr>
                    <w:p w:rsidR="002F7722" w:rsidP="00212B47" w:rsidRDefault="00E71EA2" w14:paraId="4090D15E" w14:textId="62B62BE4">
                      <w:r>
                        <w:rPr>
                          <w:rFonts w:hint="eastAsia" w:ascii="MS Gothic" w:hAnsi="MS Gothic" w:eastAsia="MS Gothic"/>
                        </w:rPr>
                        <w:t>☒</w:t>
                      </w:r>
                    </w:p>
                  </w:tc>
                </w:sdtContent>
              </w:sdt>
              <w:tc>
                <w:tcPr>
                  <w:tcW w:w="425" w:type="dxa"/>
                </w:tcPr>
                <w:p w:rsidR="002F7722" w:rsidP="00212B47" w:rsidRDefault="002F7722" w14:paraId="0EBCCB02" w14:textId="77777777"/>
              </w:tc>
              <w:tc>
                <w:tcPr>
                  <w:tcW w:w="3261" w:type="dxa"/>
                </w:tcPr>
                <w:p w:rsidR="002F7722" w:rsidP="00212B47" w:rsidRDefault="005F052E" w14:paraId="7BC4C69E" w14:textId="77777777">
                  <w:r>
                    <w:t>CONSISTANCY</w:t>
                  </w:r>
                </w:p>
              </w:tc>
              <w:sdt>
                <w:sdtPr>
                  <w:alias w:val="CONSISTANCY"/>
                  <w:tag w:val="CONSISTANCY"/>
                  <w:id w:val="139544281"/>
                  <w14:checkbox>
                    <w14:checked w14:val="1"/>
                    <w14:checkedState w14:val="2612" w14:font="MS Gothic"/>
                    <w14:uncheckedState w14:val="2610" w14:font="MS Gothic"/>
                  </w14:checkbox>
                </w:sdtPr>
                <w:sdtContent>
                  <w:tc>
                    <w:tcPr>
                      <w:tcW w:w="1299" w:type="dxa"/>
                    </w:tcPr>
                    <w:p w:rsidR="002F7722" w:rsidP="00212B47" w:rsidRDefault="00E71EA2" w14:paraId="470492C2" w14:textId="430052A6">
                      <w:r>
                        <w:rPr>
                          <w:rFonts w:hint="eastAsia" w:ascii="MS Gothic" w:hAnsi="MS Gothic" w:eastAsia="MS Gothic"/>
                        </w:rPr>
                        <w:t>☒</w:t>
                      </w:r>
                    </w:p>
                  </w:tc>
                </w:sdtContent>
              </w:sdt>
            </w:tr>
          </w:tbl>
          <w:p w:rsidRPr="0085476D" w:rsidR="00087DFA" w:rsidP="00212B47" w:rsidRDefault="00087DFA" w14:paraId="44C77B8F" w14:textId="77777777"/>
        </w:tc>
      </w:tr>
      <w:tr w:rsidRPr="004D3450" w:rsidR="00087DFA" w:rsidTr="743960D4" w14:paraId="4A02680F" w14:textId="77777777">
        <w:trPr>
          <w:cantSplit/>
        </w:trPr>
        <w:tc>
          <w:tcPr>
            <w:tcW w:w="9214" w:type="dxa"/>
            <w:tcMar/>
          </w:tcPr>
          <w:p w:rsidRPr="00DA62FD" w:rsidR="0031053C" w:rsidP="0031053C" w:rsidRDefault="00002B8D" w14:paraId="72308244" w14:textId="77777777">
            <w:pPr>
              <w:pStyle w:val="Balk11"/>
              <w:numPr>
                <w:ilvl w:val="1"/>
                <w:numId w:val="1"/>
              </w:numPr>
              <w:rPr>
                <w:b/>
                <w:bCs/>
              </w:rPr>
            </w:pPr>
            <w:r>
              <w:rPr>
                <w:b/>
                <w:bCs/>
              </w:rPr>
              <w:t>S</w:t>
            </w:r>
            <w:r w:rsidR="00013CA0">
              <w:rPr>
                <w:b/>
                <w:bCs/>
              </w:rPr>
              <w:t>E</w:t>
            </w:r>
            <w:r>
              <w:rPr>
                <w:b/>
                <w:bCs/>
              </w:rPr>
              <w:t>MANTIC CONTROL</w:t>
            </w:r>
            <w:r w:rsidR="00CA3AFD">
              <w:rPr>
                <w:b/>
                <w:bCs/>
              </w:rPr>
              <w:t xml:space="preserve"> (</w:t>
            </w:r>
            <w:r w:rsidR="004600E4">
              <w:rPr>
                <w:b/>
                <w:bCs/>
              </w:rPr>
              <w:t>PRE</w:t>
            </w:r>
            <w:r w:rsidR="004E64BD">
              <w:rPr>
                <w:b/>
                <w:bCs/>
              </w:rPr>
              <w:t>FERABLY</w:t>
            </w:r>
            <w:r w:rsidR="00CA3AFD">
              <w:rPr>
                <w:b/>
                <w:bCs/>
              </w:rPr>
              <w:t>)</w:t>
            </w:r>
          </w:p>
        </w:tc>
      </w:tr>
      <w:tr w:rsidRPr="004D3450" w:rsidR="00087DFA" w:rsidTr="743960D4" w14:paraId="0D385145" w14:textId="77777777">
        <w:trPr>
          <w:cantSplit/>
        </w:trPr>
        <w:tc>
          <w:tcPr>
            <w:tcW w:w="9214" w:type="dxa"/>
            <w:tcMar/>
          </w:tcPr>
          <w:tbl>
            <w:tblPr>
              <w:tblStyle w:val="TabloKlavuzu"/>
              <w:tblW w:w="0" w:type="auto"/>
              <w:tblLook w:val="04A0" w:firstRow="1" w:lastRow="0" w:firstColumn="1" w:lastColumn="0" w:noHBand="0" w:noVBand="1"/>
            </w:tblPr>
            <w:tblGrid>
              <w:gridCol w:w="2586"/>
              <w:gridCol w:w="6402"/>
            </w:tblGrid>
            <w:tr w:rsidR="000E4C7A" w:rsidTr="6708E57E" w14:paraId="19E91452" w14:textId="77777777">
              <w:tc>
                <w:tcPr>
                  <w:tcW w:w="2586" w:type="dxa"/>
                  <w:tcMar/>
                </w:tcPr>
                <w:p w:rsidR="000E4C7A" w:rsidP="00212B47" w:rsidRDefault="000E4C7A" w14:paraId="595EDCF1" w14:textId="77777777">
                  <w:r>
                    <w:t>ACTOR</w:t>
                  </w:r>
                </w:p>
              </w:tc>
              <w:tc>
                <w:tcPr>
                  <w:tcW w:w="6402" w:type="dxa"/>
                  <w:tcMar/>
                </w:tcPr>
                <w:p w:rsidR="000E4C7A" w:rsidP="00212B47" w:rsidRDefault="00D30C27" w14:paraId="274EED0F" w14:textId="287C3E75">
                  <w:r>
                    <w:t>Software</w:t>
                  </w:r>
                </w:p>
              </w:tc>
            </w:tr>
            <w:tr w:rsidR="000E4C7A" w:rsidTr="6708E57E" w14:paraId="4AC5B5F0" w14:textId="77777777">
              <w:tc>
                <w:tcPr>
                  <w:tcW w:w="2586" w:type="dxa"/>
                  <w:tcMar/>
                </w:tcPr>
                <w:p w:rsidR="000E4C7A" w:rsidP="00212B47" w:rsidRDefault="000E4C7A" w14:paraId="1DBD464A" w14:textId="77777777">
                  <w:r>
                    <w:t>ACTION</w:t>
                  </w:r>
                </w:p>
              </w:tc>
              <w:tc>
                <w:tcPr>
                  <w:tcW w:w="6402" w:type="dxa"/>
                  <w:tcMar/>
                </w:tcPr>
                <w:p w:rsidR="000E4C7A" w:rsidP="00212B47" w:rsidRDefault="00D30C27" w14:paraId="013E36B7" w14:textId="055B1417">
                  <w:proofErr w:type="spellStart"/>
                  <w:r>
                    <w:t>Shall</w:t>
                  </w:r>
                  <w:proofErr w:type="spellEnd"/>
                  <w:r>
                    <w:t xml:space="preserve"> </w:t>
                  </w:r>
                  <w:proofErr w:type="spellStart"/>
                  <w:r w:rsidR="00361626">
                    <w:t>send</w:t>
                  </w:r>
                  <w:proofErr w:type="spellEnd"/>
                </w:p>
              </w:tc>
            </w:tr>
            <w:tr w:rsidR="000E4C7A" w:rsidTr="6708E57E" w14:paraId="76329FE6" w14:textId="77777777">
              <w:tc>
                <w:tcPr>
                  <w:tcW w:w="2586" w:type="dxa"/>
                  <w:tcMar/>
                </w:tcPr>
                <w:p w:rsidR="000E4C7A" w:rsidP="00212B47" w:rsidRDefault="000E4C7A" w14:paraId="1DE19F84" w14:textId="77777777">
                  <w:r>
                    <w:t>OBJECT</w:t>
                  </w:r>
                </w:p>
              </w:tc>
              <w:tc>
                <w:tcPr>
                  <w:tcW w:w="6402" w:type="dxa"/>
                  <w:tcMar/>
                </w:tcPr>
                <w:p w:rsidR="000E4C7A" w:rsidP="00212B47" w:rsidRDefault="00362E64" w14:paraId="73B15C66" w14:textId="2D5868E5">
                  <w:r w:rsidR="117034E8">
                    <w:rPr/>
                    <w:t>fire</w:t>
                  </w:r>
                  <w:r w:rsidR="117034E8">
                    <w:rPr/>
                    <w:t>/</w:t>
                  </w:r>
                  <w:r w:rsidR="117034E8">
                    <w:rPr/>
                    <w:t>overheat</w:t>
                  </w:r>
                  <w:r w:rsidR="117034E8">
                    <w:rPr/>
                    <w:t>/</w:t>
                  </w:r>
                  <w:r w:rsidR="117034E8">
                    <w:rPr/>
                    <w:t>warnings</w:t>
                  </w:r>
                  <w:r w:rsidR="117034E8">
                    <w:rPr/>
                    <w:t xml:space="preserve"> </w:t>
                  </w:r>
                  <w:r w:rsidR="117034E8">
                    <w:rPr/>
                    <w:t>and</w:t>
                  </w:r>
                  <w:r w:rsidR="117034E8">
                    <w:rPr/>
                    <w:t xml:space="preserve"> FDU/</w:t>
                  </w:r>
                  <w:r w:rsidR="117034E8">
                    <w:rPr/>
                    <w:t>Sensing</w:t>
                  </w:r>
                  <w:r w:rsidR="117034E8">
                    <w:rPr/>
                    <w:t xml:space="preserve"> Element </w:t>
                  </w:r>
                  <w:r w:rsidR="117034E8">
                    <w:rPr/>
                    <w:t>error</w:t>
                  </w:r>
                  <w:r w:rsidR="117034E8">
                    <w:rPr/>
                    <w:t xml:space="preserve"> </w:t>
                  </w:r>
                  <w:r w:rsidR="117034E8">
                    <w:rPr/>
                    <w:t>signals</w:t>
                  </w:r>
                </w:p>
              </w:tc>
            </w:tr>
            <w:tr w:rsidR="000E4C7A" w:rsidTr="6708E57E" w14:paraId="70C6BFC0" w14:textId="77777777">
              <w:tc>
                <w:tcPr>
                  <w:tcW w:w="2586" w:type="dxa"/>
                  <w:tcMar/>
                </w:tcPr>
                <w:p w:rsidR="000E4C7A" w:rsidP="00212B47" w:rsidRDefault="000E4C7A" w14:paraId="0F2D3BA9" w14:textId="77777777">
                  <w:r>
                    <w:t>EVENT</w:t>
                  </w:r>
                </w:p>
              </w:tc>
              <w:tc>
                <w:tcPr>
                  <w:tcW w:w="6402" w:type="dxa"/>
                  <w:tcMar/>
                </w:tcPr>
                <w:p w:rsidR="000E4C7A" w:rsidP="3991EAD1" w:rsidRDefault="00362E64" w14:paraId="555674AC" w14:textId="001D6F50">
                  <w:pPr>
                    <w:pStyle w:val="Normal"/>
                  </w:pPr>
                  <w:r w:rsidR="2D1856C6">
                    <w:rPr/>
                    <w:t>over</w:t>
                  </w:r>
                  <w:r w:rsidR="2D1856C6">
                    <w:rPr/>
                    <w:t xml:space="preserve"> ARINC429 </w:t>
                  </w:r>
                  <w:r w:rsidR="2553F208">
                    <w:rPr/>
                    <w:t>10</w:t>
                  </w:r>
                  <w:r w:rsidR="2553F208">
                    <w:rPr/>
                    <w:t xml:space="preserve"> </w:t>
                  </w:r>
                  <w:r w:rsidR="2D1856C6">
                    <w:rPr/>
                    <w:t xml:space="preserve"> </w:t>
                  </w:r>
                  <w:r w:rsidR="2D1856C6">
                    <w:rPr/>
                    <w:t>times</w:t>
                  </w:r>
                  <w:r w:rsidR="2D1856C6">
                    <w:rPr/>
                    <w:t xml:space="preserve"> </w:t>
                  </w:r>
                  <w:r w:rsidR="2D1856C6">
                    <w:rPr/>
                    <w:t>per</w:t>
                  </w:r>
                  <w:r w:rsidR="2D1856C6">
                    <w:rPr/>
                    <w:t xml:space="preserve"> </w:t>
                  </w:r>
                  <w:r w:rsidR="2D1856C6">
                    <w:rPr/>
                    <w:t>second</w:t>
                  </w:r>
                  <w:r w:rsidR="2D1856C6">
                    <w:rPr/>
                    <w:t>.</w:t>
                  </w:r>
                </w:p>
              </w:tc>
            </w:tr>
            <w:tr w:rsidR="000E4C7A" w:rsidTr="6708E57E" w14:paraId="3EACACB9" w14:textId="77777777">
              <w:tc>
                <w:tcPr>
                  <w:tcW w:w="2586" w:type="dxa"/>
                  <w:tcMar/>
                </w:tcPr>
                <w:p w:rsidR="000E4C7A" w:rsidP="00212B47" w:rsidRDefault="000E4C7A" w14:paraId="13B71DB7" w14:textId="77777777">
                  <w:r>
                    <w:t>PRE-CONDITION</w:t>
                  </w:r>
                </w:p>
              </w:tc>
              <w:tc>
                <w:tcPr>
                  <w:tcW w:w="6402" w:type="dxa"/>
                  <w:tcMar/>
                </w:tcPr>
                <w:p w:rsidR="000E4C7A" w:rsidP="00212B47" w:rsidRDefault="000E4C7A" w14:paraId="72FBBDC9" w14:textId="121E5FB8"/>
              </w:tc>
            </w:tr>
            <w:tr w:rsidR="000E4C7A" w:rsidTr="6708E57E" w14:paraId="048DB24E" w14:textId="77777777">
              <w:tc>
                <w:tcPr>
                  <w:tcW w:w="2586" w:type="dxa"/>
                  <w:tcMar/>
                </w:tcPr>
                <w:p w:rsidR="000E4C7A" w:rsidP="00212B47" w:rsidRDefault="000E4C7A" w14:paraId="016B13D8" w14:textId="77777777">
                  <w:r>
                    <w:t>POST-CONDITION</w:t>
                  </w:r>
                </w:p>
              </w:tc>
              <w:tc>
                <w:tcPr>
                  <w:tcW w:w="6402" w:type="dxa"/>
                  <w:tcMar/>
                </w:tcPr>
                <w:p w:rsidR="000E4C7A" w:rsidP="225B33F1" w:rsidRDefault="000E4C7A" w14:paraId="03E508C2" w14:textId="1266103D">
                  <w:pPr>
                    <w:rPr>
                      <w:highlight w:val="yellow"/>
                    </w:rPr>
                  </w:pPr>
                </w:p>
              </w:tc>
            </w:tr>
          </w:tbl>
          <w:p w:rsidRPr="0085476D" w:rsidR="00087DFA" w:rsidP="00212B47" w:rsidRDefault="00087DFA" w14:paraId="4AFDFF4F" w14:textId="77777777"/>
        </w:tc>
      </w:tr>
      <w:tr w:rsidRPr="004D3450" w:rsidR="004D01C9" w:rsidTr="743960D4" w14:paraId="43FACA68" w14:textId="77777777">
        <w:trPr>
          <w:cantSplit/>
        </w:trPr>
        <w:tc>
          <w:tcPr>
            <w:tcW w:w="9214" w:type="dxa"/>
            <w:tcMar/>
          </w:tcPr>
          <w:p w:rsidRPr="0085476D" w:rsidR="004D01C9" w:rsidP="0020305A" w:rsidRDefault="00E736B2" w14:paraId="449284BB" w14:textId="77777777">
            <w:pPr>
              <w:pStyle w:val="Balk11"/>
              <w:numPr>
                <w:ilvl w:val="0"/>
                <w:numId w:val="1"/>
              </w:numPr>
              <w:rPr>
                <w:b/>
                <w:bCs/>
              </w:rPr>
            </w:pPr>
            <w:r>
              <w:rPr>
                <w:b/>
                <w:bCs/>
              </w:rPr>
              <w:t>VERIFICATION REQUIREMENT</w:t>
            </w:r>
          </w:p>
        </w:tc>
      </w:tr>
      <w:tr w:rsidRPr="004D3450" w:rsidR="006F12B7" w:rsidTr="743960D4" w14:paraId="5CBCC001" w14:textId="77777777">
        <w:trPr>
          <w:cantSplit/>
        </w:trPr>
        <w:tc>
          <w:tcPr>
            <w:tcW w:w="9214" w:type="dxa"/>
            <w:tcMar/>
          </w:tcPr>
          <w:tbl>
            <w:tblPr>
              <w:tblStyle w:val="TabloKlavuzu"/>
              <w:tblW w:w="0" w:type="auto"/>
              <w:tblLook w:val="04A0" w:firstRow="1" w:lastRow="0" w:firstColumn="1" w:lastColumn="0" w:noHBand="0" w:noVBand="1"/>
            </w:tblPr>
            <w:tblGrid>
              <w:gridCol w:w="1452"/>
              <w:gridCol w:w="7536"/>
            </w:tblGrid>
            <w:tr w:rsidR="006F12B7" w:rsidTr="0EFFAF0A" w14:paraId="5774E51F" w14:textId="77777777">
              <w:sdt>
                <w:sdtPr>
                  <w:alias w:val="VERIFICATION METHOD"/>
                  <w:tag w:val="VERIFICATION METHOD"/>
                  <w:id w:val="-1031567276"/>
                  <w:lock w:val="sdtLocked"/>
                  <w:placeholder>
                    <w:docPart w:val="DEDE612C93074BBBA954A9C4F776A477"/>
                  </w:placeholder>
                  <w:comboBox>
                    <w:listItem w:displayText="MOC0" w:value="MOC0"/>
                    <w:listItem w:displayText="MOC1" w:value="MOC1"/>
                    <w:listItem w:displayText="MOC2" w:value="MOC2"/>
                    <w:listItem w:displayText="MOC3" w:value="MOC3"/>
                    <w:listItem w:displayText="MOC4" w:value="MOC4"/>
                    <w:listItem w:displayText="MOC5" w:value="MOC5"/>
                    <w:listItem w:displayText="MOC6" w:value="MOC6"/>
                    <w:listItem w:displayText="MOC7" w:value="MOC7"/>
                    <w:listItem w:displayText="MOC8" w:value="MOC8"/>
                    <w:listItem w:displayText="MOC9" w:value="MOC9"/>
                  </w:comboBox>
                </w:sdtPr>
                <w:sdtContent>
                  <w:tc>
                    <w:tcPr>
                      <w:tcW w:w="1452" w:type="dxa"/>
                      <w:tcMar/>
                    </w:tcPr>
                    <w:p w:rsidR="006F12B7" w:rsidP="00212B47" w:rsidRDefault="00D30C27" w14:paraId="0733D4C5" w14:textId="32A01AE2">
                      <w:r>
                        <w:t>MOC4</w:t>
                      </w:r>
                    </w:p>
                  </w:tc>
                </w:sdtContent>
              </w:sdt>
              <w:tc>
                <w:tcPr>
                  <w:tcW w:w="7536" w:type="dxa"/>
                  <w:tcMar/>
                </w:tcPr>
                <w:p w:rsidR="006F12B7" w:rsidP="00212B47" w:rsidRDefault="00362E64" w14:paraId="6A764D00" w14:textId="067C2E4F">
                  <w:r w:rsidR="495C0257">
                    <w:rPr/>
                    <w:t>Test ortamında FDU, 28V güç kaynağı, ARINC429 analizör ve bir tane bilgisayar olması gerekmektedir. FDU</w:t>
                  </w:r>
                  <w:r w:rsidR="495C0257">
                    <w:rPr/>
                    <w:t xml:space="preserve"> ARINC429 analizör bağlanmalıdır. ARINC429 analizör de bilgisayara bağlanmalıdır. </w:t>
                  </w:r>
                  <w:proofErr w:type="spellStart"/>
                  <w:r w:rsidR="495C0257">
                    <w:rPr/>
                    <w:t>FDU’a</w:t>
                  </w:r>
                  <w:proofErr w:type="spellEnd"/>
                  <w:r w:rsidR="495C0257">
                    <w:rPr/>
                    <w:t xml:space="preserve"> güç verildiği zaman ARINC429 kanalı üzerinden mesajlar analizöre iletilecektir. Mesajları kaydeden analizörün dataları bilgisayar tarafından gözlemlenmelidir. Kayıtlarda</w:t>
                  </w:r>
                  <w:r w:rsidR="32135BFD">
                    <w:rPr/>
                    <w:t xml:space="preserve"> ilgili </w:t>
                  </w:r>
                  <w:r w:rsidR="408EC519">
                    <w:rPr/>
                    <w:t xml:space="preserve">bilgileri </w:t>
                  </w:r>
                  <w:r w:rsidR="32135BFD">
                    <w:rPr/>
                    <w:t>içeren</w:t>
                  </w:r>
                  <w:r w:rsidR="24F5DA48">
                    <w:rPr/>
                    <w:t xml:space="preserve"> mesajların</w:t>
                  </w:r>
                  <w:r w:rsidR="495C0257">
                    <w:rPr/>
                    <w:t xml:space="preserve"> </w:t>
                  </w:r>
                  <w:r w:rsidR="19CE2827">
                    <w:rPr/>
                    <w:t>1 saniye içerisindeki sayılarının 10 olduğu gösterilerek</w:t>
                  </w:r>
                  <w:r w:rsidR="694F3055">
                    <w:rPr/>
                    <w:t xml:space="preserve"> ilg</w:t>
                  </w:r>
                  <w:r w:rsidR="4FA97D07">
                    <w:rPr/>
                    <w:t>i</w:t>
                  </w:r>
                  <w:r w:rsidR="694F3055">
                    <w:rPr/>
                    <w:t>li gereksinim doğrulanabilir.</w:t>
                  </w:r>
                </w:p>
              </w:tc>
            </w:tr>
          </w:tbl>
          <w:p w:rsidR="006F12B7" w:rsidP="00212B47" w:rsidRDefault="006F12B7" w14:paraId="3A86B439" w14:textId="77777777"/>
        </w:tc>
      </w:tr>
      <w:tr w:rsidRPr="004D3450" w:rsidR="00334478" w:rsidTr="743960D4" w14:paraId="47363743" w14:textId="77777777">
        <w:trPr>
          <w:cantSplit/>
        </w:trPr>
        <w:tc>
          <w:tcPr>
            <w:tcW w:w="9214" w:type="dxa"/>
            <w:tcMar/>
          </w:tcPr>
          <w:p w:rsidRPr="0085476D" w:rsidR="00334478" w:rsidP="00C41EC8" w:rsidRDefault="00334478" w14:paraId="501EC346" w14:textId="77777777">
            <w:pPr>
              <w:pStyle w:val="Balk11"/>
              <w:numPr>
                <w:ilvl w:val="0"/>
                <w:numId w:val="1"/>
              </w:numPr>
              <w:rPr>
                <w:b/>
                <w:bCs/>
              </w:rPr>
            </w:pPr>
            <w:r>
              <w:rPr>
                <w:b/>
                <w:bCs/>
              </w:rPr>
              <w:t>ANALYSIS</w:t>
            </w:r>
          </w:p>
        </w:tc>
      </w:tr>
      <w:tr w:rsidRPr="004D3450" w:rsidR="00334478" w:rsidTr="743960D4" w14:paraId="0EB2CC50"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334478" w:rsidTr="6708E57E" w14:paraId="4F0474EE" w14:textId="77777777">
              <w:tc>
                <w:tcPr>
                  <w:tcW w:w="8988" w:type="dxa"/>
                  <w:tcMar/>
                </w:tcPr>
                <w:p w:rsidR="00334478" w:rsidP="718CF094" w:rsidRDefault="00D758D7" w14:paraId="429204DE" w14:textId="79FFF013">
                  <w:pPr>
                    <w:pStyle w:val="Normal"/>
                    <w:rPr>
                      <w:ins w:author="Gürkan KARAKUŞ" w:date="2023-01-19T08:23:05.06Z" w:id="936323731"/>
                      <w:highlight w:val="yellow"/>
                    </w:rPr>
                  </w:pPr>
                  <w:r w:rsidR="0DC7047F">
                    <w:rPr/>
                    <w:t xml:space="preserve">ARINC429 </w:t>
                  </w:r>
                  <w:r w:rsidR="6A36D0EC">
                    <w:rPr/>
                    <w:t>standar</w:t>
                  </w:r>
                  <w:r w:rsidR="5B1AA46C">
                    <w:rPr/>
                    <w:t>t</w:t>
                  </w:r>
                  <w:r w:rsidR="6A36D0EC">
                    <w:rPr/>
                    <w:t>ların 2 adet gönderim hızı bulunmaktadır</w:t>
                  </w:r>
                  <w:r w:rsidR="68620CCB">
                    <w:rPr/>
                    <w:t xml:space="preserve"> ve</w:t>
                  </w:r>
                  <w:r w:rsidR="1DE05DC8">
                    <w:rPr/>
                    <w:t xml:space="preserve"> </w:t>
                  </w:r>
                  <w:r w:rsidR="68620CCB">
                    <w:rPr/>
                    <w:t>RIU birimi bu iki hızı algılayabilir [HJT2600MET051_TURKISH_AEROSPACE_NERO_Issue+1]</w:t>
                  </w:r>
                  <w:r w:rsidR="6A36D0EC">
                    <w:rPr/>
                    <w:t xml:space="preserve">. Saniyede 12.5K bit </w:t>
                  </w:r>
                  <w:r w:rsidR="3567ED7A">
                    <w:rPr/>
                    <w:t>v</w:t>
                  </w:r>
                  <w:r w:rsidR="6A36D0EC">
                    <w:rPr/>
                    <w:t>e</w:t>
                  </w:r>
                  <w:r w:rsidR="6A36D0EC">
                    <w:rPr/>
                    <w:t xml:space="preserve"> saniyede 100K bit olmak üzere düşük hız ve yüksek hız olarak bu gönderim hızları isimlendirilir. </w:t>
                  </w:r>
                  <w:r w:rsidR="5B1AA46C">
                    <w:rPr/>
                    <w:t xml:space="preserve">32 bitten oluşan bir ARINC429 data paketinden düşük hızda maksimum 390 tane, yüksek hızda ise 3125 tane gönderilebilir. </w:t>
                  </w:r>
                  <w:r w:rsidR="562B7D19">
                    <w:rPr/>
                    <w:t>İ</w:t>
                  </w:r>
                  <w:r w:rsidR="5B1AA46C">
                    <w:rPr/>
                    <w:t xml:space="preserve">ki hız da ilgili gereksinimi doğrulamak için yeterli bit oranına sahiptir.  </w:t>
                  </w:r>
                </w:p>
                <w:p w:rsidR="00334478" w:rsidP="7353232B" w:rsidRDefault="00D758D7" w14:paraId="64525F52" w14:textId="6E74E996">
                  <w:pPr>
                    <w:pStyle w:val="Normal"/>
                    <w:rPr>
                      <w:highlight w:val="yellow"/>
                    </w:rPr>
                  </w:pPr>
                  <w:r w:rsidR="5B1AA46C">
                    <w:rPr/>
                    <w:t xml:space="preserve">Gereksinimde saniyede 10 defa gönderilmesi beklenen bilgilerin hepsi ayrık tipte çıktılardır. Yani ilgili bilgi durumu ya vardır ya da yoktur. Bu yüzden gereksinimde yer alan bütün bilgiler birer bit ile ifade edilebilir. </w:t>
                  </w:r>
                  <w:r w:rsidR="48310AE7">
                    <w:rPr/>
                    <w:t>ARINC429 data paketinin 19 biti kullanıcılara bilgi iletimi için ayrılmıştır.</w:t>
                  </w:r>
                  <w:del w:author="Gürkan KARAKUŞ" w:date="2023-01-19T08:23:18.73Z" w:id="1257021966">
                    <w:r w:rsidDel="48310AE7">
                      <w:delText xml:space="preserve"> </w:delText>
                    </w:r>
                  </w:del>
                  <w:r w:rsidR="5B1AA46C">
                    <w:rPr/>
                    <w:t xml:space="preserve">Yazılımın saniyede 10 defa göndermesi beklenen 3 adet yangın, 3 adet aşırı ısınma, 3 adet BALD, 1 adet FDU_FAIL ve 6 adet algılama elemanı </w:t>
                  </w:r>
                  <w:r w:rsidR="5B1AA46C">
                    <w:rPr/>
                    <w:t>hatası</w:t>
                  </w:r>
                  <w:r w:rsidR="6F72A431">
                    <w:rPr/>
                    <w:t xml:space="preserve"> </w:t>
                  </w:r>
                  <w:r w:rsidR="00CD1977">
                    <w:rPr/>
                    <w:t>[</w:t>
                  </w:r>
                  <w:r w:rsidR="00CD1977">
                    <w:rPr/>
                    <w:t>NEM42106-PIDS-241</w:t>
                  </w:r>
                  <w:r w:rsidR="00CD1977">
                    <w:rPr/>
                    <w:t>]</w:t>
                  </w:r>
                  <w:r w:rsidR="5B1AA46C">
                    <w:rPr/>
                    <w:t xml:space="preserve"> olmak üzere toplamda 16 adet ayrık bilgiyi iletmesi gerekmektedir. Bu bilgileri göndermek için 1 tane ARINC429 data paketi yeterlidir.</w:t>
                  </w:r>
                  <w:r w:rsidR="00CD1977">
                    <w:rPr/>
                    <w:t xml:space="preserve"> </w:t>
                  </w:r>
                </w:p>
                <w:p w:rsidR="00334478" w:rsidP="225B33F1" w:rsidRDefault="00D758D7" w14:paraId="2984CB95" w14:textId="0C9423D6">
                  <w:pPr>
                    <w:pStyle w:val="Normal"/>
                    <w:rPr>
                      <w:ins w:author="Gürkan KARAKUŞ" w:date="2023-01-06T08:56:51.635Z" w:id="2082475273"/>
                    </w:rPr>
                  </w:pPr>
                  <w:r w:rsidR="00CD1977">
                    <w:rPr/>
                    <w:t xml:space="preserve">Yazılımın </w:t>
                  </w:r>
                  <w:r w:rsidR="5A42FABA">
                    <w:rPr/>
                    <w:t>saniye</w:t>
                  </w:r>
                  <w:r w:rsidR="00CD1977">
                    <w:rPr/>
                    <w:t xml:space="preserve">de </w:t>
                  </w:r>
                  <w:r w:rsidR="2FE633B4">
                    <w:rPr/>
                    <w:t>10</w:t>
                  </w:r>
                  <w:r w:rsidR="00CD1977">
                    <w:rPr/>
                    <w:t xml:space="preserve"> mesaj göndermesi bu gereksinimde beklendiğinden </w:t>
                  </w:r>
                  <w:r w:rsidR="00CD1977">
                    <w:rPr/>
                    <w:t xml:space="preserve">ilgili algoritmanın diğer işlemlerden bağımsız olarak sağlanması </w:t>
                  </w:r>
                  <w:r w:rsidR="00CD1977">
                    <w:rPr/>
                    <w:t>gerek</w:t>
                  </w:r>
                  <w:r w:rsidR="5EA833E6">
                    <w:rPr/>
                    <w:t>ebilir</w:t>
                  </w:r>
                  <w:r w:rsidR="00CD1977">
                    <w:rPr/>
                    <w:t>.</w:t>
                  </w:r>
                  <w:r w:rsidR="00CD1977">
                    <w:rPr/>
                    <w:t xml:space="preserve"> </w:t>
                  </w:r>
                  <w:r w:rsidR="1AFE0890">
                    <w:rPr/>
                    <w:t xml:space="preserve">Eğer algoritma Main </w:t>
                  </w:r>
                  <w:r w:rsidR="1AFE0890">
                    <w:rPr/>
                    <w:t>Loop</w:t>
                  </w:r>
                  <w:r w:rsidR="1AFE0890">
                    <w:rPr/>
                    <w:t xml:space="preserve"> içerisinde çalışırsa işlem süresi 100</w:t>
                  </w:r>
                  <w:r w:rsidR="25E381CE">
                    <w:rPr/>
                    <w:t xml:space="preserve">ms </w:t>
                  </w:r>
                  <w:r w:rsidR="1AFE0890">
                    <w:rPr/>
                    <w:t>ve daha yüksek olan diğer işlemler ilgili mesajların istenilen sürede</w:t>
                  </w:r>
                  <w:r w:rsidR="1D731F07">
                    <w:rPr/>
                    <w:t xml:space="preserve"> (oranda)</w:t>
                  </w:r>
                  <w:r w:rsidR="1AFE0890">
                    <w:rPr/>
                    <w:t xml:space="preserve"> gönderilememesine neden olabilmektedir. Örneğin 5 saniyede bir yapılması planlanan ve maksimum 1 saniye sürmesi beklenen CBIT işlemi</w:t>
                  </w:r>
                  <w:r w:rsidR="3B42474B">
                    <w:rPr/>
                    <w:t xml:space="preserve"> </w:t>
                  </w:r>
                  <w:r w:rsidR="484BD080">
                    <w:rPr/>
                    <w:t>ve ARIN</w:t>
                  </w:r>
                  <w:r w:rsidR="121D49F2">
                    <w:rPr/>
                    <w:t>C</w:t>
                  </w:r>
                  <w:r w:rsidR="484BD080">
                    <w:rPr/>
                    <w:t xml:space="preserve"> mesajlarının gönderilmesi </w:t>
                  </w:r>
                  <w:r w:rsidR="484BD080">
                    <w:rPr/>
                    <w:t xml:space="preserve">main </w:t>
                  </w:r>
                  <w:r w:rsidR="484BD080">
                    <w:rPr/>
                    <w:t>loop</w:t>
                  </w:r>
                  <w:r w:rsidR="484BD080">
                    <w:rPr/>
                    <w:t xml:space="preserve"> içerisinde yapılırsa yazılım satırları sıralı bir şekilde işlediği için </w:t>
                  </w:r>
                  <w:r w:rsidR="2150F86C">
                    <w:rPr/>
                    <w:t>e</w:t>
                  </w:r>
                  <w:r w:rsidR="1553D6DA">
                    <w:rPr/>
                    <w:t>n</w:t>
                  </w:r>
                  <w:r w:rsidR="2150F86C">
                    <w:rPr/>
                    <w:t xml:space="preserve"> kötü durumda 1 saniye boyunca ARINC mesajları gönderilemez ve gereksinim sağlanamaz. Bu yüzden ARINC429 mesajlarının gönderilmesi </w:t>
                  </w:r>
                  <w:r w:rsidR="2150F86C">
                    <w:rPr/>
                    <w:t>periodic</w:t>
                  </w:r>
                  <w:r w:rsidR="2150F86C">
                    <w:rPr/>
                    <w:t xml:space="preserve"> </w:t>
                  </w:r>
                  <w:r w:rsidR="2150F86C">
                    <w:rPr/>
                    <w:t>interruptlarla</w:t>
                  </w:r>
                  <w:r w:rsidR="2150F86C">
                    <w:rPr/>
                    <w:t xml:space="preserve"> main </w:t>
                  </w:r>
                  <w:r w:rsidR="2150F86C">
                    <w:rPr/>
                    <w:t>looptan</w:t>
                  </w:r>
                  <w:r w:rsidR="2150F86C">
                    <w:rPr/>
                    <w:t xml:space="preserve"> </w:t>
                  </w:r>
                  <w:r w:rsidR="6FC6BFA2">
                    <w:rPr/>
                    <w:t>bağımsız gerçekleştirilmesi gerekmektedir.</w:t>
                  </w:r>
                </w:p>
                <w:p w:rsidR="00334478" w:rsidP="225B33F1" w:rsidRDefault="00D758D7" w14:paraId="22D6CEB2" w14:textId="32C0A4D6">
                  <w:pPr>
                    <w:pStyle w:val="Normal"/>
                  </w:pPr>
                  <w:r w:rsidR="22643B6F">
                    <w:rPr/>
                    <w:t xml:space="preserve">Eğer CBIT gibi fonksiyonlar </w:t>
                  </w:r>
                  <w:proofErr w:type="spellStart"/>
                  <w:r w:rsidR="22643B6F">
                    <w:rPr/>
                    <w:t>interrupt</w:t>
                  </w:r>
                  <w:proofErr w:type="spellEnd"/>
                  <w:r w:rsidR="22643B6F">
                    <w:rPr/>
                    <w:t xml:space="preserve"> içerisinde olsaydı ve ARINC429 mesajları main </w:t>
                  </w:r>
                  <w:proofErr w:type="spellStart"/>
                  <w:r w:rsidR="22643B6F">
                    <w:rPr/>
                    <w:t>loop</w:t>
                  </w:r>
                  <w:proofErr w:type="spellEnd"/>
                  <w:r w:rsidR="22643B6F">
                    <w:rPr/>
                    <w:t xml:space="preserve"> içerisinde gönderilse</w:t>
                  </w:r>
                  <w:r w:rsidR="081D446C">
                    <w:rPr/>
                    <w:t xml:space="preserve">ydi sistem yine çalışırdı ancak ARINC 429 mesajları arasındaki sürenin eşit olması zorlaşırdı. </w:t>
                  </w:r>
                  <w:proofErr w:type="spellStart"/>
                  <w:r w:rsidR="081D446C">
                    <w:rPr/>
                    <w:t>Herbir</w:t>
                  </w:r>
                  <w:proofErr w:type="spellEnd"/>
                  <w:r w:rsidR="081D446C">
                    <w:rPr/>
                    <w:t xml:space="preserve"> döngünün eşit sürelerde tamamlanması durumunda ARINC42</w:t>
                  </w:r>
                  <w:r w:rsidR="58ED8885">
                    <w:rPr/>
                    <w:t xml:space="preserve">9 mesajlarının da main </w:t>
                  </w:r>
                  <w:proofErr w:type="spellStart"/>
                  <w:r w:rsidR="58ED8885">
                    <w:rPr/>
                    <w:t>loop</w:t>
                  </w:r>
                  <w:proofErr w:type="spellEnd"/>
                  <w:r w:rsidR="58ED8885">
                    <w:rPr/>
                    <w:t xml:space="preserve"> içerisinden gönderilmesi düşünülebilir.</w:t>
                  </w:r>
                </w:p>
                <w:p w:rsidR="00334478" w:rsidP="225B33F1" w:rsidRDefault="00D758D7" w14:paraId="05F2CF39" w14:textId="440729CA">
                  <w:pPr>
                    <w:pStyle w:val="Normal"/>
                  </w:pPr>
                  <w:r w:rsidR="37CA0216">
                    <w:rPr/>
                    <w:t>Bu</w:t>
                  </w:r>
                  <w:r w:rsidR="37CA0216">
                    <w:rPr/>
                    <w:t xml:space="preserve"> gereksinimde tolerans bilgisi bulunmadığı için “</w:t>
                  </w:r>
                  <w:proofErr w:type="spellStart"/>
                  <w:r w:rsidR="37CA0216">
                    <w:rPr/>
                    <w:t>completeness</w:t>
                  </w:r>
                  <w:proofErr w:type="spellEnd"/>
                  <w:r w:rsidR="37CA0216">
                    <w:rPr/>
                    <w:t>” kali</w:t>
                  </w:r>
                  <w:r w:rsidR="7E8A7F62">
                    <w:rPr/>
                    <w:t>te niteliğine uymadığına kara verilmiştir.</w:t>
                  </w:r>
                </w:p>
              </w:tc>
            </w:tr>
          </w:tbl>
          <w:p w:rsidR="00334478" w:rsidP="00C41EC8" w:rsidRDefault="00334478" w14:paraId="7906A347" w14:textId="77777777"/>
        </w:tc>
      </w:tr>
      <w:tr w:rsidRPr="004D3450" w:rsidR="00E27154" w:rsidTr="743960D4" w14:paraId="5D4B8F63" w14:textId="77777777">
        <w:trPr>
          <w:cantSplit/>
        </w:trPr>
        <w:tc>
          <w:tcPr>
            <w:tcW w:w="9214" w:type="dxa"/>
            <w:tcMar/>
          </w:tcPr>
          <w:p w:rsidRPr="0085476D" w:rsidR="00E27154" w:rsidP="00212B47" w:rsidRDefault="00E27154" w14:paraId="7C54D3BA" w14:textId="77777777">
            <w:pPr>
              <w:pStyle w:val="Balk11"/>
              <w:numPr>
                <w:ilvl w:val="0"/>
                <w:numId w:val="1"/>
              </w:numPr>
              <w:rPr>
                <w:b/>
                <w:bCs/>
              </w:rPr>
            </w:pPr>
            <w:r>
              <w:rPr>
                <w:b/>
                <w:bCs/>
              </w:rPr>
              <w:t>PROPOSED STATEMENT</w:t>
            </w:r>
          </w:p>
        </w:tc>
      </w:tr>
      <w:tr w:rsidRPr="004D3450" w:rsidR="00E27154" w:rsidTr="743960D4" w14:paraId="7AD0602F"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E27154" w:rsidTr="00212B47" w14:paraId="4E02DD80" w14:textId="77777777">
              <w:tc>
                <w:tcPr>
                  <w:tcW w:w="8988" w:type="dxa"/>
                </w:tcPr>
                <w:p w:rsidR="00E27154" w:rsidP="00212B47" w:rsidRDefault="00362E64" w14:paraId="36C8BCE1" w14:textId="124320BC">
                  <w:r w:rsidRPr="00CC6FE5">
                    <w:t xml:space="preserve">Software </w:t>
                  </w:r>
                  <w:proofErr w:type="spellStart"/>
                  <w:r w:rsidRPr="00CC6FE5">
                    <w:t>shall</w:t>
                  </w:r>
                  <w:proofErr w:type="spellEnd"/>
                  <w:r w:rsidRPr="00CC6FE5">
                    <w:t xml:space="preserve"> </w:t>
                  </w:r>
                  <w:proofErr w:type="spellStart"/>
                  <w:r w:rsidRPr="00CC6FE5">
                    <w:t>send</w:t>
                  </w:r>
                  <w:proofErr w:type="spellEnd"/>
                  <w:r w:rsidRPr="00CC6FE5">
                    <w:t xml:space="preserve"> fire/</w:t>
                  </w:r>
                  <w:proofErr w:type="spellStart"/>
                  <w:r w:rsidRPr="00CC6FE5">
                    <w:t>overheat</w:t>
                  </w:r>
                  <w:proofErr w:type="spellEnd"/>
                  <w:r>
                    <w:t>/BALD</w:t>
                  </w:r>
                  <w:r w:rsidRPr="00CC6FE5">
                    <w:t xml:space="preserve"> </w:t>
                  </w:r>
                  <w:proofErr w:type="spellStart"/>
                  <w:r w:rsidRPr="00CC6FE5">
                    <w:t>warnings</w:t>
                  </w:r>
                  <w:proofErr w:type="spellEnd"/>
                  <w:r w:rsidRPr="00CC6FE5">
                    <w:t xml:space="preserve"> </w:t>
                  </w:r>
                  <w:proofErr w:type="spellStart"/>
                  <w:r w:rsidRPr="00CC6FE5">
                    <w:t>and</w:t>
                  </w:r>
                  <w:proofErr w:type="spellEnd"/>
                  <w:r w:rsidRPr="00CC6FE5">
                    <w:t xml:space="preserve"> FDU/</w:t>
                  </w:r>
                  <w:proofErr w:type="spellStart"/>
                  <w:r w:rsidRPr="00CC6FE5">
                    <w:t>Sensing</w:t>
                  </w:r>
                  <w:proofErr w:type="spellEnd"/>
                  <w:r w:rsidRPr="00CC6FE5">
                    <w:t xml:space="preserve"> Element </w:t>
                  </w:r>
                  <w:proofErr w:type="spellStart"/>
                  <w:r w:rsidRPr="00CC6FE5">
                    <w:t>error</w:t>
                  </w:r>
                  <w:proofErr w:type="spellEnd"/>
                  <w:r w:rsidRPr="00CC6FE5">
                    <w:t xml:space="preserve"> </w:t>
                  </w:r>
                  <w:proofErr w:type="spellStart"/>
                  <w:r w:rsidRPr="00CC6FE5">
                    <w:t>signals</w:t>
                  </w:r>
                  <w:proofErr w:type="spellEnd"/>
                  <w:r w:rsidRPr="00CC6FE5">
                    <w:t xml:space="preserve"> </w:t>
                  </w:r>
                  <w:proofErr w:type="spellStart"/>
                  <w:r w:rsidRPr="00CC6FE5">
                    <w:t>over</w:t>
                  </w:r>
                  <w:proofErr w:type="spellEnd"/>
                  <w:r w:rsidRPr="00CC6FE5">
                    <w:t xml:space="preserve"> ARINC429 10</w:t>
                  </w:r>
                  <w:r w:rsidR="00216112">
                    <w:t xml:space="preserve"> ±1</w:t>
                  </w:r>
                  <w:r w:rsidRPr="00CC6FE5">
                    <w:t xml:space="preserve"> </w:t>
                  </w:r>
                  <w:proofErr w:type="spellStart"/>
                  <w:r w:rsidRPr="00CC6FE5">
                    <w:t>times</w:t>
                  </w:r>
                  <w:proofErr w:type="spellEnd"/>
                  <w:r w:rsidRPr="00CC6FE5">
                    <w:t xml:space="preserve"> </w:t>
                  </w:r>
                  <w:proofErr w:type="spellStart"/>
                  <w:r w:rsidRPr="00CC6FE5">
                    <w:t>per</w:t>
                  </w:r>
                  <w:proofErr w:type="spellEnd"/>
                  <w:r w:rsidRPr="00CC6FE5">
                    <w:t xml:space="preserve"> </w:t>
                  </w:r>
                  <w:proofErr w:type="spellStart"/>
                  <w:r w:rsidRPr="00CC6FE5">
                    <w:t>second</w:t>
                  </w:r>
                  <w:proofErr w:type="spellEnd"/>
                  <w:r w:rsidRPr="00CC6FE5">
                    <w:t>.</w:t>
                  </w:r>
                </w:p>
              </w:tc>
            </w:tr>
          </w:tbl>
          <w:p w:rsidR="00E27154" w:rsidP="00212B47" w:rsidRDefault="00E27154" w14:paraId="5EF86891" w14:textId="77777777"/>
        </w:tc>
      </w:tr>
      <w:tr w:rsidRPr="004D3450" w:rsidR="004D01C9" w:rsidTr="743960D4" w14:paraId="4DB0E93B" w14:textId="77777777">
        <w:trPr>
          <w:cantSplit/>
        </w:trPr>
        <w:tc>
          <w:tcPr>
            <w:tcW w:w="9214" w:type="dxa"/>
            <w:tcMar/>
          </w:tcPr>
          <w:p w:rsidRPr="0085476D" w:rsidR="004D01C9" w:rsidP="0020305A" w:rsidRDefault="00266DEC" w14:paraId="2706DF4A" w14:textId="77777777">
            <w:pPr>
              <w:pStyle w:val="Balk11"/>
              <w:numPr>
                <w:ilvl w:val="0"/>
                <w:numId w:val="1"/>
              </w:numPr>
              <w:rPr>
                <w:b/>
                <w:bCs/>
              </w:rPr>
            </w:pPr>
            <w:r>
              <w:rPr>
                <w:b/>
                <w:bCs/>
              </w:rPr>
              <w:t>REFERENCES</w:t>
            </w:r>
          </w:p>
        </w:tc>
      </w:tr>
      <w:tr w:rsidRPr="004D3450" w:rsidR="004D01C9" w:rsidTr="743960D4" w14:paraId="1F389570" w14:textId="77777777">
        <w:trPr>
          <w:cantSplit/>
        </w:trPr>
        <w:tc>
          <w:tcPr>
            <w:tcW w:w="9214" w:type="dxa"/>
            <w:tcMar/>
          </w:tcPr>
          <w:p w:rsidR="004D01C9" w:rsidP="00CD1977" w:rsidRDefault="00CD1977" w14:paraId="714E854D" w14:textId="77777777">
            <w:pPr>
              <w:pStyle w:val="ListeParagraf"/>
              <w:numPr>
                <w:ilvl w:val="0"/>
                <w:numId w:val="26"/>
              </w:numPr>
            </w:pPr>
            <w:r>
              <w:t>NE-M-28174-SDD REV3</w:t>
            </w:r>
          </w:p>
          <w:p w:rsidRPr="0085476D" w:rsidR="00CD1977" w:rsidP="00CD1977" w:rsidRDefault="00CD1977" w14:paraId="6AA7A0F5" w14:textId="63D25E66">
            <w:pPr>
              <w:pStyle w:val="ListeParagraf"/>
              <w:numPr>
                <w:ilvl w:val="0"/>
                <w:numId w:val="26"/>
              </w:numPr>
              <w:rPr/>
            </w:pPr>
            <w:r w:rsidR="00CD1977">
              <w:rPr/>
              <w:t>NEM42106-PIDS-241</w:t>
            </w:r>
          </w:p>
          <w:p w:rsidRPr="0085476D" w:rsidR="00CD1977" w:rsidP="00CD1977" w:rsidRDefault="00CD1977" w14:paraId="16F063FD" w14:textId="208D9A37">
            <w:pPr>
              <w:pStyle w:val="ListeParagraf"/>
              <w:numPr>
                <w:ilvl w:val="0"/>
                <w:numId w:val="26"/>
              </w:numPr>
              <w:rPr/>
            </w:pPr>
            <w:r w:rsidR="151BA9E4">
              <w:rPr/>
              <w:t>HJT2600MET051_TURKISH_AEROSPACE_NERO_Issue+1</w:t>
            </w:r>
          </w:p>
        </w:tc>
      </w:tr>
    </w:tbl>
    <w:p w:rsidRPr="004D3450" w:rsidR="00F425A7" w:rsidRDefault="00F425A7" w14:paraId="58C9A9D3" w14:textId="77777777">
      <w:pPr>
        <w:tabs>
          <w:tab w:val="clear" w:pos="425"/>
        </w:tabs>
        <w:spacing w:after="160" w:line="259" w:lineRule="auto"/>
        <w:jc w:val="left"/>
      </w:pPr>
    </w:p>
    <w:sectPr w:rsidRPr="004D3450" w:rsidR="00F425A7" w:rsidSect="00F61150">
      <w:headerReference w:type="default" r:id="rId12"/>
      <w:footerReference w:type="default" r:id="rId13"/>
      <w:headerReference w:type="first" r:id="rId14"/>
      <w:footerReference w:type="first" r:id="rId15"/>
      <w:pgSz w:w="11906" w:h="16838" w:orient="portrait" w:code="9"/>
      <w:pgMar w:top="1474" w:right="1134" w:bottom="1474" w:left="1134" w:header="289" w:footer="8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72E4" w:rsidP="00762C31" w:rsidRDefault="005572E4" w14:paraId="49DDD07E" w14:textId="77777777">
      <w:r>
        <w:separator/>
      </w:r>
    </w:p>
  </w:endnote>
  <w:endnote w:type="continuationSeparator" w:id="0">
    <w:p w:rsidR="005572E4" w:rsidP="00762C31" w:rsidRDefault="005572E4" w14:paraId="1CE65A8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624FA1" w:rsidR="000610C6" w:rsidP="001E4115" w:rsidRDefault="001E4115" w14:paraId="02EEF70B" w14:textId="77777777">
    <w:pPr>
      <w:pStyle w:val="DOCUMENTTAG"/>
      <w:jc w:val="center"/>
      <w:rPr>
        <w:u w:val="single"/>
      </w:rPr>
    </w:pPr>
    <w:r>
      <w:rPr>
        <w:noProof/>
      </w:rPr>
      <mc:AlternateContent>
        <mc:Choice Requires="wps">
          <w:drawing>
            <wp:anchor distT="0" distB="0" distL="114300" distR="114300" simplePos="0" relativeHeight="251685888" behindDoc="0" locked="0" layoutInCell="1" allowOverlap="1" wp14:anchorId="43155709" wp14:editId="24B8D408">
              <wp:simplePos x="0" y="0"/>
              <wp:positionH relativeFrom="margin">
                <wp:posOffset>6045200</wp:posOffset>
              </wp:positionH>
              <wp:positionV relativeFrom="page">
                <wp:posOffset>9927851</wp:posOffset>
              </wp:positionV>
              <wp:extent cx="264795" cy="132715"/>
              <wp:effectExtent l="0" t="0" r="1905" b="635"/>
              <wp:wrapNone/>
              <wp:docPr id="14" name="Text Box 14"/>
              <wp:cNvGraphicFramePr/>
              <a:graphic xmlns:a="http://schemas.openxmlformats.org/drawingml/2006/main">
                <a:graphicData uri="http://schemas.microsoft.com/office/word/2010/wordprocessingShape">
                  <wps:wsp>
                    <wps:cNvSpPr txBox="1"/>
                    <wps:spPr>
                      <a:xfrm>
                        <a:off x="0" y="0"/>
                        <a:ext cx="264795" cy="132715"/>
                      </a:xfrm>
                      <a:prstGeom prst="rect">
                        <a:avLst/>
                      </a:prstGeom>
                      <a:solidFill>
                        <a:schemeClr val="lt1"/>
                      </a:solidFill>
                      <a:ln w="6350">
                        <a:noFill/>
                      </a:ln>
                    </wps:spPr>
                    <wps:txbx>
                      <w:txbxContent>
                        <w:p w:rsidRPr="006D4B1A" w:rsidR="001E4115" w:rsidP="001E4115" w:rsidRDefault="001E4115" w14:paraId="756AB7C2" w14:textId="77777777">
                          <w:pPr>
                            <w:pStyle w:val="DOCUMENTFOOTERFORMNO"/>
                          </w:pPr>
                          <w:r>
                            <w:fldChar w:fldCharType="begin"/>
                          </w:r>
                          <w:r>
                            <w:instrText xml:space="preserve"> PAGE   \* MERGEFORMAT </w:instrText>
                          </w:r>
                          <w:r>
                            <w:fldChar w:fldCharType="separate"/>
                          </w:r>
                          <w:r>
                            <w:rPr>
                              <w:noProof/>
                            </w:rPr>
                            <w:t>1</w:t>
                          </w:r>
                          <w:r>
                            <w:fldChar w:fldCharType="end"/>
                          </w:r>
                          <w:r>
                            <w:t>/</w:t>
                          </w:r>
                          <w:r>
                            <w:fldChar w:fldCharType="begin"/>
                          </w:r>
                          <w:r>
                            <w:instrText>NUMPAGES   \* MERGEFORMAT</w:instrText>
                          </w:r>
                          <w:r>
                            <w:fldChar w:fldCharType="separate"/>
                          </w:r>
                          <w:r>
                            <w:rPr>
                              <w:noProof/>
                            </w:rPr>
                            <w:t>1</w:t>
                          </w:r>
                          <w:r>
                            <w:fldChar w:fldCharType="end"/>
                          </w:r>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687B92D">
            <v:shapetype id="_x0000_t202" coordsize="21600,21600" o:spt="202" path="m,l,21600r21600,l21600,xe" w14:anchorId="43155709">
              <v:stroke joinstyle="miter"/>
              <v:path gradientshapeok="t" o:connecttype="rect"/>
            </v:shapetype>
            <v:shape id="Text Box 14" style="position:absolute;left:0;text-align:left;margin-left:476pt;margin-top:781.7pt;width:20.85pt;height:1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">
              <v:textbox inset="0,0,0,0">
                <w:txbxContent>
                  <w:p w:rsidRPr="006D4B1A" w:rsidR="001E4115" w:rsidP="001E4115" w:rsidRDefault="001E4115" w14:paraId="5643AC13" w14:textId="77777777">
                    <w:pPr>
                      <w:pStyle w:val="DOCUMENTFOOTERFORMNO"/>
                    </w:pPr>
                    <w:r>
                      <w:fldChar w:fldCharType="begin"/>
                    </w:r>
                    <w:r>
                      <w:instrText xml:space="preserve"> PAGE   \* MERGEFORMAT </w:instrText>
                    </w:r>
                    <w:r>
                      <w:fldChar w:fldCharType="separate"/>
                    </w:r>
                    <w:r>
                      <w:rPr>
                        <w:noProof/>
                      </w:rPr>
                      <w:t>1</w:t>
                    </w:r>
                    <w:r>
                      <w:fldChar w:fldCharType="end"/>
                    </w:r>
                    <w:r>
                      <w:t>/</w:t>
                    </w:r>
                    <w:r w:rsidR="00145DA7">
                      <w:fldChar w:fldCharType="begin"/>
                    </w:r>
                    <w:r w:rsidR="00145DA7">
                      <w:instrText xml:space="preserve"> NUMPAGES   \* MERGEFORMAT </w:instrText>
                    </w:r>
                    <w:r w:rsidR="00145DA7">
                      <w:fldChar w:fldCharType="separate"/>
                    </w:r>
                    <w:r>
                      <w:rPr>
                        <w:noProof/>
                      </w:rPr>
                      <w:t>1</w:t>
                    </w:r>
                    <w:r w:rsidR="00145DA7">
                      <w:rPr>
                        <w:noProof/>
                      </w:rPr>
                      <w:fldChar w:fldCharType="end"/>
                    </w:r>
                    <w:r>
                      <w:t xml:space="preserve"> </w:t>
                    </w:r>
                  </w:p>
                </w:txbxContent>
              </v:textbox>
              <w10:wrap anchorx="margin" anchory="page"/>
            </v:shape>
          </w:pict>
        </mc:Fallback>
      </mc:AlternateContent>
    </w:r>
    <w:r>
      <w:rPr>
        <w:noProof/>
      </w:rPr>
      <mc:AlternateContent>
        <mc:Choice Requires="wps">
          <w:drawing>
            <wp:anchor distT="0" distB="0" distL="114300" distR="114300" simplePos="0" relativeHeight="251683840" behindDoc="0" locked="0" layoutInCell="1" allowOverlap="1" wp14:anchorId="61AAEFA0" wp14:editId="75B7BA38">
              <wp:simplePos x="0" y="0"/>
              <wp:positionH relativeFrom="margin">
                <wp:posOffset>-193997</wp:posOffset>
              </wp:positionH>
              <wp:positionV relativeFrom="page">
                <wp:posOffset>9945666</wp:posOffset>
              </wp:positionV>
              <wp:extent cx="1123950" cy="1333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23950" cy="133350"/>
                      </a:xfrm>
                      <a:prstGeom prst="rect">
                        <a:avLst/>
                      </a:prstGeom>
                      <a:solidFill>
                        <a:schemeClr val="lt1"/>
                      </a:solidFill>
                      <a:ln w="6350">
                        <a:noFill/>
                      </a:ln>
                    </wps:spPr>
                    <wps:txbx>
                      <w:txbxContent>
                        <w:p w:rsidRPr="006D4B1A" w:rsidR="001E4115" w:rsidP="001E4115" w:rsidRDefault="001E4115" w14:paraId="393FB222" w14:textId="77777777">
                          <w:pPr>
                            <w:pStyle w:val="DOCUMENTFOOTERFORMNO"/>
                          </w:pPr>
                          <w:r w:rsidRPr="006D4B1A">
                            <w:t>NAVIO-</w:t>
                          </w:r>
                          <w:r w:rsidR="0031053C">
                            <w:t>T</w:t>
                          </w:r>
                          <w:r w:rsidRPr="006D4B1A">
                            <w:t>-</w:t>
                          </w:r>
                          <w:r>
                            <w:t>200</w:t>
                          </w:r>
                          <w:r w:rsidR="0031053C">
                            <w:t>4</w:t>
                          </w:r>
                          <w:r>
                            <w:t>0 Rev: A</w:t>
                          </w:r>
                          <w:r w:rsidRPr="006D4B1A">
                            <w:rPr>
                              <w:color w:val="FFFFFF" w:themeColor="background1"/>
                              <w14:textFill>
                                <w14:noFill/>
                              </w14:textFill>
                            </w:rPr>
                            <w:t>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DD38AC8">
            <v:shape id="Text Box 11" style="position:absolute;left:0;text-align:left;margin-left:-15.3pt;margin-top:783.1pt;width:88.5pt;height:1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" w14:anchorId="61AAEFA0">
              <v:textbox inset="0,0,0,0">
                <w:txbxContent>
                  <w:p w:rsidRPr="006D4B1A" w:rsidR="001E4115" w:rsidP="001E4115" w:rsidRDefault="001E4115" w14:paraId="4715FC9E" w14:textId="77777777">
                    <w:pPr>
                      <w:pStyle w:val="DOCUMENTFOOTERFORMNO"/>
                    </w:pPr>
                    <w:r w:rsidRPr="006D4B1A">
                      <w:t>NAVIO-</w:t>
                    </w:r>
                    <w:r w:rsidR="0031053C">
                      <w:t>T</w:t>
                    </w:r>
                    <w:r w:rsidRPr="006D4B1A">
                      <w:t>-</w:t>
                    </w:r>
                    <w:r>
                      <w:t>200</w:t>
                    </w:r>
                    <w:r w:rsidR="0031053C">
                      <w:t>4</w:t>
                    </w:r>
                    <w:r>
                      <w:t>0 Rev: A</w:t>
                    </w:r>
                    <w:r w:rsidRPr="006D4B1A">
                      <w:rPr>
                        <w:color w:val="FFFFFF" w:themeColor="background1"/>
                        <w14:textFill>
                          <w14:noFill/>
                        </w14:textFill>
                      </w:rPr>
                      <w:t>01</w:t>
                    </w:r>
                  </w:p>
                </w:txbxContent>
              </v:textbox>
              <w10:wrap anchorx="margin" anchory="page"/>
            </v:shape>
          </w:pict>
        </mc:Fallback>
      </mc:AlternateContent>
    </w:r>
    <w:r w:rsidRPr="00624FA1" w:rsidR="000610C6">
      <w:rPr>
        <w:noProof/>
        <w:u w:val="single"/>
      </w:rPr>
      <mc:AlternateContent>
        <mc:Choice Requires="wps">
          <w:drawing>
            <wp:anchor distT="0" distB="0" distL="114300" distR="114300" simplePos="0" relativeHeight="251677696" behindDoc="0" locked="1" layoutInCell="1" allowOverlap="0" wp14:anchorId="246FE22B" wp14:editId="73444DC8">
              <wp:simplePos x="0" y="0"/>
              <wp:positionH relativeFrom="page">
                <wp:posOffset>484505</wp:posOffset>
              </wp:positionH>
              <wp:positionV relativeFrom="page">
                <wp:posOffset>10095230</wp:posOffset>
              </wp:positionV>
              <wp:extent cx="6583680" cy="438912"/>
              <wp:effectExtent l="0" t="0" r="7620" b="0"/>
              <wp:wrapNone/>
              <wp:docPr id="133" name="Text Box 133"/>
              <wp:cNvGraphicFramePr/>
              <a:graphic xmlns:a="http://schemas.openxmlformats.org/drawingml/2006/main">
                <a:graphicData uri="http://schemas.microsoft.com/office/word/2010/wordprocessingShape">
                  <wps:wsp>
                    <wps:cNvSpPr txBox="1"/>
                    <wps:spPr>
                      <a:xfrm>
                        <a:off x="0" y="0"/>
                        <a:ext cx="6583680"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F55741" w:rsidR="000610C6" w:rsidP="00391B15" w:rsidRDefault="000610C6" w14:paraId="61877A42"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0610C6" w:rsidP="00391B15" w:rsidRDefault="000610C6" w14:paraId="256A0E65"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9D8F64E">
            <v:shape id="Text Box 133" style="position:absolute;left:0;text-align:left;margin-left:38.15pt;margin-top:794.9pt;width:518.4pt;height:34.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9" o:allowoverlap="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" w14:anchorId="246FE22B">
              <v:textbox>
                <w:txbxContent>
                  <w:p w:rsidRPr="00F55741" w:rsidR="000610C6" w:rsidP="00391B15" w:rsidRDefault="000610C6" w14:paraId="175A33F3"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0610C6" w:rsidP="00391B15" w:rsidRDefault="000610C6" w14:paraId="3C548F7D"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v:textbox>
              <w10:wrap anchorx="page" anchory="page"/>
              <w10:anchorlock/>
            </v:shape>
          </w:pict>
        </mc:Fallback>
      </mc:AlternateContent>
    </w:r>
    <w:r w:rsidR="000E48D1">
      <w:rPr>
        <w:u w:val="single"/>
      </w:rPr>
      <w:t>HİZMETE ÖZEL</w:t>
    </w:r>
    <w:r w:rsidR="00263E8F">
      <w:rPr>
        <w:u w:val="single"/>
      </w:rPr>
      <w:t>/CLASSIFIED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04967" w:rsidRDefault="00204967" w14:paraId="0C8DFCA1" w14:textId="77777777">
    <w:pPr>
      <w:pStyle w:val="AltBilgi"/>
    </w:pPr>
    <w:r>
      <w:rPr>
        <w:noProof/>
      </w:rPr>
      <mc:AlternateContent>
        <mc:Choice Requires="wps">
          <w:drawing>
            <wp:anchor distT="0" distB="0" distL="114300" distR="114300" simplePos="0" relativeHeight="251671552" behindDoc="0" locked="1" layoutInCell="1" allowOverlap="0" wp14:anchorId="1BDC2693" wp14:editId="67C09936">
              <wp:simplePos x="0" y="0"/>
              <wp:positionH relativeFrom="page">
                <wp:posOffset>484505</wp:posOffset>
              </wp:positionH>
              <wp:positionV relativeFrom="page">
                <wp:posOffset>10095230</wp:posOffset>
              </wp:positionV>
              <wp:extent cx="6583680" cy="438912"/>
              <wp:effectExtent l="0" t="0" r="7620" b="0"/>
              <wp:wrapNone/>
              <wp:docPr id="92" name="Text Box 92"/>
              <wp:cNvGraphicFramePr/>
              <a:graphic xmlns:a="http://schemas.openxmlformats.org/drawingml/2006/main">
                <a:graphicData uri="http://schemas.microsoft.com/office/word/2010/wordprocessingShape">
                  <wps:wsp>
                    <wps:cNvSpPr txBox="1"/>
                    <wps:spPr>
                      <a:xfrm>
                        <a:off x="0" y="0"/>
                        <a:ext cx="6583680"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F55741" w:rsidR="00204967" w:rsidP="00204967" w:rsidRDefault="00204967" w14:paraId="367D690D"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204967" w:rsidP="00204967" w:rsidRDefault="00204967" w14:paraId="0433DEFC"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CBBF063">
            <v:shapetype id="_x0000_t202" coordsize="21600,21600" o:spt="202" path="m,l,21600r21600,l21600,xe" w14:anchorId="1BDC2693">
              <v:stroke joinstyle="miter"/>
              <v:path gradientshapeok="t" o:connecttype="rect"/>
            </v:shapetype>
            <v:shape id="Text Box 92" style="position:absolute;left:0;text-align:left;margin-left:38.15pt;margin-top:794.9pt;width:518.4pt;height:34.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0" o:allowoverlap="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">
              <v:textbox>
                <w:txbxContent>
                  <w:p w:rsidRPr="00F55741" w:rsidR="00204967" w:rsidP="00204967" w:rsidRDefault="00204967" w14:paraId="421485FF"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204967" w:rsidP="00204967" w:rsidRDefault="00204967" w14:paraId="20774D11"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72E4" w:rsidP="00762C31" w:rsidRDefault="005572E4" w14:paraId="5B96A134" w14:textId="77777777">
      <w:r>
        <w:separator/>
      </w:r>
    </w:p>
  </w:footnote>
  <w:footnote w:type="continuationSeparator" w:id="0">
    <w:p w:rsidR="005572E4" w:rsidP="00762C31" w:rsidRDefault="005572E4" w14:paraId="3E7B1C1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5A5EBD" w:rsidR="000610C6" w:rsidP="00C8099B" w:rsidRDefault="008164F8" w14:paraId="6448FE87" w14:textId="77777777">
    <w:pPr>
      <w:pStyle w:val="stBilgi"/>
      <w:spacing w:after="0" w:line="240" w:lineRule="auto"/>
      <w:rPr>
        <w:szCs w:val="24"/>
        <w:u w:val="single"/>
      </w:rPr>
    </w:pPr>
    <w:r>
      <w:rPr>
        <w:noProof/>
      </w:rPr>
      <mc:AlternateContent>
        <mc:Choice Requires="wps">
          <w:drawing>
            <wp:anchor distT="0" distB="0" distL="114300" distR="114300" simplePos="0" relativeHeight="251681792" behindDoc="0" locked="1" layoutInCell="1" allowOverlap="0" wp14:anchorId="6AF39363" wp14:editId="55439DFB">
              <wp:simplePos x="0" y="0"/>
              <wp:positionH relativeFrom="page">
                <wp:posOffset>5257800</wp:posOffset>
              </wp:positionH>
              <wp:positionV relativeFrom="page">
                <wp:posOffset>179070</wp:posOffset>
              </wp:positionV>
              <wp:extent cx="1770380" cy="791845"/>
              <wp:effectExtent l="0" t="0" r="1270" b="8255"/>
              <wp:wrapNone/>
              <wp:docPr id="136" name="Text Box 136"/>
              <wp:cNvGraphicFramePr/>
              <a:graphic xmlns:a="http://schemas.openxmlformats.org/drawingml/2006/main">
                <a:graphicData uri="http://schemas.microsoft.com/office/word/2010/wordprocessingShape">
                  <wps:wsp>
                    <wps:cNvSpPr txBox="1"/>
                    <wps:spPr>
                      <a:xfrm>
                        <a:off x="0" y="0"/>
                        <a:ext cx="1770380" cy="791845"/>
                      </a:xfrm>
                      <a:prstGeom prst="rect">
                        <a:avLst/>
                      </a:prstGeom>
                      <a:noFill/>
                      <a:ln w="6350">
                        <a:noFill/>
                      </a:ln>
                    </wps:spPr>
                    <wps:txbx>
                      <w:txbxContent>
                        <w:p w:rsidRPr="00CF34BE" w:rsidR="008164F8" w:rsidP="00BD1A86" w:rsidRDefault="008164F8" w14:paraId="62C29537" w14:textId="3A68FE82">
                          <w:pPr>
                            <w:pStyle w:val="DOCUMENTTAG"/>
                            <w:tabs>
                              <w:tab w:val="clear" w:pos="888"/>
                              <w:tab w:val="left" w:pos="1021"/>
                            </w:tabs>
                            <w:spacing w:after="0" w:line="360" w:lineRule="auto"/>
                          </w:pPr>
                          <w:r w:rsidRPr="00CF34BE">
                            <w:t>Project No</w:t>
                          </w:r>
                          <w:r w:rsidRPr="00CF34BE">
                            <w:tab/>
                          </w:r>
                          <w:r w:rsidRPr="00CF34BE">
                            <w:t xml:space="preserve">: </w:t>
                          </w:r>
                          <w:r w:rsidR="00607B39">
                            <w:t>N2020</w:t>
                          </w:r>
                          <w:r w:rsidRPr="00CF34BE">
                            <w:t>-</w:t>
                          </w:r>
                          <w:r w:rsidR="0057343B">
                            <w:t>0219</w:t>
                          </w:r>
                        </w:p>
                        <w:p w:rsidRPr="00CF34BE" w:rsidR="008164F8" w:rsidP="00BD1A86" w:rsidRDefault="008164F8" w14:paraId="5DE34EB2" w14:textId="49600621">
                          <w:pPr>
                            <w:pStyle w:val="DOCUMENTTAG"/>
                            <w:tabs>
                              <w:tab w:val="clear" w:pos="888"/>
                              <w:tab w:val="left" w:pos="1021"/>
                            </w:tabs>
                            <w:spacing w:after="0" w:line="360" w:lineRule="auto"/>
                          </w:pPr>
                          <w:r w:rsidRPr="00CF34BE">
                            <w:t>Document No</w:t>
                          </w:r>
                          <w:r w:rsidRPr="00CF34BE">
                            <w:tab/>
                          </w:r>
                          <w:r w:rsidRPr="00CF34BE">
                            <w:t xml:space="preserve">: </w:t>
                          </w:r>
                          <w:r w:rsidRPr="00607B39" w:rsidR="00607B39">
                            <w:t>NA0001010-</w:t>
                          </w:r>
                          <w:r w:rsidR="00E44F7F">
                            <w:t>DSV</w:t>
                          </w:r>
                          <w:r w:rsidRPr="00607B39" w:rsidR="00607B39">
                            <w:t>-</w:t>
                          </w:r>
                          <w:r w:rsidR="00374479">
                            <w:t>287</w:t>
                          </w:r>
                        </w:p>
                        <w:p w:rsidRPr="00CF34BE" w:rsidR="008164F8" w:rsidP="00BD1A86" w:rsidRDefault="008164F8" w14:paraId="744EFC32" w14:textId="77777777">
                          <w:pPr>
                            <w:pStyle w:val="DOCUMENTTAG"/>
                            <w:tabs>
                              <w:tab w:val="clear" w:pos="888"/>
                              <w:tab w:val="left" w:pos="1021"/>
                            </w:tabs>
                            <w:spacing w:after="0" w:line="360" w:lineRule="auto"/>
                          </w:pPr>
                          <w:r w:rsidRPr="00CF34BE">
                            <w:t>Revision</w:t>
                          </w:r>
                          <w:r w:rsidRPr="00CF34BE">
                            <w:tab/>
                          </w:r>
                          <w:r w:rsidRPr="00CF34BE">
                            <w:t>: A</w:t>
                          </w:r>
                        </w:p>
                        <w:p w:rsidR="008164F8" w:rsidP="00BD1A86" w:rsidRDefault="008164F8" w14:paraId="152DFBD5" w14:textId="53A8CF16">
                          <w:pPr>
                            <w:pStyle w:val="DOCUMENTTAG"/>
                            <w:tabs>
                              <w:tab w:val="clear" w:pos="888"/>
                              <w:tab w:val="left" w:pos="1021"/>
                            </w:tabs>
                            <w:spacing w:after="0" w:line="360" w:lineRule="auto"/>
                          </w:pPr>
                          <w:r w:rsidRPr="00CF34BE">
                            <w:t>Date</w:t>
                          </w:r>
                          <w:r w:rsidRPr="00CF34BE">
                            <w:tab/>
                          </w:r>
                          <w:r w:rsidRPr="00CF34BE">
                            <w:t xml:space="preserve">: </w:t>
                          </w:r>
                          <w:r w:rsidR="00607B39">
                            <w:t>202</w:t>
                          </w:r>
                          <w:r w:rsidR="00374479">
                            <w:t>2</w:t>
                          </w:r>
                          <w:r w:rsidRPr="00CF34BE">
                            <w:t>-</w:t>
                          </w:r>
                          <w:r w:rsidR="00607B39">
                            <w:t>01</w:t>
                          </w:r>
                          <w:r w:rsidRPr="00CF34BE">
                            <w:t>-</w:t>
                          </w:r>
                          <w:r w:rsidR="00374479">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CD3343">
            <v:shapetype id="_x0000_t202" coordsize="21600,21600" o:spt="202" path="m,l,21600r21600,l21600,xe" w14:anchorId="6AF39363">
              <v:stroke joinstyle="miter"/>
              <v:path gradientshapeok="t" o:connecttype="rect"/>
            </v:shapetype>
            <v:shape id="Text Box 136" style="position:absolute;left:0;text-align:left;margin-left:414pt;margin-top:14.1pt;width:139.4pt;height:62.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">
              <v:textbox inset="0,0,0,0">
                <w:txbxContent>
                  <w:p w:rsidRPr="00CF34BE" w:rsidR="008164F8" w:rsidP="00BD1A86" w:rsidRDefault="008164F8" w14:paraId="49B05785" w14:textId="3A68FE82">
                    <w:pPr>
                      <w:pStyle w:val="DOCUMENTTAG"/>
                      <w:tabs>
                        <w:tab w:val="clear" w:pos="888"/>
                        <w:tab w:val="left" w:pos="1021"/>
                      </w:tabs>
                      <w:spacing w:after="0" w:line="360" w:lineRule="auto"/>
                    </w:pPr>
                    <w:r w:rsidRPr="00CF34BE">
                      <w:t>Project No</w:t>
                    </w:r>
                    <w:r w:rsidRPr="00CF34BE">
                      <w:tab/>
                    </w:r>
                    <w:r w:rsidRPr="00CF34BE">
                      <w:t xml:space="preserve">: </w:t>
                    </w:r>
                    <w:r w:rsidR="00607B39">
                      <w:t>N2020</w:t>
                    </w:r>
                    <w:r w:rsidRPr="00CF34BE">
                      <w:t>-</w:t>
                    </w:r>
                    <w:r w:rsidR="0057343B">
                      <w:t>0219</w:t>
                    </w:r>
                  </w:p>
                  <w:p w:rsidRPr="00CF34BE" w:rsidR="008164F8" w:rsidP="00BD1A86" w:rsidRDefault="008164F8" w14:paraId="1D8EFAD7" w14:textId="49600621">
                    <w:pPr>
                      <w:pStyle w:val="DOCUMENTTAG"/>
                      <w:tabs>
                        <w:tab w:val="clear" w:pos="888"/>
                        <w:tab w:val="left" w:pos="1021"/>
                      </w:tabs>
                      <w:spacing w:after="0" w:line="360" w:lineRule="auto"/>
                    </w:pPr>
                    <w:r w:rsidRPr="00CF34BE">
                      <w:t>Document No</w:t>
                    </w:r>
                    <w:r w:rsidRPr="00CF34BE">
                      <w:tab/>
                    </w:r>
                    <w:r w:rsidRPr="00CF34BE">
                      <w:t xml:space="preserve">: </w:t>
                    </w:r>
                    <w:r w:rsidRPr="00607B39" w:rsidR="00607B39">
                      <w:t>NA0001010-</w:t>
                    </w:r>
                    <w:r w:rsidR="00E44F7F">
                      <w:t>DSV</w:t>
                    </w:r>
                    <w:r w:rsidRPr="00607B39" w:rsidR="00607B39">
                      <w:t>-</w:t>
                    </w:r>
                    <w:r w:rsidR="00374479">
                      <w:t>287</w:t>
                    </w:r>
                  </w:p>
                  <w:p w:rsidRPr="00CF34BE" w:rsidR="008164F8" w:rsidP="00BD1A86" w:rsidRDefault="008164F8" w14:paraId="664B5C57" w14:textId="77777777">
                    <w:pPr>
                      <w:pStyle w:val="DOCUMENTTAG"/>
                      <w:tabs>
                        <w:tab w:val="clear" w:pos="888"/>
                        <w:tab w:val="left" w:pos="1021"/>
                      </w:tabs>
                      <w:spacing w:after="0" w:line="360" w:lineRule="auto"/>
                    </w:pPr>
                    <w:r w:rsidRPr="00CF34BE">
                      <w:t>Revision</w:t>
                    </w:r>
                    <w:r w:rsidRPr="00CF34BE">
                      <w:tab/>
                    </w:r>
                    <w:r w:rsidRPr="00CF34BE">
                      <w:t>: A</w:t>
                    </w:r>
                  </w:p>
                  <w:p w:rsidR="008164F8" w:rsidP="00BD1A86" w:rsidRDefault="008164F8" w14:paraId="58455442" w14:textId="53A8CF16">
                    <w:pPr>
                      <w:pStyle w:val="DOCUMENTTAG"/>
                      <w:tabs>
                        <w:tab w:val="clear" w:pos="888"/>
                        <w:tab w:val="left" w:pos="1021"/>
                      </w:tabs>
                      <w:spacing w:after="0" w:line="360" w:lineRule="auto"/>
                    </w:pPr>
                    <w:r w:rsidRPr="00CF34BE">
                      <w:t>Date</w:t>
                    </w:r>
                    <w:r w:rsidRPr="00CF34BE">
                      <w:tab/>
                    </w:r>
                    <w:r w:rsidRPr="00CF34BE">
                      <w:t xml:space="preserve">: </w:t>
                    </w:r>
                    <w:r w:rsidR="00607B39">
                      <w:t>202</w:t>
                    </w:r>
                    <w:r w:rsidR="00374479">
                      <w:t>2</w:t>
                    </w:r>
                    <w:r w:rsidRPr="00CF34BE">
                      <w:t>-</w:t>
                    </w:r>
                    <w:r w:rsidR="00607B39">
                      <w:t>01</w:t>
                    </w:r>
                    <w:r w:rsidRPr="00CF34BE">
                      <w:t>-</w:t>
                    </w:r>
                    <w:r w:rsidR="00374479">
                      <w:t>05</w:t>
                    </w:r>
                  </w:p>
                </w:txbxContent>
              </v:textbox>
              <w10:wrap anchorx="page" anchory="page"/>
              <w10:anchorlock/>
            </v:shape>
          </w:pict>
        </mc:Fallback>
      </mc:AlternateContent>
    </w:r>
    <w:r w:rsidRPr="005A5EBD" w:rsidR="000610C6">
      <w:rPr>
        <w:b/>
        <w:bCs/>
        <w:noProof/>
        <w:szCs w:val="24"/>
        <w:u w:val="single"/>
      </w:rPr>
      <mc:AlternateContent>
        <mc:Choice Requires="wpg">
          <w:drawing>
            <wp:anchor distT="0" distB="0" distL="114300" distR="114300" simplePos="0" relativeHeight="251675648" behindDoc="0" locked="1" layoutInCell="1" allowOverlap="1" wp14:anchorId="1026A775" wp14:editId="35F2EA5A">
              <wp:simplePos x="0" y="0"/>
              <wp:positionH relativeFrom="page">
                <wp:posOffset>720090</wp:posOffset>
              </wp:positionH>
              <wp:positionV relativeFrom="page">
                <wp:posOffset>180340</wp:posOffset>
              </wp:positionV>
              <wp:extent cx="1325880" cy="457200"/>
              <wp:effectExtent l="0" t="0" r="7620" b="0"/>
              <wp:wrapNone/>
              <wp:docPr id="113" name="Graphic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25880" cy="457200"/>
                        <a:chOff x="0" y="0"/>
                        <a:chExt cx="5701878" cy="1970083"/>
                      </a:xfrm>
                    </wpg:grpSpPr>
                    <wpg:grpSp>
                      <wpg:cNvPr id="114" name="Graphic 1"/>
                      <wpg:cNvGrpSpPr/>
                      <wpg:grpSpPr>
                        <a:xfrm>
                          <a:off x="37886" y="1524920"/>
                          <a:ext cx="5616634" cy="445163"/>
                          <a:chOff x="37886" y="1524920"/>
                          <a:chExt cx="5616634" cy="445163"/>
                        </a:xfrm>
                        <a:solidFill>
                          <a:srgbClr val="898A8D"/>
                        </a:solidFill>
                      </wpg:grpSpPr>
                      <wps:wsp>
                        <wps:cNvPr id="115" name="Freeform: Shape 115"/>
                        <wps:cNvSpPr/>
                        <wps:spPr>
                          <a:xfrm>
                            <a:off x="37886" y="1534392"/>
                            <a:ext cx="331504" cy="426220"/>
                          </a:xfrm>
                          <a:custGeom>
                            <a:avLst/>
                            <a:gdLst>
                              <a:gd name="connsiteX0" fmla="*/ 132602 w 331504"/>
                              <a:gd name="connsiteY0" fmla="*/ 56829 h 426220"/>
                              <a:gd name="connsiteX1" fmla="*/ 0 w 331504"/>
                              <a:gd name="connsiteY1" fmla="*/ 56829 h 426220"/>
                              <a:gd name="connsiteX2" fmla="*/ 0 w 331504"/>
                              <a:gd name="connsiteY2" fmla="*/ 0 h 426220"/>
                              <a:gd name="connsiteX3" fmla="*/ 331505 w 331504"/>
                              <a:gd name="connsiteY3" fmla="*/ 0 h 426220"/>
                              <a:gd name="connsiteX4" fmla="*/ 331505 w 331504"/>
                              <a:gd name="connsiteY4" fmla="*/ 56829 h 426220"/>
                              <a:gd name="connsiteX5" fmla="*/ 198903 w 331504"/>
                              <a:gd name="connsiteY5" fmla="*/ 56829 h 426220"/>
                              <a:gd name="connsiteX6" fmla="*/ 198903 w 331504"/>
                              <a:gd name="connsiteY6" fmla="*/ 426220 h 426220"/>
                              <a:gd name="connsiteX7" fmla="*/ 132602 w 331504"/>
                              <a:gd name="connsiteY7" fmla="*/ 426220 h 426220"/>
                              <a:gd name="connsiteX8" fmla="*/ 132602 w 331504"/>
                              <a:gd name="connsiteY8" fmla="*/ 5682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1504" h="426220">
                                <a:moveTo>
                                  <a:pt x="132602" y="56829"/>
                                </a:moveTo>
                                <a:lnTo>
                                  <a:pt x="0" y="56829"/>
                                </a:lnTo>
                                <a:lnTo>
                                  <a:pt x="0" y="0"/>
                                </a:lnTo>
                                <a:lnTo>
                                  <a:pt x="331505" y="0"/>
                                </a:lnTo>
                                <a:lnTo>
                                  <a:pt x="331505" y="56829"/>
                                </a:lnTo>
                                <a:lnTo>
                                  <a:pt x="198903" y="56829"/>
                                </a:lnTo>
                                <a:lnTo>
                                  <a:pt x="198903" y="426220"/>
                                </a:lnTo>
                                <a:lnTo>
                                  <a:pt x="132602" y="426220"/>
                                </a:lnTo>
                                <a:lnTo>
                                  <a:pt x="132602" y="5682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587236" y="1534392"/>
                            <a:ext cx="293618" cy="426220"/>
                          </a:xfrm>
                          <a:custGeom>
                            <a:avLst/>
                            <a:gdLst>
                              <a:gd name="connsiteX0" fmla="*/ 0 w 293618"/>
                              <a:gd name="connsiteY0" fmla="*/ 0 h 426220"/>
                              <a:gd name="connsiteX1" fmla="*/ 293618 w 293618"/>
                              <a:gd name="connsiteY1" fmla="*/ 0 h 426220"/>
                              <a:gd name="connsiteX2" fmla="*/ 293618 w 293618"/>
                              <a:gd name="connsiteY2" fmla="*/ 56829 h 426220"/>
                              <a:gd name="connsiteX3" fmla="*/ 66301 w 293618"/>
                              <a:gd name="connsiteY3" fmla="*/ 56829 h 426220"/>
                              <a:gd name="connsiteX4" fmla="*/ 66301 w 293618"/>
                              <a:gd name="connsiteY4" fmla="*/ 179960 h 426220"/>
                              <a:gd name="connsiteX5" fmla="*/ 284147 w 293618"/>
                              <a:gd name="connsiteY5" fmla="*/ 179960 h 426220"/>
                              <a:gd name="connsiteX6" fmla="*/ 284147 w 293618"/>
                              <a:gd name="connsiteY6" fmla="*/ 236789 h 426220"/>
                              <a:gd name="connsiteX7" fmla="*/ 66301 w 293618"/>
                              <a:gd name="connsiteY7" fmla="*/ 236789 h 426220"/>
                              <a:gd name="connsiteX8" fmla="*/ 66301 w 293618"/>
                              <a:gd name="connsiteY8" fmla="*/ 369391 h 426220"/>
                              <a:gd name="connsiteX9" fmla="*/ 293618 w 293618"/>
                              <a:gd name="connsiteY9" fmla="*/ 369391 h 426220"/>
                              <a:gd name="connsiteX10" fmla="*/ 293618 w 293618"/>
                              <a:gd name="connsiteY10" fmla="*/ 426220 h 426220"/>
                              <a:gd name="connsiteX11" fmla="*/ 0 w 293618"/>
                              <a:gd name="connsiteY11" fmla="*/ 426220 h 426220"/>
                              <a:gd name="connsiteX12" fmla="*/ 0 w 293618"/>
                              <a:gd name="connsiteY12"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93618" h="426220">
                                <a:moveTo>
                                  <a:pt x="0" y="0"/>
                                </a:moveTo>
                                <a:lnTo>
                                  <a:pt x="293618" y="0"/>
                                </a:lnTo>
                                <a:lnTo>
                                  <a:pt x="293618" y="56829"/>
                                </a:lnTo>
                                <a:lnTo>
                                  <a:pt x="66301" y="56829"/>
                                </a:lnTo>
                                <a:lnTo>
                                  <a:pt x="66301" y="179960"/>
                                </a:lnTo>
                                <a:lnTo>
                                  <a:pt x="284147" y="179960"/>
                                </a:lnTo>
                                <a:lnTo>
                                  <a:pt x="284147" y="236789"/>
                                </a:lnTo>
                                <a:lnTo>
                                  <a:pt x="66301" y="236789"/>
                                </a:lnTo>
                                <a:lnTo>
                                  <a:pt x="66301" y="369391"/>
                                </a:lnTo>
                                <a:lnTo>
                                  <a:pt x="293618" y="369391"/>
                                </a:lnTo>
                                <a:lnTo>
                                  <a:pt x="293618" y="426220"/>
                                </a:lnTo>
                                <a:lnTo>
                                  <a:pt x="0" y="426220"/>
                                </a:lnTo>
                                <a:lnTo>
                                  <a:pt x="0"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098700" y="1524920"/>
                            <a:ext cx="388333" cy="436343"/>
                          </a:xfrm>
                          <a:custGeom>
                            <a:avLst/>
                            <a:gdLst>
                              <a:gd name="connsiteX0" fmla="*/ 0 w 388333"/>
                              <a:gd name="connsiteY0" fmla="*/ 217846 h 436343"/>
                              <a:gd name="connsiteX1" fmla="*/ 217846 w 388333"/>
                              <a:gd name="connsiteY1" fmla="*/ 0 h 436343"/>
                              <a:gd name="connsiteX2" fmla="*/ 388334 w 388333"/>
                              <a:gd name="connsiteY2" fmla="*/ 94716 h 436343"/>
                              <a:gd name="connsiteX3" fmla="*/ 331505 w 388333"/>
                              <a:gd name="connsiteY3" fmla="*/ 123130 h 436343"/>
                              <a:gd name="connsiteX4" fmla="*/ 217846 w 388333"/>
                              <a:gd name="connsiteY4" fmla="*/ 56829 h 436343"/>
                              <a:gd name="connsiteX5" fmla="*/ 66301 w 388333"/>
                              <a:gd name="connsiteY5" fmla="*/ 217846 h 436343"/>
                              <a:gd name="connsiteX6" fmla="*/ 217846 w 388333"/>
                              <a:gd name="connsiteY6" fmla="*/ 378862 h 436343"/>
                              <a:gd name="connsiteX7" fmla="*/ 331505 w 388333"/>
                              <a:gd name="connsiteY7" fmla="*/ 312561 h 436343"/>
                              <a:gd name="connsiteX8" fmla="*/ 388334 w 388333"/>
                              <a:gd name="connsiteY8" fmla="*/ 340976 h 436343"/>
                              <a:gd name="connsiteX9" fmla="*/ 217846 w 388333"/>
                              <a:gd name="connsiteY9" fmla="*/ 435692 h 436343"/>
                              <a:gd name="connsiteX10" fmla="*/ 0 w 388333"/>
                              <a:gd name="connsiteY10" fmla="*/ 217846 h 43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88333" h="436343">
                                <a:moveTo>
                                  <a:pt x="0" y="217846"/>
                                </a:moveTo>
                                <a:cubicBezTo>
                                  <a:pt x="0" y="85244"/>
                                  <a:pt x="94716" y="0"/>
                                  <a:pt x="217846" y="0"/>
                                </a:cubicBezTo>
                                <a:cubicBezTo>
                                  <a:pt x="303090" y="0"/>
                                  <a:pt x="359919" y="37886"/>
                                  <a:pt x="388334" y="94716"/>
                                </a:cubicBezTo>
                                <a:lnTo>
                                  <a:pt x="331505" y="123130"/>
                                </a:lnTo>
                                <a:cubicBezTo>
                                  <a:pt x="312561" y="85244"/>
                                  <a:pt x="265204" y="56829"/>
                                  <a:pt x="217846" y="56829"/>
                                </a:cubicBezTo>
                                <a:cubicBezTo>
                                  <a:pt x="132602" y="56829"/>
                                  <a:pt x="66301" y="123130"/>
                                  <a:pt x="66301" y="217846"/>
                                </a:cubicBezTo>
                                <a:cubicBezTo>
                                  <a:pt x="66301" y="312561"/>
                                  <a:pt x="132602" y="378862"/>
                                  <a:pt x="217846" y="378862"/>
                                </a:cubicBezTo>
                                <a:cubicBezTo>
                                  <a:pt x="265204" y="378862"/>
                                  <a:pt x="312561" y="350448"/>
                                  <a:pt x="331505" y="312561"/>
                                </a:cubicBezTo>
                                <a:lnTo>
                                  <a:pt x="388334" y="340976"/>
                                </a:lnTo>
                                <a:cubicBezTo>
                                  <a:pt x="350448" y="388334"/>
                                  <a:pt x="303090" y="435692"/>
                                  <a:pt x="217846" y="435692"/>
                                </a:cubicBezTo>
                                <a:cubicBezTo>
                                  <a:pt x="94716" y="445163"/>
                                  <a:pt x="0" y="350448"/>
                                  <a:pt x="0" y="217846"/>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1704880" y="1534392"/>
                            <a:ext cx="369390" cy="426220"/>
                          </a:xfrm>
                          <a:custGeom>
                            <a:avLst/>
                            <a:gdLst>
                              <a:gd name="connsiteX0" fmla="*/ 303090 w 369390"/>
                              <a:gd name="connsiteY0" fmla="*/ 236789 h 426220"/>
                              <a:gd name="connsiteX1" fmla="*/ 66301 w 369390"/>
                              <a:gd name="connsiteY1" fmla="*/ 236789 h 426220"/>
                              <a:gd name="connsiteX2" fmla="*/ 66301 w 369390"/>
                              <a:gd name="connsiteY2" fmla="*/ 426220 h 426220"/>
                              <a:gd name="connsiteX3" fmla="*/ 0 w 369390"/>
                              <a:gd name="connsiteY3" fmla="*/ 426220 h 426220"/>
                              <a:gd name="connsiteX4" fmla="*/ 0 w 369390"/>
                              <a:gd name="connsiteY4" fmla="*/ 0 h 426220"/>
                              <a:gd name="connsiteX5" fmla="*/ 66301 w 369390"/>
                              <a:gd name="connsiteY5" fmla="*/ 0 h 426220"/>
                              <a:gd name="connsiteX6" fmla="*/ 66301 w 369390"/>
                              <a:gd name="connsiteY6" fmla="*/ 179960 h 426220"/>
                              <a:gd name="connsiteX7" fmla="*/ 303090 w 369390"/>
                              <a:gd name="connsiteY7" fmla="*/ 179960 h 426220"/>
                              <a:gd name="connsiteX8" fmla="*/ 303090 w 369390"/>
                              <a:gd name="connsiteY8" fmla="*/ 0 h 426220"/>
                              <a:gd name="connsiteX9" fmla="*/ 369391 w 369390"/>
                              <a:gd name="connsiteY9" fmla="*/ 0 h 426220"/>
                              <a:gd name="connsiteX10" fmla="*/ 369391 w 369390"/>
                              <a:gd name="connsiteY10" fmla="*/ 426220 h 426220"/>
                              <a:gd name="connsiteX11" fmla="*/ 303090 w 369390"/>
                              <a:gd name="connsiteY11" fmla="*/ 426220 h 426220"/>
                              <a:gd name="connsiteX12" fmla="*/ 303090 w 369390"/>
                              <a:gd name="connsiteY12" fmla="*/ 23678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9390" h="426220">
                                <a:moveTo>
                                  <a:pt x="303090" y="236789"/>
                                </a:moveTo>
                                <a:lnTo>
                                  <a:pt x="66301" y="236789"/>
                                </a:lnTo>
                                <a:lnTo>
                                  <a:pt x="66301" y="426220"/>
                                </a:lnTo>
                                <a:lnTo>
                                  <a:pt x="0" y="426220"/>
                                </a:lnTo>
                                <a:lnTo>
                                  <a:pt x="0" y="0"/>
                                </a:lnTo>
                                <a:lnTo>
                                  <a:pt x="66301" y="0"/>
                                </a:lnTo>
                                <a:lnTo>
                                  <a:pt x="66301" y="179960"/>
                                </a:lnTo>
                                <a:lnTo>
                                  <a:pt x="303090" y="179960"/>
                                </a:lnTo>
                                <a:lnTo>
                                  <a:pt x="303090" y="0"/>
                                </a:lnTo>
                                <a:lnTo>
                                  <a:pt x="369391" y="0"/>
                                </a:lnTo>
                                <a:lnTo>
                                  <a:pt x="369391" y="426220"/>
                                </a:lnTo>
                                <a:lnTo>
                                  <a:pt x="303090" y="426220"/>
                                </a:lnTo>
                                <a:lnTo>
                                  <a:pt x="303090" y="23678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20531" y="1534392"/>
                            <a:ext cx="369390" cy="426220"/>
                          </a:xfrm>
                          <a:custGeom>
                            <a:avLst/>
                            <a:gdLst>
                              <a:gd name="connsiteX0" fmla="*/ 66301 w 369390"/>
                              <a:gd name="connsiteY0" fmla="*/ 94716 h 426220"/>
                              <a:gd name="connsiteX1" fmla="*/ 66301 w 369390"/>
                              <a:gd name="connsiteY1" fmla="*/ 426220 h 426220"/>
                              <a:gd name="connsiteX2" fmla="*/ 0 w 369390"/>
                              <a:gd name="connsiteY2" fmla="*/ 426220 h 426220"/>
                              <a:gd name="connsiteX3" fmla="*/ 0 w 369390"/>
                              <a:gd name="connsiteY3" fmla="*/ 0 h 426220"/>
                              <a:gd name="connsiteX4" fmla="*/ 66301 w 369390"/>
                              <a:gd name="connsiteY4" fmla="*/ 0 h 426220"/>
                              <a:gd name="connsiteX5" fmla="*/ 303090 w 369390"/>
                              <a:gd name="connsiteY5" fmla="*/ 322033 h 426220"/>
                              <a:gd name="connsiteX6" fmla="*/ 303090 w 369390"/>
                              <a:gd name="connsiteY6" fmla="*/ 0 h 426220"/>
                              <a:gd name="connsiteX7" fmla="*/ 369391 w 369390"/>
                              <a:gd name="connsiteY7" fmla="*/ 0 h 426220"/>
                              <a:gd name="connsiteX8" fmla="*/ 369391 w 369390"/>
                              <a:gd name="connsiteY8" fmla="*/ 426220 h 426220"/>
                              <a:gd name="connsiteX9" fmla="*/ 303090 w 369390"/>
                              <a:gd name="connsiteY9" fmla="*/ 426220 h 426220"/>
                              <a:gd name="connsiteX10" fmla="*/ 66301 w 369390"/>
                              <a:gd name="connsiteY10" fmla="*/ 94716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9390" h="426220">
                                <a:moveTo>
                                  <a:pt x="66301" y="94716"/>
                                </a:moveTo>
                                <a:lnTo>
                                  <a:pt x="66301" y="426220"/>
                                </a:lnTo>
                                <a:lnTo>
                                  <a:pt x="0" y="426220"/>
                                </a:lnTo>
                                <a:lnTo>
                                  <a:pt x="0" y="0"/>
                                </a:lnTo>
                                <a:lnTo>
                                  <a:pt x="66301" y="0"/>
                                </a:lnTo>
                                <a:lnTo>
                                  <a:pt x="303090" y="322033"/>
                                </a:lnTo>
                                <a:lnTo>
                                  <a:pt x="303090" y="0"/>
                                </a:lnTo>
                                <a:lnTo>
                                  <a:pt x="369391" y="0"/>
                                </a:lnTo>
                                <a:lnTo>
                                  <a:pt x="369391" y="426220"/>
                                </a:lnTo>
                                <a:lnTo>
                                  <a:pt x="303090" y="426220"/>
                                </a:lnTo>
                                <a:lnTo>
                                  <a:pt x="66301" y="94716"/>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917239"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94716" y="0"/>
                                  <a:pt x="217846" y="0"/>
                                </a:cubicBezTo>
                                <a:close/>
                                <a:moveTo>
                                  <a:pt x="217846" y="56829"/>
                                </a:moveTo>
                                <a:cubicBezTo>
                                  <a:pt x="123130" y="56829"/>
                                  <a:pt x="66301" y="123130"/>
                                  <a:pt x="66301" y="217846"/>
                                </a:cubicBezTo>
                                <a:cubicBezTo>
                                  <a:pt x="66301" y="312561"/>
                                  <a:pt x="123130" y="378862"/>
                                  <a:pt x="217846" y="378862"/>
                                </a:cubicBezTo>
                                <a:cubicBezTo>
                                  <a:pt x="312561" y="378862"/>
                                  <a:pt x="369391" y="312561"/>
                                  <a:pt x="369391" y="217846"/>
                                </a:cubicBezTo>
                                <a:cubicBezTo>
                                  <a:pt x="369391" y="123130"/>
                                  <a:pt x="312561"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3589720" y="1534392"/>
                            <a:ext cx="265203" cy="426220"/>
                          </a:xfrm>
                          <a:custGeom>
                            <a:avLst/>
                            <a:gdLst>
                              <a:gd name="connsiteX0" fmla="*/ 0 w 265203"/>
                              <a:gd name="connsiteY0" fmla="*/ 0 h 426220"/>
                              <a:gd name="connsiteX1" fmla="*/ 66301 w 265203"/>
                              <a:gd name="connsiteY1" fmla="*/ 0 h 426220"/>
                              <a:gd name="connsiteX2" fmla="*/ 66301 w 265203"/>
                              <a:gd name="connsiteY2" fmla="*/ 369391 h 426220"/>
                              <a:gd name="connsiteX3" fmla="*/ 265204 w 265203"/>
                              <a:gd name="connsiteY3" fmla="*/ 369391 h 426220"/>
                              <a:gd name="connsiteX4" fmla="*/ 265204 w 265203"/>
                              <a:gd name="connsiteY4" fmla="*/ 426220 h 426220"/>
                              <a:gd name="connsiteX5" fmla="*/ 9471 w 265203"/>
                              <a:gd name="connsiteY5" fmla="*/ 426220 h 426220"/>
                              <a:gd name="connsiteX6" fmla="*/ 9471 w 265203"/>
                              <a:gd name="connsiteY6"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5203" h="426220">
                                <a:moveTo>
                                  <a:pt x="0" y="0"/>
                                </a:moveTo>
                                <a:lnTo>
                                  <a:pt x="66301" y="0"/>
                                </a:lnTo>
                                <a:lnTo>
                                  <a:pt x="66301" y="369391"/>
                                </a:lnTo>
                                <a:lnTo>
                                  <a:pt x="265204" y="369391"/>
                                </a:lnTo>
                                <a:lnTo>
                                  <a:pt x="265204" y="426220"/>
                                </a:lnTo>
                                <a:lnTo>
                                  <a:pt x="9471" y="426220"/>
                                </a:lnTo>
                                <a:lnTo>
                                  <a:pt x="9471"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4034883"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85244" y="0"/>
                                  <a:pt x="217846" y="0"/>
                                </a:cubicBezTo>
                                <a:close/>
                                <a:moveTo>
                                  <a:pt x="217846" y="56829"/>
                                </a:moveTo>
                                <a:cubicBezTo>
                                  <a:pt x="123131" y="56829"/>
                                  <a:pt x="66301" y="123130"/>
                                  <a:pt x="66301" y="217846"/>
                                </a:cubicBezTo>
                                <a:cubicBezTo>
                                  <a:pt x="66301" y="312561"/>
                                  <a:pt x="123131" y="378862"/>
                                  <a:pt x="217846" y="378862"/>
                                </a:cubicBezTo>
                                <a:cubicBezTo>
                                  <a:pt x="312562" y="378862"/>
                                  <a:pt x="369391" y="312561"/>
                                  <a:pt x="369391" y="217846"/>
                                </a:cubicBezTo>
                                <a:cubicBezTo>
                                  <a:pt x="369391" y="123130"/>
                                  <a:pt x="303090"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4678949" y="1524920"/>
                            <a:ext cx="397805" cy="445163"/>
                          </a:xfrm>
                          <a:custGeom>
                            <a:avLst/>
                            <a:gdLst>
                              <a:gd name="connsiteX0" fmla="*/ 227317 w 397805"/>
                              <a:gd name="connsiteY0" fmla="*/ 0 h 445163"/>
                              <a:gd name="connsiteX1" fmla="*/ 397805 w 397805"/>
                              <a:gd name="connsiteY1" fmla="*/ 85244 h 445163"/>
                              <a:gd name="connsiteX2" fmla="*/ 340976 w 397805"/>
                              <a:gd name="connsiteY2" fmla="*/ 113659 h 445163"/>
                              <a:gd name="connsiteX3" fmla="*/ 227317 w 397805"/>
                              <a:gd name="connsiteY3" fmla="*/ 56829 h 445163"/>
                              <a:gd name="connsiteX4" fmla="*/ 66301 w 397805"/>
                              <a:gd name="connsiteY4" fmla="*/ 217846 h 445163"/>
                              <a:gd name="connsiteX5" fmla="*/ 227317 w 397805"/>
                              <a:gd name="connsiteY5" fmla="*/ 378862 h 445163"/>
                              <a:gd name="connsiteX6" fmla="*/ 340976 w 397805"/>
                              <a:gd name="connsiteY6" fmla="*/ 340976 h 445163"/>
                              <a:gd name="connsiteX7" fmla="*/ 340976 w 397805"/>
                              <a:gd name="connsiteY7" fmla="*/ 265204 h 445163"/>
                              <a:gd name="connsiteX8" fmla="*/ 198903 w 397805"/>
                              <a:gd name="connsiteY8" fmla="*/ 265204 h 445163"/>
                              <a:gd name="connsiteX9" fmla="*/ 198903 w 397805"/>
                              <a:gd name="connsiteY9" fmla="*/ 208374 h 445163"/>
                              <a:gd name="connsiteX10" fmla="*/ 397805 w 397805"/>
                              <a:gd name="connsiteY10" fmla="*/ 208374 h 445163"/>
                              <a:gd name="connsiteX11" fmla="*/ 397805 w 397805"/>
                              <a:gd name="connsiteY11" fmla="*/ 369391 h 445163"/>
                              <a:gd name="connsiteX12" fmla="*/ 227317 w 397805"/>
                              <a:gd name="connsiteY12" fmla="*/ 445163 h 445163"/>
                              <a:gd name="connsiteX13" fmla="*/ 0 w 397805"/>
                              <a:gd name="connsiteY13" fmla="*/ 217846 h 445163"/>
                              <a:gd name="connsiteX14" fmla="*/ 227317 w 397805"/>
                              <a:gd name="connsiteY14" fmla="*/ 0 h 445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97805" h="445163">
                                <a:moveTo>
                                  <a:pt x="227317" y="0"/>
                                </a:moveTo>
                                <a:cubicBezTo>
                                  <a:pt x="312561" y="0"/>
                                  <a:pt x="359919" y="37886"/>
                                  <a:pt x="397805" y="85244"/>
                                </a:cubicBezTo>
                                <a:lnTo>
                                  <a:pt x="340976" y="113659"/>
                                </a:lnTo>
                                <a:cubicBezTo>
                                  <a:pt x="312561" y="85244"/>
                                  <a:pt x="274675" y="56829"/>
                                  <a:pt x="227317" y="56829"/>
                                </a:cubicBezTo>
                                <a:cubicBezTo>
                                  <a:pt x="142073" y="56829"/>
                                  <a:pt x="66301" y="123130"/>
                                  <a:pt x="66301" y="217846"/>
                                </a:cubicBezTo>
                                <a:cubicBezTo>
                                  <a:pt x="66301" y="312561"/>
                                  <a:pt x="132602" y="378862"/>
                                  <a:pt x="227317" y="378862"/>
                                </a:cubicBezTo>
                                <a:cubicBezTo>
                                  <a:pt x="274675" y="378862"/>
                                  <a:pt x="312561" y="359919"/>
                                  <a:pt x="340976" y="340976"/>
                                </a:cubicBezTo>
                                <a:lnTo>
                                  <a:pt x="340976" y="265204"/>
                                </a:lnTo>
                                <a:lnTo>
                                  <a:pt x="198903" y="265204"/>
                                </a:lnTo>
                                <a:lnTo>
                                  <a:pt x="198903" y="208374"/>
                                </a:lnTo>
                                <a:lnTo>
                                  <a:pt x="397805" y="208374"/>
                                </a:lnTo>
                                <a:lnTo>
                                  <a:pt x="397805" y="369391"/>
                                </a:lnTo>
                                <a:cubicBezTo>
                                  <a:pt x="359919" y="416748"/>
                                  <a:pt x="293618" y="445163"/>
                                  <a:pt x="227317" y="445163"/>
                                </a:cubicBezTo>
                                <a:cubicBezTo>
                                  <a:pt x="104187" y="445163"/>
                                  <a:pt x="0" y="359919"/>
                                  <a:pt x="0" y="217846"/>
                                </a:cubicBezTo>
                                <a:cubicBezTo>
                                  <a:pt x="0" y="75772"/>
                                  <a:pt x="104187" y="0"/>
                                  <a:pt x="227317" y="0"/>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5256714" y="1534392"/>
                            <a:ext cx="397805" cy="426220"/>
                          </a:xfrm>
                          <a:custGeom>
                            <a:avLst/>
                            <a:gdLst>
                              <a:gd name="connsiteX0" fmla="*/ 170488 w 397805"/>
                              <a:gd name="connsiteY0" fmla="*/ 246260 h 426220"/>
                              <a:gd name="connsiteX1" fmla="*/ 0 w 397805"/>
                              <a:gd name="connsiteY1" fmla="*/ 0 h 426220"/>
                              <a:gd name="connsiteX2" fmla="*/ 75772 w 397805"/>
                              <a:gd name="connsiteY2" fmla="*/ 0 h 426220"/>
                              <a:gd name="connsiteX3" fmla="*/ 198903 w 397805"/>
                              <a:gd name="connsiteY3" fmla="*/ 189431 h 426220"/>
                              <a:gd name="connsiteX4" fmla="*/ 322033 w 397805"/>
                              <a:gd name="connsiteY4" fmla="*/ 0 h 426220"/>
                              <a:gd name="connsiteX5" fmla="*/ 397806 w 397805"/>
                              <a:gd name="connsiteY5" fmla="*/ 0 h 426220"/>
                              <a:gd name="connsiteX6" fmla="*/ 236789 w 397805"/>
                              <a:gd name="connsiteY6" fmla="*/ 246260 h 426220"/>
                              <a:gd name="connsiteX7" fmla="*/ 236789 w 397805"/>
                              <a:gd name="connsiteY7" fmla="*/ 426220 h 426220"/>
                              <a:gd name="connsiteX8" fmla="*/ 170488 w 397805"/>
                              <a:gd name="connsiteY8" fmla="*/ 426220 h 426220"/>
                              <a:gd name="connsiteX9" fmla="*/ 170488 w 397805"/>
                              <a:gd name="connsiteY9" fmla="*/ 24626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97805" h="426220">
                                <a:moveTo>
                                  <a:pt x="170488" y="246260"/>
                                </a:moveTo>
                                <a:lnTo>
                                  <a:pt x="0" y="0"/>
                                </a:lnTo>
                                <a:lnTo>
                                  <a:pt x="75772" y="0"/>
                                </a:lnTo>
                                <a:lnTo>
                                  <a:pt x="198903" y="189431"/>
                                </a:lnTo>
                                <a:lnTo>
                                  <a:pt x="322033" y="0"/>
                                </a:lnTo>
                                <a:lnTo>
                                  <a:pt x="397806" y="0"/>
                                </a:lnTo>
                                <a:lnTo>
                                  <a:pt x="236789" y="246260"/>
                                </a:lnTo>
                                <a:lnTo>
                                  <a:pt x="236789" y="426220"/>
                                </a:lnTo>
                                <a:lnTo>
                                  <a:pt x="170488" y="426220"/>
                                </a:lnTo>
                                <a:lnTo>
                                  <a:pt x="170488" y="24626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 name="Graphic 1"/>
                      <wpg:cNvGrpSpPr/>
                      <wpg:grpSpPr>
                        <a:xfrm>
                          <a:off x="0" y="0"/>
                          <a:ext cx="5701878" cy="1250245"/>
                          <a:chOff x="0" y="0"/>
                          <a:chExt cx="5701878" cy="1250245"/>
                        </a:xfrm>
                      </wpg:grpSpPr>
                      <wpg:grpSp>
                        <wpg:cNvPr id="126" name="Graphic 1"/>
                        <wpg:cNvGrpSpPr/>
                        <wpg:grpSpPr>
                          <a:xfrm>
                            <a:off x="0" y="0"/>
                            <a:ext cx="5701878" cy="1250245"/>
                            <a:chOff x="0" y="0"/>
                            <a:chExt cx="5701878" cy="1250245"/>
                          </a:xfrm>
                          <a:solidFill>
                            <a:srgbClr val="003764"/>
                          </a:solidFill>
                        </wpg:grpSpPr>
                        <wps:wsp>
                          <wps:cNvPr id="127" name="Freeform: Shape 127"/>
                          <wps:cNvSpPr/>
                          <wps:spPr>
                            <a:xfrm>
                              <a:off x="1468091" y="37886"/>
                              <a:ext cx="1297603" cy="1212359"/>
                            </a:xfrm>
                            <a:custGeom>
                              <a:avLst/>
                              <a:gdLst>
                                <a:gd name="connsiteX0" fmla="*/ 1193416 w 1297603"/>
                                <a:gd name="connsiteY0" fmla="*/ 937684 h 1212359"/>
                                <a:gd name="connsiteX1" fmla="*/ 909270 w 1297603"/>
                                <a:gd name="connsiteY1" fmla="*/ 975570 h 1212359"/>
                                <a:gd name="connsiteX2" fmla="*/ 994514 w 1297603"/>
                                <a:gd name="connsiteY2" fmla="*/ 1212359 h 1212359"/>
                                <a:gd name="connsiteX3" fmla="*/ 1297604 w 1297603"/>
                                <a:gd name="connsiteY3" fmla="*/ 1212359 h 1212359"/>
                                <a:gd name="connsiteX4" fmla="*/ 1193416 w 1297603"/>
                                <a:gd name="connsiteY4" fmla="*/ 937684 h 1212359"/>
                                <a:gd name="connsiteX5" fmla="*/ 861912 w 1297603"/>
                                <a:gd name="connsiteY5" fmla="*/ 0 h 1212359"/>
                                <a:gd name="connsiteX6" fmla="*/ 426220 w 1297603"/>
                                <a:gd name="connsiteY6" fmla="*/ 0 h 1212359"/>
                                <a:gd name="connsiteX7" fmla="*/ 227317 w 1297603"/>
                                <a:gd name="connsiteY7" fmla="*/ 577765 h 1212359"/>
                                <a:gd name="connsiteX8" fmla="*/ 549350 w 1297603"/>
                                <a:gd name="connsiteY8" fmla="*/ 615651 h 1212359"/>
                                <a:gd name="connsiteX9" fmla="*/ 681952 w 1297603"/>
                                <a:gd name="connsiteY9" fmla="*/ 274675 h 1212359"/>
                                <a:gd name="connsiteX10" fmla="*/ 814554 w 1297603"/>
                                <a:gd name="connsiteY10" fmla="*/ 644066 h 1212359"/>
                                <a:gd name="connsiteX11" fmla="*/ 1117644 w 1297603"/>
                                <a:gd name="connsiteY11" fmla="*/ 672481 h 1212359"/>
                                <a:gd name="connsiteX12" fmla="*/ 861912 w 1297603"/>
                                <a:gd name="connsiteY12" fmla="*/ 0 h 1212359"/>
                                <a:gd name="connsiteX13" fmla="*/ 0 w 1297603"/>
                                <a:gd name="connsiteY13" fmla="*/ 1212359 h 1212359"/>
                                <a:gd name="connsiteX14" fmla="*/ 312561 w 1297603"/>
                                <a:gd name="connsiteY14" fmla="*/ 1212359 h 1212359"/>
                                <a:gd name="connsiteX15" fmla="*/ 369391 w 1297603"/>
                                <a:gd name="connsiteY15" fmla="*/ 1051343 h 1212359"/>
                                <a:gd name="connsiteX16" fmla="*/ 37886 w 1297603"/>
                                <a:gd name="connsiteY16" fmla="*/ 1098701 h 1212359"/>
                                <a:gd name="connsiteX17" fmla="*/ 0 w 1297603"/>
                                <a:gd name="connsiteY17" fmla="*/ 1212359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12359">
                                  <a:moveTo>
                                    <a:pt x="1193416" y="937684"/>
                                  </a:moveTo>
                                  <a:lnTo>
                                    <a:pt x="909270" y="975570"/>
                                  </a:lnTo>
                                  <a:lnTo>
                                    <a:pt x="994514" y="1212359"/>
                                  </a:lnTo>
                                  <a:lnTo>
                                    <a:pt x="1297604" y="1212359"/>
                                  </a:lnTo>
                                  <a:lnTo>
                                    <a:pt x="1193416" y="937684"/>
                                  </a:lnTo>
                                  <a:close/>
                                  <a:moveTo>
                                    <a:pt x="861912" y="0"/>
                                  </a:moveTo>
                                  <a:lnTo>
                                    <a:pt x="426220" y="0"/>
                                  </a:lnTo>
                                  <a:lnTo>
                                    <a:pt x="227317" y="577765"/>
                                  </a:lnTo>
                                  <a:lnTo>
                                    <a:pt x="549350" y="615651"/>
                                  </a:lnTo>
                                  <a:lnTo>
                                    <a:pt x="681952" y="274675"/>
                                  </a:lnTo>
                                  <a:lnTo>
                                    <a:pt x="814554" y="644066"/>
                                  </a:lnTo>
                                  <a:lnTo>
                                    <a:pt x="1117644" y="672481"/>
                                  </a:lnTo>
                                  <a:lnTo>
                                    <a:pt x="861912" y="0"/>
                                  </a:lnTo>
                                  <a:close/>
                                  <a:moveTo>
                                    <a:pt x="0" y="1212359"/>
                                  </a:moveTo>
                                  <a:lnTo>
                                    <a:pt x="312561" y="1212359"/>
                                  </a:lnTo>
                                  <a:lnTo>
                                    <a:pt x="369391" y="1051343"/>
                                  </a:lnTo>
                                  <a:lnTo>
                                    <a:pt x="37886" y="1098701"/>
                                  </a:lnTo>
                                  <a:lnTo>
                                    <a:pt x="0" y="1212359"/>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2509962" y="37886"/>
                              <a:ext cx="1297603" cy="1202887"/>
                            </a:xfrm>
                            <a:custGeom>
                              <a:avLst/>
                              <a:gdLst>
                                <a:gd name="connsiteX0" fmla="*/ 947156 w 1297603"/>
                                <a:gd name="connsiteY0" fmla="*/ 0 h 1202887"/>
                                <a:gd name="connsiteX1" fmla="*/ 691424 w 1297603"/>
                                <a:gd name="connsiteY1" fmla="*/ 738781 h 1202887"/>
                                <a:gd name="connsiteX2" fmla="*/ 1003985 w 1297603"/>
                                <a:gd name="connsiteY2" fmla="*/ 776668 h 1202887"/>
                                <a:gd name="connsiteX3" fmla="*/ 1297604 w 1297603"/>
                                <a:gd name="connsiteY3" fmla="*/ 0 h 1202887"/>
                                <a:gd name="connsiteX4" fmla="*/ 947156 w 1297603"/>
                                <a:gd name="connsiteY4" fmla="*/ 0 h 1202887"/>
                                <a:gd name="connsiteX5" fmla="*/ 644066 w 1297603"/>
                                <a:gd name="connsiteY5" fmla="*/ 871383 h 1202887"/>
                                <a:gd name="connsiteX6" fmla="*/ 644066 w 1297603"/>
                                <a:gd name="connsiteY6" fmla="*/ 871383 h 1202887"/>
                                <a:gd name="connsiteX7" fmla="*/ 340976 w 1297603"/>
                                <a:gd name="connsiteY7" fmla="*/ 909270 h 1202887"/>
                                <a:gd name="connsiteX8" fmla="*/ 454635 w 1297603"/>
                                <a:gd name="connsiteY8" fmla="*/ 1202888 h 1202887"/>
                                <a:gd name="connsiteX9" fmla="*/ 842969 w 1297603"/>
                                <a:gd name="connsiteY9" fmla="*/ 1202888 h 1202887"/>
                                <a:gd name="connsiteX10" fmla="*/ 994514 w 1297603"/>
                                <a:gd name="connsiteY10" fmla="*/ 814554 h 1202887"/>
                                <a:gd name="connsiteX11" fmla="*/ 644066 w 1297603"/>
                                <a:gd name="connsiteY11" fmla="*/ 871383 h 1202887"/>
                                <a:gd name="connsiteX12" fmla="*/ 644066 w 1297603"/>
                                <a:gd name="connsiteY12" fmla="*/ 871383 h 1202887"/>
                                <a:gd name="connsiteX13" fmla="*/ 350448 w 1297603"/>
                                <a:gd name="connsiteY13" fmla="*/ 0 h 1202887"/>
                                <a:gd name="connsiteX14" fmla="*/ 0 w 1297603"/>
                                <a:gd name="connsiteY14" fmla="*/ 0 h 1202887"/>
                                <a:gd name="connsiteX15" fmla="*/ 265204 w 1297603"/>
                                <a:gd name="connsiteY15" fmla="*/ 691424 h 1202887"/>
                                <a:gd name="connsiteX16" fmla="*/ 606180 w 1297603"/>
                                <a:gd name="connsiteY16" fmla="*/ 729310 h 1202887"/>
                                <a:gd name="connsiteX17" fmla="*/ 350448 w 1297603"/>
                                <a:gd name="connsiteY17" fmla="*/ 0 h 12028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02887">
                                  <a:moveTo>
                                    <a:pt x="947156" y="0"/>
                                  </a:moveTo>
                                  <a:lnTo>
                                    <a:pt x="691424" y="738781"/>
                                  </a:lnTo>
                                  <a:lnTo>
                                    <a:pt x="1003985" y="776668"/>
                                  </a:lnTo>
                                  <a:lnTo>
                                    <a:pt x="1297604" y="0"/>
                                  </a:lnTo>
                                  <a:lnTo>
                                    <a:pt x="947156" y="0"/>
                                  </a:lnTo>
                                  <a:close/>
                                  <a:moveTo>
                                    <a:pt x="644066" y="871383"/>
                                  </a:moveTo>
                                  <a:lnTo>
                                    <a:pt x="644066" y="871383"/>
                                  </a:lnTo>
                                  <a:lnTo>
                                    <a:pt x="340976" y="909270"/>
                                  </a:lnTo>
                                  <a:lnTo>
                                    <a:pt x="454635" y="1202888"/>
                                  </a:lnTo>
                                  <a:lnTo>
                                    <a:pt x="842969" y="1202888"/>
                                  </a:lnTo>
                                  <a:lnTo>
                                    <a:pt x="994514" y="814554"/>
                                  </a:lnTo>
                                  <a:lnTo>
                                    <a:pt x="644066" y="871383"/>
                                  </a:lnTo>
                                  <a:lnTo>
                                    <a:pt x="644066" y="871383"/>
                                  </a:lnTo>
                                  <a:close/>
                                  <a:moveTo>
                                    <a:pt x="350448" y="0"/>
                                  </a:moveTo>
                                  <a:lnTo>
                                    <a:pt x="0" y="0"/>
                                  </a:lnTo>
                                  <a:lnTo>
                                    <a:pt x="265204" y="691424"/>
                                  </a:lnTo>
                                  <a:lnTo>
                                    <a:pt x="606180" y="729310"/>
                                  </a:lnTo>
                                  <a:lnTo>
                                    <a:pt x="350448"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3949639" y="37886"/>
                              <a:ext cx="312561" cy="1202887"/>
                            </a:xfrm>
                            <a:custGeom>
                              <a:avLst/>
                              <a:gdLst>
                                <a:gd name="connsiteX0" fmla="*/ 0 w 312561"/>
                                <a:gd name="connsiteY0" fmla="*/ 0 h 1202887"/>
                                <a:gd name="connsiteX1" fmla="*/ 312561 w 312561"/>
                                <a:gd name="connsiteY1" fmla="*/ 0 h 1202887"/>
                                <a:gd name="connsiteX2" fmla="*/ 312561 w 312561"/>
                                <a:gd name="connsiteY2" fmla="*/ 1202888 h 1202887"/>
                                <a:gd name="connsiteX3" fmla="*/ 0 w 312561"/>
                                <a:gd name="connsiteY3" fmla="*/ 1202888 h 1202887"/>
                                <a:gd name="connsiteX4" fmla="*/ 0 w 312561"/>
                                <a:gd name="connsiteY4" fmla="*/ 0 h 12028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2561" h="1202887">
                                  <a:moveTo>
                                    <a:pt x="0" y="0"/>
                                  </a:moveTo>
                                  <a:lnTo>
                                    <a:pt x="312561" y="0"/>
                                  </a:lnTo>
                                  <a:lnTo>
                                    <a:pt x="312561" y="1202888"/>
                                  </a:lnTo>
                                  <a:lnTo>
                                    <a:pt x="0" y="1202888"/>
                                  </a:lnTo>
                                  <a:lnTo>
                                    <a:pt x="0"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4413746" y="0"/>
                              <a:ext cx="1288132" cy="1250245"/>
                            </a:xfrm>
                            <a:custGeom>
                              <a:avLst/>
                              <a:gdLst>
                                <a:gd name="connsiteX0" fmla="*/ 644066 w 1288132"/>
                                <a:gd name="connsiteY0" fmla="*/ 0 h 1250245"/>
                                <a:gd name="connsiteX1" fmla="*/ 1288132 w 1288132"/>
                                <a:gd name="connsiteY1" fmla="*/ 625123 h 1250245"/>
                                <a:gd name="connsiteX2" fmla="*/ 644066 w 1288132"/>
                                <a:gd name="connsiteY2" fmla="*/ 1250246 h 1250245"/>
                                <a:gd name="connsiteX3" fmla="*/ 0 w 1288132"/>
                                <a:gd name="connsiteY3" fmla="*/ 625123 h 1250245"/>
                                <a:gd name="connsiteX4" fmla="*/ 644066 w 1288132"/>
                                <a:gd name="connsiteY4" fmla="*/ 0 h 1250245"/>
                                <a:gd name="connsiteX5" fmla="*/ 644066 w 1288132"/>
                                <a:gd name="connsiteY5" fmla="*/ 274675 h 1250245"/>
                                <a:gd name="connsiteX6" fmla="*/ 312562 w 1288132"/>
                                <a:gd name="connsiteY6" fmla="*/ 625123 h 1250245"/>
                                <a:gd name="connsiteX7" fmla="*/ 644066 w 1288132"/>
                                <a:gd name="connsiteY7" fmla="*/ 975570 h 1250245"/>
                                <a:gd name="connsiteX8" fmla="*/ 975571 w 1288132"/>
                                <a:gd name="connsiteY8" fmla="*/ 625123 h 1250245"/>
                                <a:gd name="connsiteX9" fmla="*/ 644066 w 1288132"/>
                                <a:gd name="connsiteY9" fmla="*/ 274675 h 1250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88132" h="1250245">
                                  <a:moveTo>
                                    <a:pt x="644066" y="0"/>
                                  </a:moveTo>
                                  <a:cubicBezTo>
                                    <a:pt x="1013457" y="0"/>
                                    <a:pt x="1288132" y="255732"/>
                                    <a:pt x="1288132" y="625123"/>
                                  </a:cubicBezTo>
                                  <a:cubicBezTo>
                                    <a:pt x="1288132" y="994514"/>
                                    <a:pt x="1013457" y="1250246"/>
                                    <a:pt x="644066" y="1250246"/>
                                  </a:cubicBezTo>
                                  <a:cubicBezTo>
                                    <a:pt x="274675" y="1250246"/>
                                    <a:pt x="0" y="994514"/>
                                    <a:pt x="0" y="625123"/>
                                  </a:cubicBezTo>
                                  <a:cubicBezTo>
                                    <a:pt x="0" y="255732"/>
                                    <a:pt x="274675" y="0"/>
                                    <a:pt x="644066" y="0"/>
                                  </a:cubicBezTo>
                                  <a:close/>
                                  <a:moveTo>
                                    <a:pt x="644066" y="274675"/>
                                  </a:moveTo>
                                  <a:cubicBezTo>
                                    <a:pt x="445163" y="274675"/>
                                    <a:pt x="312562" y="426220"/>
                                    <a:pt x="312562" y="625123"/>
                                  </a:cubicBezTo>
                                  <a:cubicBezTo>
                                    <a:pt x="312562" y="824025"/>
                                    <a:pt x="445163" y="975570"/>
                                    <a:pt x="644066" y="975570"/>
                                  </a:cubicBezTo>
                                  <a:cubicBezTo>
                                    <a:pt x="842969" y="975570"/>
                                    <a:pt x="975571" y="824025"/>
                                    <a:pt x="975571" y="625123"/>
                                  </a:cubicBezTo>
                                  <a:cubicBezTo>
                                    <a:pt x="966099" y="426220"/>
                                    <a:pt x="842969" y="274675"/>
                                    <a:pt x="644066" y="274675"/>
                                  </a:cubicBez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0" y="37886"/>
                              <a:ext cx="1714352" cy="1212359"/>
                            </a:xfrm>
                            <a:custGeom>
                              <a:avLst/>
                              <a:gdLst>
                                <a:gd name="connsiteX0" fmla="*/ 1714352 w 1714352"/>
                                <a:gd name="connsiteY0" fmla="*/ 0 h 1212359"/>
                                <a:gd name="connsiteX1" fmla="*/ 1259717 w 1714352"/>
                                <a:gd name="connsiteY1" fmla="*/ 1212359 h 1212359"/>
                                <a:gd name="connsiteX2" fmla="*/ 871383 w 1714352"/>
                                <a:gd name="connsiteY2" fmla="*/ 1212359 h 1212359"/>
                                <a:gd name="connsiteX3" fmla="*/ 596708 w 1714352"/>
                                <a:gd name="connsiteY3" fmla="*/ 473578 h 1212359"/>
                                <a:gd name="connsiteX4" fmla="*/ 312561 w 1714352"/>
                                <a:gd name="connsiteY4" fmla="*/ 1212359 h 1212359"/>
                                <a:gd name="connsiteX5" fmla="*/ 0 w 1714352"/>
                                <a:gd name="connsiteY5" fmla="*/ 1212359 h 1212359"/>
                                <a:gd name="connsiteX6" fmla="*/ 416749 w 1714352"/>
                                <a:gd name="connsiteY6" fmla="*/ 0 h 1212359"/>
                                <a:gd name="connsiteX7" fmla="*/ 767196 w 1714352"/>
                                <a:gd name="connsiteY7" fmla="*/ 0 h 1212359"/>
                                <a:gd name="connsiteX8" fmla="*/ 1070286 w 1714352"/>
                                <a:gd name="connsiteY8" fmla="*/ 871383 h 1212359"/>
                                <a:gd name="connsiteX9" fmla="*/ 1363904 w 1714352"/>
                                <a:gd name="connsiteY9" fmla="*/ 0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352" h="1212359">
                                  <a:moveTo>
                                    <a:pt x="1714352" y="0"/>
                                  </a:moveTo>
                                  <a:lnTo>
                                    <a:pt x="1259717" y="1212359"/>
                                  </a:lnTo>
                                  <a:lnTo>
                                    <a:pt x="871383" y="1212359"/>
                                  </a:lnTo>
                                  <a:lnTo>
                                    <a:pt x="596708" y="473578"/>
                                  </a:lnTo>
                                  <a:lnTo>
                                    <a:pt x="312561" y="1212359"/>
                                  </a:lnTo>
                                  <a:lnTo>
                                    <a:pt x="0" y="1212359"/>
                                  </a:lnTo>
                                  <a:lnTo>
                                    <a:pt x="416749" y="0"/>
                                  </a:lnTo>
                                  <a:lnTo>
                                    <a:pt x="767196" y="0"/>
                                  </a:lnTo>
                                  <a:lnTo>
                                    <a:pt x="1070286" y="871383"/>
                                  </a:lnTo>
                                  <a:lnTo>
                                    <a:pt x="1363904"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Freeform: Shape 132"/>
                        <wps:cNvSpPr/>
                        <wps:spPr>
                          <a:xfrm>
                            <a:off x="1505753" y="605307"/>
                            <a:ext cx="2265125" cy="530721"/>
                          </a:xfrm>
                          <a:custGeom>
                            <a:avLst/>
                            <a:gdLst>
                              <a:gd name="connsiteX0" fmla="*/ 2150044 w 2150043"/>
                              <a:gd name="connsiteY0" fmla="*/ 208374 h 511464"/>
                              <a:gd name="connsiteX1" fmla="*/ 1979556 w 2150043"/>
                              <a:gd name="connsiteY1" fmla="*/ 227317 h 511464"/>
                              <a:gd name="connsiteX2" fmla="*/ 1638580 w 2150043"/>
                              <a:gd name="connsiteY2" fmla="*/ 284147 h 511464"/>
                              <a:gd name="connsiteX3" fmla="*/ 1629108 w 2150043"/>
                              <a:gd name="connsiteY3" fmla="*/ 284147 h 511464"/>
                              <a:gd name="connsiteX4" fmla="*/ 1326018 w 2150043"/>
                              <a:gd name="connsiteY4" fmla="*/ 322033 h 511464"/>
                              <a:gd name="connsiteX5" fmla="*/ 1155530 w 2150043"/>
                              <a:gd name="connsiteY5" fmla="*/ 350448 h 511464"/>
                              <a:gd name="connsiteX6" fmla="*/ 871383 w 2150043"/>
                              <a:gd name="connsiteY6" fmla="*/ 388334 h 511464"/>
                              <a:gd name="connsiteX7" fmla="*/ 340976 w 2150043"/>
                              <a:gd name="connsiteY7" fmla="*/ 464106 h 511464"/>
                              <a:gd name="connsiteX8" fmla="*/ 0 w 2150043"/>
                              <a:gd name="connsiteY8" fmla="*/ 511464 h 511464"/>
                              <a:gd name="connsiteX9" fmla="*/ 179960 w 2150043"/>
                              <a:gd name="connsiteY9" fmla="*/ 0 h 511464"/>
                              <a:gd name="connsiteX10" fmla="*/ 501993 w 2150043"/>
                              <a:gd name="connsiteY10" fmla="*/ 28415 h 511464"/>
                              <a:gd name="connsiteX11" fmla="*/ 757725 w 2150043"/>
                              <a:gd name="connsiteY11" fmla="*/ 56829 h 511464"/>
                              <a:gd name="connsiteX12" fmla="*/ 1060815 w 2150043"/>
                              <a:gd name="connsiteY12" fmla="*/ 94716 h 511464"/>
                              <a:gd name="connsiteX13" fmla="*/ 1240774 w 2150043"/>
                              <a:gd name="connsiteY13" fmla="*/ 113659 h 511464"/>
                              <a:gd name="connsiteX14" fmla="*/ 1581750 w 2150043"/>
                              <a:gd name="connsiteY14" fmla="*/ 151545 h 511464"/>
                              <a:gd name="connsiteX15" fmla="*/ 1676466 w 2150043"/>
                              <a:gd name="connsiteY15" fmla="*/ 161017 h 511464"/>
                              <a:gd name="connsiteX16" fmla="*/ 1989027 w 2150043"/>
                              <a:gd name="connsiteY16" fmla="*/ 189431 h 5114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150043" h="511464">
                                <a:moveTo>
                                  <a:pt x="2150044" y="208374"/>
                                </a:moveTo>
                                <a:lnTo>
                                  <a:pt x="1979556" y="227317"/>
                                </a:lnTo>
                                <a:lnTo>
                                  <a:pt x="1638580" y="284147"/>
                                </a:lnTo>
                                <a:lnTo>
                                  <a:pt x="1629108" y="284147"/>
                                </a:lnTo>
                                <a:lnTo>
                                  <a:pt x="1326018" y="322033"/>
                                </a:lnTo>
                                <a:lnTo>
                                  <a:pt x="1155530" y="350448"/>
                                </a:lnTo>
                                <a:lnTo>
                                  <a:pt x="871383" y="388334"/>
                                </a:lnTo>
                                <a:lnTo>
                                  <a:pt x="340976" y="464106"/>
                                </a:lnTo>
                                <a:lnTo>
                                  <a:pt x="0" y="511464"/>
                                </a:lnTo>
                                <a:lnTo>
                                  <a:pt x="179960" y="0"/>
                                </a:lnTo>
                                <a:lnTo>
                                  <a:pt x="501993" y="28415"/>
                                </a:lnTo>
                                <a:lnTo>
                                  <a:pt x="757725" y="56829"/>
                                </a:lnTo>
                                <a:lnTo>
                                  <a:pt x="1060815" y="94716"/>
                                </a:lnTo>
                                <a:lnTo>
                                  <a:pt x="1240774" y="113659"/>
                                </a:lnTo>
                                <a:lnTo>
                                  <a:pt x="1581750" y="151545"/>
                                </a:lnTo>
                                <a:lnTo>
                                  <a:pt x="1676466" y="161017"/>
                                </a:lnTo>
                                <a:lnTo>
                                  <a:pt x="1989027" y="189431"/>
                                </a:lnTo>
                                <a:close/>
                              </a:path>
                            </a:pathLst>
                          </a:custGeom>
                          <a:solidFill>
                            <a:srgbClr val="FFD600"/>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a="http://schemas.openxmlformats.org/drawingml/2006/main">
          <w:pict w14:anchorId="730ADE1A">
            <v:group id="Graphic 1" style="position:absolute;margin-left:56.7pt;margin-top:14.2pt;width:104.4pt;height:36pt;z-index:251675648;mso-position-horizontal-relative:page;mso-position-vertical-relative:page;mso-width-relative:margin" coordsize="57018,19700" o:spid="_x0000_s1026" w14:anchorId="20E06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">
              <o:lock v:ext="edit" aspectratio="t"/>
              <v:group id="_x0000_s1027" style="position:absolute;left:378;top:15249;width:56167;height:4451" coordsize="56166,4451" coordorigin="378,1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Shape 115" style="position:absolute;left:378;top:15343;width:3315;height:4263;visibility:visible;mso-wrap-style:square;v-text-anchor:middle" coordsize="331504,426220" o:spid="_x0000_s1028" fillcolor="#898a8d" stroked="f" strokeweight="7.45pt" path="m132602,56829l,56829,,,331505,r,56829l198903,56829r,369391l132602,426220r,-3693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">
                  <v:stroke joinstyle="miter"/>
                  <v:path arrowok="t" o:connecttype="custom" o:connectlocs="132602,56829;0,56829;0,0;331505,0;331505,56829;198903,56829;198903,426220;132602,426220;132602,56829" o:connectangles="0,0,0,0,0,0,0,0,0"/>
                </v:shape>
                <v:shape id="Freeform: Shape 116" style="position:absolute;left:5872;top:15343;width:2936;height:4263;visibility:visible;mso-wrap-style:square;v-text-anchor:middle" coordsize="293618,426220" o:spid="_x0000_s1029" fillcolor="#898a8d" stroked="f" strokeweight="7.45pt" path="m,l293618,r,56829l66301,56829r,123131l284147,179960r,56829l66301,236789r,132602l293618,369391r,56829l,4262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">
                  <v:stroke joinstyle="miter"/>
                  <v:path arrowok="t" o:connecttype="custom" o:connectlocs="0,0;293618,0;293618,56829;66301,56829;66301,179960;284147,179960;284147,236789;66301,236789;66301,369391;293618,369391;293618,426220;0,426220;0,0" o:connectangles="0,0,0,0,0,0,0,0,0,0,0,0,0"/>
                </v:shape>
                <v:shape id="Freeform: Shape 117" style="position:absolute;left:10987;top:15249;width:3883;height:4363;visibility:visible;mso-wrap-style:square;v-text-anchor:middle" coordsize="388333,436343" o:spid="_x0000_s1030" fillcolor="#898a8d" stroked="f" strokeweight="7.45pt" path="m,217846c,85244,94716,,217846,v85244,,142073,37886,170488,94716l331505,123130c312561,85244,265204,56829,217846,56829v-85244,,-151545,66301,-151545,161017c66301,312561,132602,378862,217846,378862v47358,,94715,-28414,113659,-66301l388334,340976v-37886,47358,-85244,94716,-170488,94716c94716,445163,,350448,,2178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">
                  <v:stroke joinstyle="miter"/>
                  <v:path arrowok="t" o:connecttype="custom" o:connectlocs="0,217846;217846,0;388334,94716;331505,123130;217846,56829;66301,217846;217846,378862;331505,312561;388334,340976;217846,435692;0,217846" o:connectangles="0,0,0,0,0,0,0,0,0,0,0"/>
                </v:shape>
                <v:shape id="Freeform: Shape 118" style="position:absolute;left:17048;top:15343;width:3694;height:4263;visibility:visible;mso-wrap-style:square;v-text-anchor:middle" coordsize="369390,426220" o:spid="_x0000_s1031" fillcolor="#898a8d" stroked="f" strokeweight="7.45pt" path="m303090,236789r-236789,l66301,426220,,426220,,,66301,r,179960l303090,179960,303090,r66301,l369391,426220r-66301,l303090,236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">
                  <v:stroke joinstyle="miter"/>
                  <v:path arrowok="t" o:connecttype="custom" o:connectlocs="303090,236789;66301,236789;66301,426220;0,426220;0,0;66301,0;66301,179960;303090,179960;303090,0;369391,0;369391,426220;303090,426220;303090,236789" o:connectangles="0,0,0,0,0,0,0,0,0,0,0,0,0"/>
                </v:shape>
                <v:shape id="Freeform: Shape 119" style="position:absolute;left:23205;top:15343;width:3694;height:4263;visibility:visible;mso-wrap-style:square;v-text-anchor:middle" coordsize="369390,426220" o:spid="_x0000_s1032" fillcolor="#898a8d" stroked="f" strokeweight="7.45pt" path="m66301,94716r,331504l,426220,,,66301,,303090,322033,303090,r66301,l369391,426220r-66301,l66301,94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">
                  <v:stroke joinstyle="miter"/>
                  <v:path arrowok="t" o:connecttype="custom" o:connectlocs="66301,94716;66301,426220;0,426220;0,0;66301,0;303090,322033;303090,0;369391,0;369391,426220;303090,426220;66301,94716" o:connectangles="0,0,0,0,0,0,0,0,0,0,0"/>
                </v:shape>
                <v:shape id="Freeform: Shape 120" style="position:absolute;left:29172;top:15249;width:4357;height:4357;visibility:visible;mso-wrap-style:square;v-text-anchor:middle" coordsize="435691,435691" o:spid="_x0000_s1033" fillcolor="#898a8d" stroked="f" strokeweight="7.45pt" path="m217846,c350448,,435692,94716,435692,217846v,123130,-85244,217846,-217846,217846c85244,435692,,340976,,217846,,94716,94716,,217846,xm217846,56829v-94716,,-151545,66301,-151545,161017c66301,312561,123130,378862,217846,378862v94715,,151545,-66301,151545,-161016c369391,123130,312561,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121" style="position:absolute;left:35897;top:15343;width:2652;height:4263;visibility:visible;mso-wrap-style:square;v-text-anchor:middle" coordsize="265203,426220" o:spid="_x0000_s1034" fillcolor="#898a8d" stroked="f" strokeweight="7.45pt" path="m,l66301,r,369391l265204,369391r,56829l9471,426220,94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">
                  <v:stroke joinstyle="miter"/>
                  <v:path arrowok="t" o:connecttype="custom" o:connectlocs="0,0;66301,0;66301,369391;265204,369391;265204,426220;9471,426220;9471,0" o:connectangles="0,0,0,0,0,0,0"/>
                </v:shape>
                <v:shape id="Freeform: Shape 122" style="position:absolute;left:40348;top:15249;width:4357;height:4357;visibility:visible;mso-wrap-style:square;v-text-anchor:middle" coordsize="435691,435691" o:spid="_x0000_s1035" fillcolor="#898a8d" stroked="f" strokeweight="7.45pt" path="m217846,c350448,,435692,94716,435692,217846v,123130,-85244,217846,-217846,217846c85244,435692,,340976,,217846,,94716,85244,,217846,xm217846,56829v-94715,,-151545,66301,-151545,161017c66301,312561,123131,378862,217846,378862v94716,,151545,-66301,151545,-161016c369391,123130,303090,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">
                  <v:stroke joinstyle="miter"/>
                  <v:path arrowok="t" o:connecttype="custom" o:connectlocs="217846,0;435692,217846;217846,435692;0,217846;217846,0;217846,56829;66301,217846;217846,378862;369391,217846;217846,56829" o:connectangles="0,0,0,0,0,0,0,0,0,0"/>
                </v:shape>
                <v:shape id="Freeform: Shape 123" style="position:absolute;left:46789;top:15249;width:3978;height:4451;visibility:visible;mso-wrap-style:square;v-text-anchor:middle" coordsize="397805,445163" o:spid="_x0000_s1036" fillcolor="#898a8d" stroked="f" strokeweight="7.45pt" path="m227317,v85244,,132602,37886,170488,85244l340976,113659c312561,85244,274675,56829,227317,56829v-85244,,-161016,66301,-161016,161017c66301,312561,132602,378862,227317,378862v47358,,85244,-18943,113659,-37886l340976,265204r-142073,l198903,208374r198902,l397805,369391v-37886,47357,-104187,75772,-170488,75772c104187,445163,,359919,,217846,,75772,104187,,227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">
                  <v:stroke joinstyle="miter"/>
                  <v:path arrowok="t" o:connecttype="custom" o:connectlocs="227317,0;397805,85244;340976,113659;227317,56829;66301,217846;227317,378862;340976,340976;340976,265204;198903,265204;198903,208374;397805,208374;397805,369391;227317,445163;0,217846;227317,0" o:connectangles="0,0,0,0,0,0,0,0,0,0,0,0,0,0,0"/>
                </v:shape>
                <v:shape id="Freeform: Shape 124" style="position:absolute;left:52567;top:15343;width:3978;height:4263;visibility:visible;mso-wrap-style:square;v-text-anchor:middle" coordsize="397805,426220" o:spid="_x0000_s1037" fillcolor="#898a8d" stroked="f" strokeweight="7.45pt" path="m170488,246260l,,75772,,198903,189431,322033,r75773,l236789,246260r,179960l170488,426220r,-1799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">
                  <v:stroke joinstyle="miter"/>
                  <v:path arrowok="t" o:connecttype="custom" o:connectlocs="170488,246260;0,0;75772,0;198903,189431;322033,0;397806,0;236789,246260;236789,426220;170488,426220;170488,246260" o:connectangles="0,0,0,0,0,0,0,0,0,0"/>
                </v:shape>
              </v:group>
              <v:group id="_x0000_s1038"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_x0000_s1039"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Shape 127" style="position:absolute;left:14680;top:378;width:12976;height:12124;visibility:visible;mso-wrap-style:square;v-text-anchor:middle" coordsize="1297603,1212359" o:spid="_x0000_s1040" fillcolor="#003764" stroked="f" strokeweight="7.45pt" path="m1193416,937684l909270,975570r85244,236789l1297604,1212359,1193416,937684xm861912,l426220,,227317,577765r322033,37886l681952,274675,814554,644066r303090,28415l861912,xm,1212359r312561,l369391,1051343,37886,1098701,,12123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">
                    <v:stroke joinstyle="miter"/>
                    <v:path arrowok="t" o:connecttype="custom" o:connectlocs="1193416,937684;909270,975570;994514,1212359;1297604,1212359;1193416,937684;861912,0;426220,0;227317,577765;549350,615651;681952,274675;814554,644066;1117644,672481;861912,0;0,1212359;312561,1212359;369391,1051343;37886,1098701;0,1212359" o:connectangles="0,0,0,0,0,0,0,0,0,0,0,0,0,0,0,0,0,0"/>
                  </v:shape>
                  <v:shape id="Freeform: Shape 128" style="position:absolute;left:25099;top:378;width:12976;height:12029;visibility:visible;mso-wrap-style:square;v-text-anchor:middle" coordsize="1297603,1202887" o:spid="_x0000_s1041" fillcolor="#003764" stroked="f" strokeweight="7.45pt" path="m947156,l691424,738781r312561,37887l1297604,,947156,xm644066,871383r,l340976,909270r113659,293618l842969,1202888,994514,814554,644066,871383r,xm350448,l,,265204,691424r340976,37886l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">
                    <v:stroke joinstyle="miter"/>
                    <v:path arrowok="t" o:connecttype="custom" o:connectlocs="947156,0;691424,738781;1003985,776668;1297604,0;947156,0;644066,871383;644066,871383;340976,909270;454635,1202888;842969,1202888;994514,814554;644066,871383;644066,871383;350448,0;0,0;265204,691424;606180,729310;350448,0" o:connectangles="0,0,0,0,0,0,0,0,0,0,0,0,0,0,0,0,0,0"/>
                  </v:shape>
                  <v:shape id="Freeform: Shape 129" style="position:absolute;left:39496;top:378;width:3126;height:12029;visibility:visible;mso-wrap-style:square;v-text-anchor:middle" coordsize="312561,1202887" o:spid="_x0000_s1042" fillcolor="#003764" stroked="f" strokeweight="7.45pt" path="m,l312561,r,1202888l,1202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">
                    <v:stroke joinstyle="miter"/>
                    <v:path arrowok="t" o:connecttype="custom" o:connectlocs="0,0;312561,0;312561,1202888;0,1202888;0,0" o:connectangles="0,0,0,0,0"/>
                  </v:shape>
                  <v:shape id="Freeform: Shape 130" style="position:absolute;left:44137;width:12881;height:12502;visibility:visible;mso-wrap-style:square;v-text-anchor:middle" coordsize="1288132,1250245" o:spid="_x0000_s1043" fillcolor="#003764" stroked="f" strokeweight="7.45pt" path="m644066,v369391,,644066,255732,644066,625123c1288132,994514,1013457,1250246,644066,1250246,274675,1250246,,994514,,625123,,255732,274675,,644066,xm644066,274675v-198903,,-331504,151545,-331504,350448c312562,824025,445163,975570,644066,975570v198903,,331505,-151545,331505,-350447c966099,426220,842969,274675,644066,274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">
                    <v:stroke joinstyle="miter"/>
                    <v:path arrowok="t" o:connecttype="custom" o:connectlocs="644066,0;1288132,625123;644066,1250246;0,625123;644066,0;644066,274675;312562,625123;644066,975570;975571,625123;644066,274675" o:connectangles="0,0,0,0,0,0,0,0,0,0"/>
                  </v:shape>
                  <v:shape id="Freeform: Shape 131" style="position:absolute;top:378;width:17143;height:12124;visibility:visible;mso-wrap-style:square;v-text-anchor:middle" coordsize="1714352,1212359" o:spid="_x0000_s1044" fillcolor="#003764" stroked="f" strokeweight="7.45pt" path="m1714352,l1259717,1212359r-388334,l596708,473578,312561,1212359,,1212359,416749,,767196,r303090,871383l1363904,r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">
                    <v:stroke joinstyle="miter"/>
                    <v:path arrowok="t" o:connecttype="custom" o:connectlocs="1714352,0;1259717,1212359;871383,1212359;596708,473578;312561,1212359;0,1212359;416749,0;767196,0;1070286,871383;1363904,0" o:connectangles="0,0,0,0,0,0,0,0,0,0"/>
                  </v:shape>
                </v:group>
                <v:shape id="Freeform: Shape 132" style="position:absolute;left:15057;top:6053;width:22651;height:5307;visibility:visible;mso-wrap-style:square;v-text-anchor:middle" coordsize="2150043,511464" o:spid="_x0000_s1045" fillcolor="#ffd600" stroked="f" strokeweight="7.45pt" path="m2150044,208374r-170488,18943l1638580,284147r-9472,l1326018,322033r-170488,28415l871383,388334,340976,464106,,511464,179960,,501993,28415,757725,56829r303090,37887l1240774,113659r340976,37886l1676466,161017r312561,28414l2150044,2083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">
                  <v:stroke joinstyle="miter"/>
                  <v:path arrowok="t" o:connecttype="custom" o:connectlocs="2265126,216219;2085513,235876;1726286,294845;1716307,294845;1396994,334158;1217380,363643;918024,402955;359227,481580;0,530721;189592,0;528862,29485;798283,58969;1117596,98282;1307187,117938;1666414,157251;1766200,167079;2095491,196563" o:connectangles="0,0,0,0,0,0,0,0,0,0,0,0,0,0,0,0,0"/>
                </v:shape>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oKlavuz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21"/>
      <w:gridCol w:w="4806"/>
      <w:gridCol w:w="2611"/>
    </w:tblGrid>
    <w:tr w:rsidR="00EA5E18" w:rsidTr="00DB6E16" w14:paraId="20D16CC4" w14:textId="77777777">
      <w:tc>
        <w:tcPr>
          <w:tcW w:w="2245" w:type="dxa"/>
        </w:tcPr>
        <w:p w:rsidR="00EA5E18" w:rsidP="00EA5E18" w:rsidRDefault="00EA5E18" w14:paraId="13F092D9" w14:textId="77777777">
          <w:pPr>
            <w:pStyle w:val="DOCUMENTHEADEREN"/>
            <w:jc w:val="left"/>
          </w:pPr>
        </w:p>
      </w:tc>
      <w:tc>
        <w:tcPr>
          <w:tcW w:w="4860" w:type="dxa"/>
        </w:tcPr>
        <w:p w:rsidRPr="002B6D3E" w:rsidR="00EA5E18" w:rsidP="00EA5E18" w:rsidRDefault="00EA5E18" w14:paraId="0F3E59D7" w14:textId="77777777">
          <w:pPr>
            <w:pStyle w:val="DOCUMENTHEADEREN"/>
            <w:jc w:val="both"/>
            <w:rPr>
              <w:b w:val="0"/>
              <w:bCs w:val="0"/>
              <w:i w:val="0"/>
              <w:iCs w:val="0"/>
            </w:rPr>
          </w:pPr>
        </w:p>
      </w:tc>
      <w:tc>
        <w:tcPr>
          <w:tcW w:w="2631" w:type="dxa"/>
        </w:tcPr>
        <w:p w:rsidRPr="002B6D3E" w:rsidR="00EA5E18" w:rsidP="00EA5E18" w:rsidRDefault="00EA5E18" w14:paraId="660939C3" w14:textId="77777777">
          <w:pPr>
            <w:pStyle w:val="DOCUMENTTAG"/>
            <w:tabs>
              <w:tab w:val="clear" w:pos="888"/>
              <w:tab w:val="left" w:pos="980"/>
            </w:tabs>
            <w:spacing w:after="0" w:line="360" w:lineRule="auto"/>
          </w:pPr>
          <w:r w:rsidRPr="002B6D3E">
            <w:t>Project No</w:t>
          </w:r>
          <w:r w:rsidRPr="002B6D3E">
            <w:tab/>
          </w:r>
          <w:r w:rsidRPr="002B6D3E">
            <w:t>: N</w:t>
          </w:r>
          <w:r>
            <w:t>2020</w:t>
          </w:r>
          <w:r w:rsidRPr="002B6D3E">
            <w:t>-</w:t>
          </w:r>
          <w:r>
            <w:t>0723</w:t>
          </w:r>
        </w:p>
        <w:p w:rsidRPr="002B6D3E" w:rsidR="00EA5E18" w:rsidP="00EA5E18" w:rsidRDefault="00EA5E18" w14:paraId="0AF9D193" w14:textId="77777777">
          <w:pPr>
            <w:pStyle w:val="DOCUMENTTAG"/>
            <w:tabs>
              <w:tab w:val="clear" w:pos="888"/>
              <w:tab w:val="left" w:pos="980"/>
            </w:tabs>
            <w:spacing w:after="0" w:line="360" w:lineRule="auto"/>
          </w:pPr>
          <w:r w:rsidRPr="002B6D3E">
            <w:t>Document No</w:t>
          </w:r>
          <w:r w:rsidRPr="002B6D3E">
            <w:tab/>
          </w:r>
          <w:r w:rsidRPr="002B6D3E">
            <w:t xml:space="preserve">: </w:t>
          </w:r>
          <w:r>
            <w:t>NAVIO</w:t>
          </w:r>
          <w:r w:rsidRPr="002B6D3E">
            <w:t>-</w:t>
          </w:r>
          <w:r>
            <w:t>R-</w:t>
          </w:r>
          <w:r w:rsidRPr="002B6D3E">
            <w:t xml:space="preserve">20001 </w:t>
          </w:r>
        </w:p>
        <w:p w:rsidRPr="002B6D3E" w:rsidR="00EA5E18" w:rsidP="00EA5E18" w:rsidRDefault="00EA5E18" w14:paraId="2CE99ED0" w14:textId="77777777">
          <w:pPr>
            <w:pStyle w:val="DOCUMENTTAG"/>
            <w:tabs>
              <w:tab w:val="clear" w:pos="888"/>
              <w:tab w:val="left" w:pos="980"/>
            </w:tabs>
            <w:spacing w:after="0" w:line="360" w:lineRule="auto"/>
          </w:pPr>
          <w:r w:rsidRPr="002B6D3E">
            <w:t>Revision</w:t>
          </w:r>
          <w:r w:rsidRPr="002B6D3E">
            <w:tab/>
          </w:r>
          <w:r w:rsidRPr="002B6D3E">
            <w:t>: A</w:t>
          </w:r>
        </w:p>
        <w:p w:rsidRPr="005B21B9" w:rsidR="00EA5E18" w:rsidP="00EA5E18" w:rsidRDefault="00EA5E18" w14:paraId="197E6410" w14:textId="77777777">
          <w:pPr>
            <w:pStyle w:val="DOCUMENTTAG"/>
            <w:tabs>
              <w:tab w:val="clear" w:pos="888"/>
              <w:tab w:val="left" w:pos="980"/>
            </w:tabs>
            <w:spacing w:after="0" w:line="360" w:lineRule="auto"/>
          </w:pPr>
          <w:r w:rsidRPr="002B6D3E">
            <w:t>Release Date</w:t>
          </w:r>
          <w:r w:rsidRPr="002B6D3E">
            <w:tab/>
          </w:r>
          <w:r w:rsidRPr="002B6D3E">
            <w:t xml:space="preserve">: </w:t>
          </w:r>
          <w:r>
            <w:t>2020</w:t>
          </w:r>
          <w:r w:rsidRPr="002B6D3E">
            <w:t>-</w:t>
          </w:r>
          <w:r>
            <w:t>09</w:t>
          </w:r>
          <w:r w:rsidRPr="002B6D3E">
            <w:t>-</w:t>
          </w:r>
          <w:r>
            <w:t xml:space="preserve">18 </w:t>
          </w:r>
        </w:p>
      </w:tc>
    </w:tr>
  </w:tbl>
  <w:p w:rsidR="00574A4C" w:rsidRDefault="00804047" w14:paraId="1D466276" w14:textId="77777777">
    <w:pPr>
      <w:pStyle w:val="stBilgi"/>
    </w:pPr>
    <w:r w:rsidRPr="00D87199">
      <w:rPr>
        <w:b/>
        <w:bCs/>
        <w:noProof/>
      </w:rPr>
      <mc:AlternateContent>
        <mc:Choice Requires="wpg">
          <w:drawing>
            <wp:anchor distT="0" distB="0" distL="114300" distR="114300" simplePos="0" relativeHeight="251665408" behindDoc="0" locked="1" layoutInCell="1" allowOverlap="1" wp14:anchorId="1E68DA69" wp14:editId="378F9F39">
              <wp:simplePos x="0" y="0"/>
              <wp:positionH relativeFrom="page">
                <wp:posOffset>640080</wp:posOffset>
              </wp:positionH>
              <wp:positionV relativeFrom="page">
                <wp:posOffset>182880</wp:posOffset>
              </wp:positionV>
              <wp:extent cx="1325880" cy="457200"/>
              <wp:effectExtent l="0" t="0" r="7620" b="0"/>
              <wp:wrapNone/>
              <wp:docPr id="30" name="Graphic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25880" cy="457200"/>
                        <a:chOff x="0" y="0"/>
                        <a:chExt cx="5701878" cy="1970083"/>
                      </a:xfrm>
                    </wpg:grpSpPr>
                    <wpg:grpSp>
                      <wpg:cNvPr id="31" name="Graphic 1"/>
                      <wpg:cNvGrpSpPr/>
                      <wpg:grpSpPr>
                        <a:xfrm>
                          <a:off x="37886" y="1524920"/>
                          <a:ext cx="5616634" cy="445163"/>
                          <a:chOff x="37886" y="1524920"/>
                          <a:chExt cx="5616634" cy="445163"/>
                        </a:xfrm>
                        <a:solidFill>
                          <a:srgbClr val="898A8D"/>
                        </a:solidFill>
                      </wpg:grpSpPr>
                      <wps:wsp>
                        <wps:cNvPr id="32" name="Freeform: Shape 32"/>
                        <wps:cNvSpPr/>
                        <wps:spPr>
                          <a:xfrm>
                            <a:off x="37886" y="1534392"/>
                            <a:ext cx="331504" cy="426220"/>
                          </a:xfrm>
                          <a:custGeom>
                            <a:avLst/>
                            <a:gdLst>
                              <a:gd name="connsiteX0" fmla="*/ 132602 w 331504"/>
                              <a:gd name="connsiteY0" fmla="*/ 56829 h 426220"/>
                              <a:gd name="connsiteX1" fmla="*/ 0 w 331504"/>
                              <a:gd name="connsiteY1" fmla="*/ 56829 h 426220"/>
                              <a:gd name="connsiteX2" fmla="*/ 0 w 331504"/>
                              <a:gd name="connsiteY2" fmla="*/ 0 h 426220"/>
                              <a:gd name="connsiteX3" fmla="*/ 331505 w 331504"/>
                              <a:gd name="connsiteY3" fmla="*/ 0 h 426220"/>
                              <a:gd name="connsiteX4" fmla="*/ 331505 w 331504"/>
                              <a:gd name="connsiteY4" fmla="*/ 56829 h 426220"/>
                              <a:gd name="connsiteX5" fmla="*/ 198903 w 331504"/>
                              <a:gd name="connsiteY5" fmla="*/ 56829 h 426220"/>
                              <a:gd name="connsiteX6" fmla="*/ 198903 w 331504"/>
                              <a:gd name="connsiteY6" fmla="*/ 426220 h 426220"/>
                              <a:gd name="connsiteX7" fmla="*/ 132602 w 331504"/>
                              <a:gd name="connsiteY7" fmla="*/ 426220 h 426220"/>
                              <a:gd name="connsiteX8" fmla="*/ 132602 w 331504"/>
                              <a:gd name="connsiteY8" fmla="*/ 5682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1504" h="426220">
                                <a:moveTo>
                                  <a:pt x="132602" y="56829"/>
                                </a:moveTo>
                                <a:lnTo>
                                  <a:pt x="0" y="56829"/>
                                </a:lnTo>
                                <a:lnTo>
                                  <a:pt x="0" y="0"/>
                                </a:lnTo>
                                <a:lnTo>
                                  <a:pt x="331505" y="0"/>
                                </a:lnTo>
                                <a:lnTo>
                                  <a:pt x="331505" y="56829"/>
                                </a:lnTo>
                                <a:lnTo>
                                  <a:pt x="198903" y="56829"/>
                                </a:lnTo>
                                <a:lnTo>
                                  <a:pt x="198903" y="426220"/>
                                </a:lnTo>
                                <a:lnTo>
                                  <a:pt x="132602" y="426220"/>
                                </a:lnTo>
                                <a:lnTo>
                                  <a:pt x="132602" y="5682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587236" y="1534392"/>
                            <a:ext cx="293618" cy="426220"/>
                          </a:xfrm>
                          <a:custGeom>
                            <a:avLst/>
                            <a:gdLst>
                              <a:gd name="connsiteX0" fmla="*/ 0 w 293618"/>
                              <a:gd name="connsiteY0" fmla="*/ 0 h 426220"/>
                              <a:gd name="connsiteX1" fmla="*/ 293618 w 293618"/>
                              <a:gd name="connsiteY1" fmla="*/ 0 h 426220"/>
                              <a:gd name="connsiteX2" fmla="*/ 293618 w 293618"/>
                              <a:gd name="connsiteY2" fmla="*/ 56829 h 426220"/>
                              <a:gd name="connsiteX3" fmla="*/ 66301 w 293618"/>
                              <a:gd name="connsiteY3" fmla="*/ 56829 h 426220"/>
                              <a:gd name="connsiteX4" fmla="*/ 66301 w 293618"/>
                              <a:gd name="connsiteY4" fmla="*/ 179960 h 426220"/>
                              <a:gd name="connsiteX5" fmla="*/ 284147 w 293618"/>
                              <a:gd name="connsiteY5" fmla="*/ 179960 h 426220"/>
                              <a:gd name="connsiteX6" fmla="*/ 284147 w 293618"/>
                              <a:gd name="connsiteY6" fmla="*/ 236789 h 426220"/>
                              <a:gd name="connsiteX7" fmla="*/ 66301 w 293618"/>
                              <a:gd name="connsiteY7" fmla="*/ 236789 h 426220"/>
                              <a:gd name="connsiteX8" fmla="*/ 66301 w 293618"/>
                              <a:gd name="connsiteY8" fmla="*/ 369391 h 426220"/>
                              <a:gd name="connsiteX9" fmla="*/ 293618 w 293618"/>
                              <a:gd name="connsiteY9" fmla="*/ 369391 h 426220"/>
                              <a:gd name="connsiteX10" fmla="*/ 293618 w 293618"/>
                              <a:gd name="connsiteY10" fmla="*/ 426220 h 426220"/>
                              <a:gd name="connsiteX11" fmla="*/ 0 w 293618"/>
                              <a:gd name="connsiteY11" fmla="*/ 426220 h 426220"/>
                              <a:gd name="connsiteX12" fmla="*/ 0 w 293618"/>
                              <a:gd name="connsiteY12"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93618" h="426220">
                                <a:moveTo>
                                  <a:pt x="0" y="0"/>
                                </a:moveTo>
                                <a:lnTo>
                                  <a:pt x="293618" y="0"/>
                                </a:lnTo>
                                <a:lnTo>
                                  <a:pt x="293618" y="56829"/>
                                </a:lnTo>
                                <a:lnTo>
                                  <a:pt x="66301" y="56829"/>
                                </a:lnTo>
                                <a:lnTo>
                                  <a:pt x="66301" y="179960"/>
                                </a:lnTo>
                                <a:lnTo>
                                  <a:pt x="284147" y="179960"/>
                                </a:lnTo>
                                <a:lnTo>
                                  <a:pt x="284147" y="236789"/>
                                </a:lnTo>
                                <a:lnTo>
                                  <a:pt x="66301" y="236789"/>
                                </a:lnTo>
                                <a:lnTo>
                                  <a:pt x="66301" y="369391"/>
                                </a:lnTo>
                                <a:lnTo>
                                  <a:pt x="293618" y="369391"/>
                                </a:lnTo>
                                <a:lnTo>
                                  <a:pt x="293618" y="426220"/>
                                </a:lnTo>
                                <a:lnTo>
                                  <a:pt x="0" y="426220"/>
                                </a:lnTo>
                                <a:lnTo>
                                  <a:pt x="0"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098700" y="1524920"/>
                            <a:ext cx="388333" cy="436343"/>
                          </a:xfrm>
                          <a:custGeom>
                            <a:avLst/>
                            <a:gdLst>
                              <a:gd name="connsiteX0" fmla="*/ 0 w 388333"/>
                              <a:gd name="connsiteY0" fmla="*/ 217846 h 436343"/>
                              <a:gd name="connsiteX1" fmla="*/ 217846 w 388333"/>
                              <a:gd name="connsiteY1" fmla="*/ 0 h 436343"/>
                              <a:gd name="connsiteX2" fmla="*/ 388334 w 388333"/>
                              <a:gd name="connsiteY2" fmla="*/ 94716 h 436343"/>
                              <a:gd name="connsiteX3" fmla="*/ 331505 w 388333"/>
                              <a:gd name="connsiteY3" fmla="*/ 123130 h 436343"/>
                              <a:gd name="connsiteX4" fmla="*/ 217846 w 388333"/>
                              <a:gd name="connsiteY4" fmla="*/ 56829 h 436343"/>
                              <a:gd name="connsiteX5" fmla="*/ 66301 w 388333"/>
                              <a:gd name="connsiteY5" fmla="*/ 217846 h 436343"/>
                              <a:gd name="connsiteX6" fmla="*/ 217846 w 388333"/>
                              <a:gd name="connsiteY6" fmla="*/ 378862 h 436343"/>
                              <a:gd name="connsiteX7" fmla="*/ 331505 w 388333"/>
                              <a:gd name="connsiteY7" fmla="*/ 312561 h 436343"/>
                              <a:gd name="connsiteX8" fmla="*/ 388334 w 388333"/>
                              <a:gd name="connsiteY8" fmla="*/ 340976 h 436343"/>
                              <a:gd name="connsiteX9" fmla="*/ 217846 w 388333"/>
                              <a:gd name="connsiteY9" fmla="*/ 435692 h 436343"/>
                              <a:gd name="connsiteX10" fmla="*/ 0 w 388333"/>
                              <a:gd name="connsiteY10" fmla="*/ 217846 h 43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88333" h="436343">
                                <a:moveTo>
                                  <a:pt x="0" y="217846"/>
                                </a:moveTo>
                                <a:cubicBezTo>
                                  <a:pt x="0" y="85244"/>
                                  <a:pt x="94716" y="0"/>
                                  <a:pt x="217846" y="0"/>
                                </a:cubicBezTo>
                                <a:cubicBezTo>
                                  <a:pt x="303090" y="0"/>
                                  <a:pt x="359919" y="37886"/>
                                  <a:pt x="388334" y="94716"/>
                                </a:cubicBezTo>
                                <a:lnTo>
                                  <a:pt x="331505" y="123130"/>
                                </a:lnTo>
                                <a:cubicBezTo>
                                  <a:pt x="312561" y="85244"/>
                                  <a:pt x="265204" y="56829"/>
                                  <a:pt x="217846" y="56829"/>
                                </a:cubicBezTo>
                                <a:cubicBezTo>
                                  <a:pt x="132602" y="56829"/>
                                  <a:pt x="66301" y="123130"/>
                                  <a:pt x="66301" y="217846"/>
                                </a:cubicBezTo>
                                <a:cubicBezTo>
                                  <a:pt x="66301" y="312561"/>
                                  <a:pt x="132602" y="378862"/>
                                  <a:pt x="217846" y="378862"/>
                                </a:cubicBezTo>
                                <a:cubicBezTo>
                                  <a:pt x="265204" y="378862"/>
                                  <a:pt x="312561" y="350448"/>
                                  <a:pt x="331505" y="312561"/>
                                </a:cubicBezTo>
                                <a:lnTo>
                                  <a:pt x="388334" y="340976"/>
                                </a:lnTo>
                                <a:cubicBezTo>
                                  <a:pt x="350448" y="388334"/>
                                  <a:pt x="303090" y="435692"/>
                                  <a:pt x="217846" y="435692"/>
                                </a:cubicBezTo>
                                <a:cubicBezTo>
                                  <a:pt x="94716" y="445163"/>
                                  <a:pt x="0" y="350448"/>
                                  <a:pt x="0" y="217846"/>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704880" y="1534392"/>
                            <a:ext cx="369390" cy="426220"/>
                          </a:xfrm>
                          <a:custGeom>
                            <a:avLst/>
                            <a:gdLst>
                              <a:gd name="connsiteX0" fmla="*/ 303090 w 369390"/>
                              <a:gd name="connsiteY0" fmla="*/ 236789 h 426220"/>
                              <a:gd name="connsiteX1" fmla="*/ 66301 w 369390"/>
                              <a:gd name="connsiteY1" fmla="*/ 236789 h 426220"/>
                              <a:gd name="connsiteX2" fmla="*/ 66301 w 369390"/>
                              <a:gd name="connsiteY2" fmla="*/ 426220 h 426220"/>
                              <a:gd name="connsiteX3" fmla="*/ 0 w 369390"/>
                              <a:gd name="connsiteY3" fmla="*/ 426220 h 426220"/>
                              <a:gd name="connsiteX4" fmla="*/ 0 w 369390"/>
                              <a:gd name="connsiteY4" fmla="*/ 0 h 426220"/>
                              <a:gd name="connsiteX5" fmla="*/ 66301 w 369390"/>
                              <a:gd name="connsiteY5" fmla="*/ 0 h 426220"/>
                              <a:gd name="connsiteX6" fmla="*/ 66301 w 369390"/>
                              <a:gd name="connsiteY6" fmla="*/ 179960 h 426220"/>
                              <a:gd name="connsiteX7" fmla="*/ 303090 w 369390"/>
                              <a:gd name="connsiteY7" fmla="*/ 179960 h 426220"/>
                              <a:gd name="connsiteX8" fmla="*/ 303090 w 369390"/>
                              <a:gd name="connsiteY8" fmla="*/ 0 h 426220"/>
                              <a:gd name="connsiteX9" fmla="*/ 369391 w 369390"/>
                              <a:gd name="connsiteY9" fmla="*/ 0 h 426220"/>
                              <a:gd name="connsiteX10" fmla="*/ 369391 w 369390"/>
                              <a:gd name="connsiteY10" fmla="*/ 426220 h 426220"/>
                              <a:gd name="connsiteX11" fmla="*/ 303090 w 369390"/>
                              <a:gd name="connsiteY11" fmla="*/ 426220 h 426220"/>
                              <a:gd name="connsiteX12" fmla="*/ 303090 w 369390"/>
                              <a:gd name="connsiteY12" fmla="*/ 23678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9390" h="426220">
                                <a:moveTo>
                                  <a:pt x="303090" y="236789"/>
                                </a:moveTo>
                                <a:lnTo>
                                  <a:pt x="66301" y="236789"/>
                                </a:lnTo>
                                <a:lnTo>
                                  <a:pt x="66301" y="426220"/>
                                </a:lnTo>
                                <a:lnTo>
                                  <a:pt x="0" y="426220"/>
                                </a:lnTo>
                                <a:lnTo>
                                  <a:pt x="0" y="0"/>
                                </a:lnTo>
                                <a:lnTo>
                                  <a:pt x="66301" y="0"/>
                                </a:lnTo>
                                <a:lnTo>
                                  <a:pt x="66301" y="179960"/>
                                </a:lnTo>
                                <a:lnTo>
                                  <a:pt x="303090" y="179960"/>
                                </a:lnTo>
                                <a:lnTo>
                                  <a:pt x="303090" y="0"/>
                                </a:lnTo>
                                <a:lnTo>
                                  <a:pt x="369391" y="0"/>
                                </a:lnTo>
                                <a:lnTo>
                                  <a:pt x="369391" y="426220"/>
                                </a:lnTo>
                                <a:lnTo>
                                  <a:pt x="303090" y="426220"/>
                                </a:lnTo>
                                <a:lnTo>
                                  <a:pt x="303090" y="23678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320531" y="1534392"/>
                            <a:ext cx="369390" cy="426220"/>
                          </a:xfrm>
                          <a:custGeom>
                            <a:avLst/>
                            <a:gdLst>
                              <a:gd name="connsiteX0" fmla="*/ 66301 w 369390"/>
                              <a:gd name="connsiteY0" fmla="*/ 94716 h 426220"/>
                              <a:gd name="connsiteX1" fmla="*/ 66301 w 369390"/>
                              <a:gd name="connsiteY1" fmla="*/ 426220 h 426220"/>
                              <a:gd name="connsiteX2" fmla="*/ 0 w 369390"/>
                              <a:gd name="connsiteY2" fmla="*/ 426220 h 426220"/>
                              <a:gd name="connsiteX3" fmla="*/ 0 w 369390"/>
                              <a:gd name="connsiteY3" fmla="*/ 0 h 426220"/>
                              <a:gd name="connsiteX4" fmla="*/ 66301 w 369390"/>
                              <a:gd name="connsiteY4" fmla="*/ 0 h 426220"/>
                              <a:gd name="connsiteX5" fmla="*/ 303090 w 369390"/>
                              <a:gd name="connsiteY5" fmla="*/ 322033 h 426220"/>
                              <a:gd name="connsiteX6" fmla="*/ 303090 w 369390"/>
                              <a:gd name="connsiteY6" fmla="*/ 0 h 426220"/>
                              <a:gd name="connsiteX7" fmla="*/ 369391 w 369390"/>
                              <a:gd name="connsiteY7" fmla="*/ 0 h 426220"/>
                              <a:gd name="connsiteX8" fmla="*/ 369391 w 369390"/>
                              <a:gd name="connsiteY8" fmla="*/ 426220 h 426220"/>
                              <a:gd name="connsiteX9" fmla="*/ 303090 w 369390"/>
                              <a:gd name="connsiteY9" fmla="*/ 426220 h 426220"/>
                              <a:gd name="connsiteX10" fmla="*/ 66301 w 369390"/>
                              <a:gd name="connsiteY10" fmla="*/ 94716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9390" h="426220">
                                <a:moveTo>
                                  <a:pt x="66301" y="94716"/>
                                </a:moveTo>
                                <a:lnTo>
                                  <a:pt x="66301" y="426220"/>
                                </a:lnTo>
                                <a:lnTo>
                                  <a:pt x="0" y="426220"/>
                                </a:lnTo>
                                <a:lnTo>
                                  <a:pt x="0" y="0"/>
                                </a:lnTo>
                                <a:lnTo>
                                  <a:pt x="66301" y="0"/>
                                </a:lnTo>
                                <a:lnTo>
                                  <a:pt x="303090" y="322033"/>
                                </a:lnTo>
                                <a:lnTo>
                                  <a:pt x="303090" y="0"/>
                                </a:lnTo>
                                <a:lnTo>
                                  <a:pt x="369391" y="0"/>
                                </a:lnTo>
                                <a:lnTo>
                                  <a:pt x="369391" y="426220"/>
                                </a:lnTo>
                                <a:lnTo>
                                  <a:pt x="303090" y="426220"/>
                                </a:lnTo>
                                <a:lnTo>
                                  <a:pt x="66301" y="94716"/>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2917239"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94716" y="0"/>
                                  <a:pt x="217846" y="0"/>
                                </a:cubicBezTo>
                                <a:close/>
                                <a:moveTo>
                                  <a:pt x="217846" y="56829"/>
                                </a:moveTo>
                                <a:cubicBezTo>
                                  <a:pt x="123130" y="56829"/>
                                  <a:pt x="66301" y="123130"/>
                                  <a:pt x="66301" y="217846"/>
                                </a:cubicBezTo>
                                <a:cubicBezTo>
                                  <a:pt x="66301" y="312561"/>
                                  <a:pt x="123130" y="378862"/>
                                  <a:pt x="217846" y="378862"/>
                                </a:cubicBezTo>
                                <a:cubicBezTo>
                                  <a:pt x="312561" y="378862"/>
                                  <a:pt x="369391" y="312561"/>
                                  <a:pt x="369391" y="217846"/>
                                </a:cubicBezTo>
                                <a:cubicBezTo>
                                  <a:pt x="369391" y="123130"/>
                                  <a:pt x="312561"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3589720" y="1534392"/>
                            <a:ext cx="265203" cy="426220"/>
                          </a:xfrm>
                          <a:custGeom>
                            <a:avLst/>
                            <a:gdLst>
                              <a:gd name="connsiteX0" fmla="*/ 0 w 265203"/>
                              <a:gd name="connsiteY0" fmla="*/ 0 h 426220"/>
                              <a:gd name="connsiteX1" fmla="*/ 66301 w 265203"/>
                              <a:gd name="connsiteY1" fmla="*/ 0 h 426220"/>
                              <a:gd name="connsiteX2" fmla="*/ 66301 w 265203"/>
                              <a:gd name="connsiteY2" fmla="*/ 369391 h 426220"/>
                              <a:gd name="connsiteX3" fmla="*/ 265204 w 265203"/>
                              <a:gd name="connsiteY3" fmla="*/ 369391 h 426220"/>
                              <a:gd name="connsiteX4" fmla="*/ 265204 w 265203"/>
                              <a:gd name="connsiteY4" fmla="*/ 426220 h 426220"/>
                              <a:gd name="connsiteX5" fmla="*/ 9471 w 265203"/>
                              <a:gd name="connsiteY5" fmla="*/ 426220 h 426220"/>
                              <a:gd name="connsiteX6" fmla="*/ 9471 w 265203"/>
                              <a:gd name="connsiteY6"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5203" h="426220">
                                <a:moveTo>
                                  <a:pt x="0" y="0"/>
                                </a:moveTo>
                                <a:lnTo>
                                  <a:pt x="66301" y="0"/>
                                </a:lnTo>
                                <a:lnTo>
                                  <a:pt x="66301" y="369391"/>
                                </a:lnTo>
                                <a:lnTo>
                                  <a:pt x="265204" y="369391"/>
                                </a:lnTo>
                                <a:lnTo>
                                  <a:pt x="265204" y="426220"/>
                                </a:lnTo>
                                <a:lnTo>
                                  <a:pt x="9471" y="426220"/>
                                </a:lnTo>
                                <a:lnTo>
                                  <a:pt x="9471"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4034883"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85244" y="0"/>
                                  <a:pt x="217846" y="0"/>
                                </a:cubicBezTo>
                                <a:close/>
                                <a:moveTo>
                                  <a:pt x="217846" y="56829"/>
                                </a:moveTo>
                                <a:cubicBezTo>
                                  <a:pt x="123131" y="56829"/>
                                  <a:pt x="66301" y="123130"/>
                                  <a:pt x="66301" y="217846"/>
                                </a:cubicBezTo>
                                <a:cubicBezTo>
                                  <a:pt x="66301" y="312561"/>
                                  <a:pt x="123131" y="378862"/>
                                  <a:pt x="217846" y="378862"/>
                                </a:cubicBezTo>
                                <a:cubicBezTo>
                                  <a:pt x="312562" y="378862"/>
                                  <a:pt x="369391" y="312561"/>
                                  <a:pt x="369391" y="217846"/>
                                </a:cubicBezTo>
                                <a:cubicBezTo>
                                  <a:pt x="369391" y="123130"/>
                                  <a:pt x="303090"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4678949" y="1524920"/>
                            <a:ext cx="397805" cy="445163"/>
                          </a:xfrm>
                          <a:custGeom>
                            <a:avLst/>
                            <a:gdLst>
                              <a:gd name="connsiteX0" fmla="*/ 227317 w 397805"/>
                              <a:gd name="connsiteY0" fmla="*/ 0 h 445163"/>
                              <a:gd name="connsiteX1" fmla="*/ 397805 w 397805"/>
                              <a:gd name="connsiteY1" fmla="*/ 85244 h 445163"/>
                              <a:gd name="connsiteX2" fmla="*/ 340976 w 397805"/>
                              <a:gd name="connsiteY2" fmla="*/ 113659 h 445163"/>
                              <a:gd name="connsiteX3" fmla="*/ 227317 w 397805"/>
                              <a:gd name="connsiteY3" fmla="*/ 56829 h 445163"/>
                              <a:gd name="connsiteX4" fmla="*/ 66301 w 397805"/>
                              <a:gd name="connsiteY4" fmla="*/ 217846 h 445163"/>
                              <a:gd name="connsiteX5" fmla="*/ 227317 w 397805"/>
                              <a:gd name="connsiteY5" fmla="*/ 378862 h 445163"/>
                              <a:gd name="connsiteX6" fmla="*/ 340976 w 397805"/>
                              <a:gd name="connsiteY6" fmla="*/ 340976 h 445163"/>
                              <a:gd name="connsiteX7" fmla="*/ 340976 w 397805"/>
                              <a:gd name="connsiteY7" fmla="*/ 265204 h 445163"/>
                              <a:gd name="connsiteX8" fmla="*/ 198903 w 397805"/>
                              <a:gd name="connsiteY8" fmla="*/ 265204 h 445163"/>
                              <a:gd name="connsiteX9" fmla="*/ 198903 w 397805"/>
                              <a:gd name="connsiteY9" fmla="*/ 208374 h 445163"/>
                              <a:gd name="connsiteX10" fmla="*/ 397805 w 397805"/>
                              <a:gd name="connsiteY10" fmla="*/ 208374 h 445163"/>
                              <a:gd name="connsiteX11" fmla="*/ 397805 w 397805"/>
                              <a:gd name="connsiteY11" fmla="*/ 369391 h 445163"/>
                              <a:gd name="connsiteX12" fmla="*/ 227317 w 397805"/>
                              <a:gd name="connsiteY12" fmla="*/ 445163 h 445163"/>
                              <a:gd name="connsiteX13" fmla="*/ 0 w 397805"/>
                              <a:gd name="connsiteY13" fmla="*/ 217846 h 445163"/>
                              <a:gd name="connsiteX14" fmla="*/ 227317 w 397805"/>
                              <a:gd name="connsiteY14" fmla="*/ 0 h 445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97805" h="445163">
                                <a:moveTo>
                                  <a:pt x="227317" y="0"/>
                                </a:moveTo>
                                <a:cubicBezTo>
                                  <a:pt x="312561" y="0"/>
                                  <a:pt x="359919" y="37886"/>
                                  <a:pt x="397805" y="85244"/>
                                </a:cubicBezTo>
                                <a:lnTo>
                                  <a:pt x="340976" y="113659"/>
                                </a:lnTo>
                                <a:cubicBezTo>
                                  <a:pt x="312561" y="85244"/>
                                  <a:pt x="274675" y="56829"/>
                                  <a:pt x="227317" y="56829"/>
                                </a:cubicBezTo>
                                <a:cubicBezTo>
                                  <a:pt x="142073" y="56829"/>
                                  <a:pt x="66301" y="123130"/>
                                  <a:pt x="66301" y="217846"/>
                                </a:cubicBezTo>
                                <a:cubicBezTo>
                                  <a:pt x="66301" y="312561"/>
                                  <a:pt x="132602" y="378862"/>
                                  <a:pt x="227317" y="378862"/>
                                </a:cubicBezTo>
                                <a:cubicBezTo>
                                  <a:pt x="274675" y="378862"/>
                                  <a:pt x="312561" y="359919"/>
                                  <a:pt x="340976" y="340976"/>
                                </a:cubicBezTo>
                                <a:lnTo>
                                  <a:pt x="340976" y="265204"/>
                                </a:lnTo>
                                <a:lnTo>
                                  <a:pt x="198903" y="265204"/>
                                </a:lnTo>
                                <a:lnTo>
                                  <a:pt x="198903" y="208374"/>
                                </a:lnTo>
                                <a:lnTo>
                                  <a:pt x="397805" y="208374"/>
                                </a:lnTo>
                                <a:lnTo>
                                  <a:pt x="397805" y="369391"/>
                                </a:lnTo>
                                <a:cubicBezTo>
                                  <a:pt x="359919" y="416748"/>
                                  <a:pt x="293618" y="445163"/>
                                  <a:pt x="227317" y="445163"/>
                                </a:cubicBezTo>
                                <a:cubicBezTo>
                                  <a:pt x="104187" y="445163"/>
                                  <a:pt x="0" y="359919"/>
                                  <a:pt x="0" y="217846"/>
                                </a:cubicBezTo>
                                <a:cubicBezTo>
                                  <a:pt x="0" y="75772"/>
                                  <a:pt x="104187" y="0"/>
                                  <a:pt x="227317" y="0"/>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5256714" y="1534392"/>
                            <a:ext cx="397805" cy="426220"/>
                          </a:xfrm>
                          <a:custGeom>
                            <a:avLst/>
                            <a:gdLst>
                              <a:gd name="connsiteX0" fmla="*/ 170488 w 397805"/>
                              <a:gd name="connsiteY0" fmla="*/ 246260 h 426220"/>
                              <a:gd name="connsiteX1" fmla="*/ 0 w 397805"/>
                              <a:gd name="connsiteY1" fmla="*/ 0 h 426220"/>
                              <a:gd name="connsiteX2" fmla="*/ 75772 w 397805"/>
                              <a:gd name="connsiteY2" fmla="*/ 0 h 426220"/>
                              <a:gd name="connsiteX3" fmla="*/ 198903 w 397805"/>
                              <a:gd name="connsiteY3" fmla="*/ 189431 h 426220"/>
                              <a:gd name="connsiteX4" fmla="*/ 322033 w 397805"/>
                              <a:gd name="connsiteY4" fmla="*/ 0 h 426220"/>
                              <a:gd name="connsiteX5" fmla="*/ 397806 w 397805"/>
                              <a:gd name="connsiteY5" fmla="*/ 0 h 426220"/>
                              <a:gd name="connsiteX6" fmla="*/ 236789 w 397805"/>
                              <a:gd name="connsiteY6" fmla="*/ 246260 h 426220"/>
                              <a:gd name="connsiteX7" fmla="*/ 236789 w 397805"/>
                              <a:gd name="connsiteY7" fmla="*/ 426220 h 426220"/>
                              <a:gd name="connsiteX8" fmla="*/ 170488 w 397805"/>
                              <a:gd name="connsiteY8" fmla="*/ 426220 h 426220"/>
                              <a:gd name="connsiteX9" fmla="*/ 170488 w 397805"/>
                              <a:gd name="connsiteY9" fmla="*/ 24626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97805" h="426220">
                                <a:moveTo>
                                  <a:pt x="170488" y="246260"/>
                                </a:moveTo>
                                <a:lnTo>
                                  <a:pt x="0" y="0"/>
                                </a:lnTo>
                                <a:lnTo>
                                  <a:pt x="75772" y="0"/>
                                </a:lnTo>
                                <a:lnTo>
                                  <a:pt x="198903" y="189431"/>
                                </a:lnTo>
                                <a:lnTo>
                                  <a:pt x="322033" y="0"/>
                                </a:lnTo>
                                <a:lnTo>
                                  <a:pt x="397806" y="0"/>
                                </a:lnTo>
                                <a:lnTo>
                                  <a:pt x="236789" y="246260"/>
                                </a:lnTo>
                                <a:lnTo>
                                  <a:pt x="236789" y="426220"/>
                                </a:lnTo>
                                <a:lnTo>
                                  <a:pt x="170488" y="426220"/>
                                </a:lnTo>
                                <a:lnTo>
                                  <a:pt x="170488" y="24626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2" name="Graphic 1"/>
                      <wpg:cNvGrpSpPr/>
                      <wpg:grpSpPr>
                        <a:xfrm>
                          <a:off x="0" y="0"/>
                          <a:ext cx="5701878" cy="1250245"/>
                          <a:chOff x="0" y="0"/>
                          <a:chExt cx="5701878" cy="1250245"/>
                        </a:xfrm>
                      </wpg:grpSpPr>
                      <wpg:grpSp>
                        <wpg:cNvPr id="43" name="Graphic 1"/>
                        <wpg:cNvGrpSpPr/>
                        <wpg:grpSpPr>
                          <a:xfrm>
                            <a:off x="0" y="0"/>
                            <a:ext cx="5701878" cy="1250245"/>
                            <a:chOff x="0" y="0"/>
                            <a:chExt cx="5701878" cy="1250245"/>
                          </a:xfrm>
                          <a:solidFill>
                            <a:srgbClr val="003764"/>
                          </a:solidFill>
                        </wpg:grpSpPr>
                        <wps:wsp>
                          <wps:cNvPr id="44" name="Freeform: Shape 44"/>
                          <wps:cNvSpPr/>
                          <wps:spPr>
                            <a:xfrm>
                              <a:off x="1468091" y="37886"/>
                              <a:ext cx="1297603" cy="1212359"/>
                            </a:xfrm>
                            <a:custGeom>
                              <a:avLst/>
                              <a:gdLst>
                                <a:gd name="connsiteX0" fmla="*/ 1193416 w 1297603"/>
                                <a:gd name="connsiteY0" fmla="*/ 937684 h 1212359"/>
                                <a:gd name="connsiteX1" fmla="*/ 909270 w 1297603"/>
                                <a:gd name="connsiteY1" fmla="*/ 975570 h 1212359"/>
                                <a:gd name="connsiteX2" fmla="*/ 994514 w 1297603"/>
                                <a:gd name="connsiteY2" fmla="*/ 1212359 h 1212359"/>
                                <a:gd name="connsiteX3" fmla="*/ 1297604 w 1297603"/>
                                <a:gd name="connsiteY3" fmla="*/ 1212359 h 1212359"/>
                                <a:gd name="connsiteX4" fmla="*/ 1193416 w 1297603"/>
                                <a:gd name="connsiteY4" fmla="*/ 937684 h 1212359"/>
                                <a:gd name="connsiteX5" fmla="*/ 861912 w 1297603"/>
                                <a:gd name="connsiteY5" fmla="*/ 0 h 1212359"/>
                                <a:gd name="connsiteX6" fmla="*/ 426220 w 1297603"/>
                                <a:gd name="connsiteY6" fmla="*/ 0 h 1212359"/>
                                <a:gd name="connsiteX7" fmla="*/ 227317 w 1297603"/>
                                <a:gd name="connsiteY7" fmla="*/ 577765 h 1212359"/>
                                <a:gd name="connsiteX8" fmla="*/ 549350 w 1297603"/>
                                <a:gd name="connsiteY8" fmla="*/ 615651 h 1212359"/>
                                <a:gd name="connsiteX9" fmla="*/ 681952 w 1297603"/>
                                <a:gd name="connsiteY9" fmla="*/ 274675 h 1212359"/>
                                <a:gd name="connsiteX10" fmla="*/ 814554 w 1297603"/>
                                <a:gd name="connsiteY10" fmla="*/ 644066 h 1212359"/>
                                <a:gd name="connsiteX11" fmla="*/ 1117644 w 1297603"/>
                                <a:gd name="connsiteY11" fmla="*/ 672481 h 1212359"/>
                                <a:gd name="connsiteX12" fmla="*/ 861912 w 1297603"/>
                                <a:gd name="connsiteY12" fmla="*/ 0 h 1212359"/>
                                <a:gd name="connsiteX13" fmla="*/ 0 w 1297603"/>
                                <a:gd name="connsiteY13" fmla="*/ 1212359 h 1212359"/>
                                <a:gd name="connsiteX14" fmla="*/ 312561 w 1297603"/>
                                <a:gd name="connsiteY14" fmla="*/ 1212359 h 1212359"/>
                                <a:gd name="connsiteX15" fmla="*/ 369391 w 1297603"/>
                                <a:gd name="connsiteY15" fmla="*/ 1051343 h 1212359"/>
                                <a:gd name="connsiteX16" fmla="*/ 37886 w 1297603"/>
                                <a:gd name="connsiteY16" fmla="*/ 1098701 h 1212359"/>
                                <a:gd name="connsiteX17" fmla="*/ 0 w 1297603"/>
                                <a:gd name="connsiteY17" fmla="*/ 1212359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12359">
                                  <a:moveTo>
                                    <a:pt x="1193416" y="937684"/>
                                  </a:moveTo>
                                  <a:lnTo>
                                    <a:pt x="909270" y="975570"/>
                                  </a:lnTo>
                                  <a:lnTo>
                                    <a:pt x="994514" y="1212359"/>
                                  </a:lnTo>
                                  <a:lnTo>
                                    <a:pt x="1297604" y="1212359"/>
                                  </a:lnTo>
                                  <a:lnTo>
                                    <a:pt x="1193416" y="937684"/>
                                  </a:lnTo>
                                  <a:close/>
                                  <a:moveTo>
                                    <a:pt x="861912" y="0"/>
                                  </a:moveTo>
                                  <a:lnTo>
                                    <a:pt x="426220" y="0"/>
                                  </a:lnTo>
                                  <a:lnTo>
                                    <a:pt x="227317" y="577765"/>
                                  </a:lnTo>
                                  <a:lnTo>
                                    <a:pt x="549350" y="615651"/>
                                  </a:lnTo>
                                  <a:lnTo>
                                    <a:pt x="681952" y="274675"/>
                                  </a:lnTo>
                                  <a:lnTo>
                                    <a:pt x="814554" y="644066"/>
                                  </a:lnTo>
                                  <a:lnTo>
                                    <a:pt x="1117644" y="672481"/>
                                  </a:lnTo>
                                  <a:lnTo>
                                    <a:pt x="861912" y="0"/>
                                  </a:lnTo>
                                  <a:close/>
                                  <a:moveTo>
                                    <a:pt x="0" y="1212359"/>
                                  </a:moveTo>
                                  <a:lnTo>
                                    <a:pt x="312561" y="1212359"/>
                                  </a:lnTo>
                                  <a:lnTo>
                                    <a:pt x="369391" y="1051343"/>
                                  </a:lnTo>
                                  <a:lnTo>
                                    <a:pt x="37886" y="1098701"/>
                                  </a:lnTo>
                                  <a:lnTo>
                                    <a:pt x="0" y="1212359"/>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2509962" y="37886"/>
                              <a:ext cx="1297603" cy="1202887"/>
                            </a:xfrm>
                            <a:custGeom>
                              <a:avLst/>
                              <a:gdLst>
                                <a:gd name="connsiteX0" fmla="*/ 947156 w 1297603"/>
                                <a:gd name="connsiteY0" fmla="*/ 0 h 1202887"/>
                                <a:gd name="connsiteX1" fmla="*/ 691424 w 1297603"/>
                                <a:gd name="connsiteY1" fmla="*/ 738781 h 1202887"/>
                                <a:gd name="connsiteX2" fmla="*/ 1003985 w 1297603"/>
                                <a:gd name="connsiteY2" fmla="*/ 776668 h 1202887"/>
                                <a:gd name="connsiteX3" fmla="*/ 1297604 w 1297603"/>
                                <a:gd name="connsiteY3" fmla="*/ 0 h 1202887"/>
                                <a:gd name="connsiteX4" fmla="*/ 947156 w 1297603"/>
                                <a:gd name="connsiteY4" fmla="*/ 0 h 1202887"/>
                                <a:gd name="connsiteX5" fmla="*/ 644066 w 1297603"/>
                                <a:gd name="connsiteY5" fmla="*/ 871383 h 1202887"/>
                                <a:gd name="connsiteX6" fmla="*/ 644066 w 1297603"/>
                                <a:gd name="connsiteY6" fmla="*/ 871383 h 1202887"/>
                                <a:gd name="connsiteX7" fmla="*/ 340976 w 1297603"/>
                                <a:gd name="connsiteY7" fmla="*/ 909270 h 1202887"/>
                                <a:gd name="connsiteX8" fmla="*/ 454635 w 1297603"/>
                                <a:gd name="connsiteY8" fmla="*/ 1202888 h 1202887"/>
                                <a:gd name="connsiteX9" fmla="*/ 842969 w 1297603"/>
                                <a:gd name="connsiteY9" fmla="*/ 1202888 h 1202887"/>
                                <a:gd name="connsiteX10" fmla="*/ 994514 w 1297603"/>
                                <a:gd name="connsiteY10" fmla="*/ 814554 h 1202887"/>
                                <a:gd name="connsiteX11" fmla="*/ 644066 w 1297603"/>
                                <a:gd name="connsiteY11" fmla="*/ 871383 h 1202887"/>
                                <a:gd name="connsiteX12" fmla="*/ 644066 w 1297603"/>
                                <a:gd name="connsiteY12" fmla="*/ 871383 h 1202887"/>
                                <a:gd name="connsiteX13" fmla="*/ 350448 w 1297603"/>
                                <a:gd name="connsiteY13" fmla="*/ 0 h 1202887"/>
                                <a:gd name="connsiteX14" fmla="*/ 0 w 1297603"/>
                                <a:gd name="connsiteY14" fmla="*/ 0 h 1202887"/>
                                <a:gd name="connsiteX15" fmla="*/ 265204 w 1297603"/>
                                <a:gd name="connsiteY15" fmla="*/ 691424 h 1202887"/>
                                <a:gd name="connsiteX16" fmla="*/ 606180 w 1297603"/>
                                <a:gd name="connsiteY16" fmla="*/ 729310 h 1202887"/>
                                <a:gd name="connsiteX17" fmla="*/ 350448 w 1297603"/>
                                <a:gd name="connsiteY17" fmla="*/ 0 h 12028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02887">
                                  <a:moveTo>
                                    <a:pt x="947156" y="0"/>
                                  </a:moveTo>
                                  <a:lnTo>
                                    <a:pt x="691424" y="738781"/>
                                  </a:lnTo>
                                  <a:lnTo>
                                    <a:pt x="1003985" y="776668"/>
                                  </a:lnTo>
                                  <a:lnTo>
                                    <a:pt x="1297604" y="0"/>
                                  </a:lnTo>
                                  <a:lnTo>
                                    <a:pt x="947156" y="0"/>
                                  </a:lnTo>
                                  <a:close/>
                                  <a:moveTo>
                                    <a:pt x="644066" y="871383"/>
                                  </a:moveTo>
                                  <a:lnTo>
                                    <a:pt x="644066" y="871383"/>
                                  </a:lnTo>
                                  <a:lnTo>
                                    <a:pt x="340976" y="909270"/>
                                  </a:lnTo>
                                  <a:lnTo>
                                    <a:pt x="454635" y="1202888"/>
                                  </a:lnTo>
                                  <a:lnTo>
                                    <a:pt x="842969" y="1202888"/>
                                  </a:lnTo>
                                  <a:lnTo>
                                    <a:pt x="994514" y="814554"/>
                                  </a:lnTo>
                                  <a:lnTo>
                                    <a:pt x="644066" y="871383"/>
                                  </a:lnTo>
                                  <a:lnTo>
                                    <a:pt x="644066" y="871383"/>
                                  </a:lnTo>
                                  <a:close/>
                                  <a:moveTo>
                                    <a:pt x="350448" y="0"/>
                                  </a:moveTo>
                                  <a:lnTo>
                                    <a:pt x="0" y="0"/>
                                  </a:lnTo>
                                  <a:lnTo>
                                    <a:pt x="265204" y="691424"/>
                                  </a:lnTo>
                                  <a:lnTo>
                                    <a:pt x="606180" y="729310"/>
                                  </a:lnTo>
                                  <a:lnTo>
                                    <a:pt x="350448"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3949639" y="37886"/>
                              <a:ext cx="312561" cy="1202887"/>
                            </a:xfrm>
                            <a:custGeom>
                              <a:avLst/>
                              <a:gdLst>
                                <a:gd name="connsiteX0" fmla="*/ 0 w 312561"/>
                                <a:gd name="connsiteY0" fmla="*/ 0 h 1202887"/>
                                <a:gd name="connsiteX1" fmla="*/ 312561 w 312561"/>
                                <a:gd name="connsiteY1" fmla="*/ 0 h 1202887"/>
                                <a:gd name="connsiteX2" fmla="*/ 312561 w 312561"/>
                                <a:gd name="connsiteY2" fmla="*/ 1202888 h 1202887"/>
                                <a:gd name="connsiteX3" fmla="*/ 0 w 312561"/>
                                <a:gd name="connsiteY3" fmla="*/ 1202888 h 1202887"/>
                                <a:gd name="connsiteX4" fmla="*/ 0 w 312561"/>
                                <a:gd name="connsiteY4" fmla="*/ 0 h 12028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2561" h="1202887">
                                  <a:moveTo>
                                    <a:pt x="0" y="0"/>
                                  </a:moveTo>
                                  <a:lnTo>
                                    <a:pt x="312561" y="0"/>
                                  </a:lnTo>
                                  <a:lnTo>
                                    <a:pt x="312561" y="1202888"/>
                                  </a:lnTo>
                                  <a:lnTo>
                                    <a:pt x="0" y="1202888"/>
                                  </a:lnTo>
                                  <a:lnTo>
                                    <a:pt x="0"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4413746" y="0"/>
                              <a:ext cx="1288132" cy="1250245"/>
                            </a:xfrm>
                            <a:custGeom>
                              <a:avLst/>
                              <a:gdLst>
                                <a:gd name="connsiteX0" fmla="*/ 644066 w 1288132"/>
                                <a:gd name="connsiteY0" fmla="*/ 0 h 1250245"/>
                                <a:gd name="connsiteX1" fmla="*/ 1288132 w 1288132"/>
                                <a:gd name="connsiteY1" fmla="*/ 625123 h 1250245"/>
                                <a:gd name="connsiteX2" fmla="*/ 644066 w 1288132"/>
                                <a:gd name="connsiteY2" fmla="*/ 1250246 h 1250245"/>
                                <a:gd name="connsiteX3" fmla="*/ 0 w 1288132"/>
                                <a:gd name="connsiteY3" fmla="*/ 625123 h 1250245"/>
                                <a:gd name="connsiteX4" fmla="*/ 644066 w 1288132"/>
                                <a:gd name="connsiteY4" fmla="*/ 0 h 1250245"/>
                                <a:gd name="connsiteX5" fmla="*/ 644066 w 1288132"/>
                                <a:gd name="connsiteY5" fmla="*/ 274675 h 1250245"/>
                                <a:gd name="connsiteX6" fmla="*/ 312562 w 1288132"/>
                                <a:gd name="connsiteY6" fmla="*/ 625123 h 1250245"/>
                                <a:gd name="connsiteX7" fmla="*/ 644066 w 1288132"/>
                                <a:gd name="connsiteY7" fmla="*/ 975570 h 1250245"/>
                                <a:gd name="connsiteX8" fmla="*/ 975571 w 1288132"/>
                                <a:gd name="connsiteY8" fmla="*/ 625123 h 1250245"/>
                                <a:gd name="connsiteX9" fmla="*/ 644066 w 1288132"/>
                                <a:gd name="connsiteY9" fmla="*/ 274675 h 1250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88132" h="1250245">
                                  <a:moveTo>
                                    <a:pt x="644066" y="0"/>
                                  </a:moveTo>
                                  <a:cubicBezTo>
                                    <a:pt x="1013457" y="0"/>
                                    <a:pt x="1288132" y="255732"/>
                                    <a:pt x="1288132" y="625123"/>
                                  </a:cubicBezTo>
                                  <a:cubicBezTo>
                                    <a:pt x="1288132" y="994514"/>
                                    <a:pt x="1013457" y="1250246"/>
                                    <a:pt x="644066" y="1250246"/>
                                  </a:cubicBezTo>
                                  <a:cubicBezTo>
                                    <a:pt x="274675" y="1250246"/>
                                    <a:pt x="0" y="994514"/>
                                    <a:pt x="0" y="625123"/>
                                  </a:cubicBezTo>
                                  <a:cubicBezTo>
                                    <a:pt x="0" y="255732"/>
                                    <a:pt x="274675" y="0"/>
                                    <a:pt x="644066" y="0"/>
                                  </a:cubicBezTo>
                                  <a:close/>
                                  <a:moveTo>
                                    <a:pt x="644066" y="274675"/>
                                  </a:moveTo>
                                  <a:cubicBezTo>
                                    <a:pt x="445163" y="274675"/>
                                    <a:pt x="312562" y="426220"/>
                                    <a:pt x="312562" y="625123"/>
                                  </a:cubicBezTo>
                                  <a:cubicBezTo>
                                    <a:pt x="312562" y="824025"/>
                                    <a:pt x="445163" y="975570"/>
                                    <a:pt x="644066" y="975570"/>
                                  </a:cubicBezTo>
                                  <a:cubicBezTo>
                                    <a:pt x="842969" y="975570"/>
                                    <a:pt x="975571" y="824025"/>
                                    <a:pt x="975571" y="625123"/>
                                  </a:cubicBezTo>
                                  <a:cubicBezTo>
                                    <a:pt x="966099" y="426220"/>
                                    <a:pt x="842969" y="274675"/>
                                    <a:pt x="644066" y="274675"/>
                                  </a:cubicBez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0" y="37886"/>
                              <a:ext cx="1714352" cy="1212359"/>
                            </a:xfrm>
                            <a:custGeom>
                              <a:avLst/>
                              <a:gdLst>
                                <a:gd name="connsiteX0" fmla="*/ 1714352 w 1714352"/>
                                <a:gd name="connsiteY0" fmla="*/ 0 h 1212359"/>
                                <a:gd name="connsiteX1" fmla="*/ 1259717 w 1714352"/>
                                <a:gd name="connsiteY1" fmla="*/ 1212359 h 1212359"/>
                                <a:gd name="connsiteX2" fmla="*/ 871383 w 1714352"/>
                                <a:gd name="connsiteY2" fmla="*/ 1212359 h 1212359"/>
                                <a:gd name="connsiteX3" fmla="*/ 596708 w 1714352"/>
                                <a:gd name="connsiteY3" fmla="*/ 473578 h 1212359"/>
                                <a:gd name="connsiteX4" fmla="*/ 312561 w 1714352"/>
                                <a:gd name="connsiteY4" fmla="*/ 1212359 h 1212359"/>
                                <a:gd name="connsiteX5" fmla="*/ 0 w 1714352"/>
                                <a:gd name="connsiteY5" fmla="*/ 1212359 h 1212359"/>
                                <a:gd name="connsiteX6" fmla="*/ 416749 w 1714352"/>
                                <a:gd name="connsiteY6" fmla="*/ 0 h 1212359"/>
                                <a:gd name="connsiteX7" fmla="*/ 767196 w 1714352"/>
                                <a:gd name="connsiteY7" fmla="*/ 0 h 1212359"/>
                                <a:gd name="connsiteX8" fmla="*/ 1070286 w 1714352"/>
                                <a:gd name="connsiteY8" fmla="*/ 871383 h 1212359"/>
                                <a:gd name="connsiteX9" fmla="*/ 1363904 w 1714352"/>
                                <a:gd name="connsiteY9" fmla="*/ 0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352" h="1212359">
                                  <a:moveTo>
                                    <a:pt x="1714352" y="0"/>
                                  </a:moveTo>
                                  <a:lnTo>
                                    <a:pt x="1259717" y="1212359"/>
                                  </a:lnTo>
                                  <a:lnTo>
                                    <a:pt x="871383" y="1212359"/>
                                  </a:lnTo>
                                  <a:lnTo>
                                    <a:pt x="596708" y="473578"/>
                                  </a:lnTo>
                                  <a:lnTo>
                                    <a:pt x="312561" y="1212359"/>
                                  </a:lnTo>
                                  <a:lnTo>
                                    <a:pt x="0" y="1212359"/>
                                  </a:lnTo>
                                  <a:lnTo>
                                    <a:pt x="416749" y="0"/>
                                  </a:lnTo>
                                  <a:lnTo>
                                    <a:pt x="767196" y="0"/>
                                  </a:lnTo>
                                  <a:lnTo>
                                    <a:pt x="1070286" y="871383"/>
                                  </a:lnTo>
                                  <a:lnTo>
                                    <a:pt x="1363904"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49" name="Freeform: Shape 49"/>
                        <wps:cNvSpPr/>
                        <wps:spPr>
                          <a:xfrm>
                            <a:off x="1505753" y="605307"/>
                            <a:ext cx="2265125" cy="530721"/>
                          </a:xfrm>
                          <a:custGeom>
                            <a:avLst/>
                            <a:gdLst>
                              <a:gd name="connsiteX0" fmla="*/ 2150044 w 2150043"/>
                              <a:gd name="connsiteY0" fmla="*/ 208374 h 511464"/>
                              <a:gd name="connsiteX1" fmla="*/ 1979556 w 2150043"/>
                              <a:gd name="connsiteY1" fmla="*/ 227317 h 511464"/>
                              <a:gd name="connsiteX2" fmla="*/ 1638580 w 2150043"/>
                              <a:gd name="connsiteY2" fmla="*/ 284147 h 511464"/>
                              <a:gd name="connsiteX3" fmla="*/ 1629108 w 2150043"/>
                              <a:gd name="connsiteY3" fmla="*/ 284147 h 511464"/>
                              <a:gd name="connsiteX4" fmla="*/ 1326018 w 2150043"/>
                              <a:gd name="connsiteY4" fmla="*/ 322033 h 511464"/>
                              <a:gd name="connsiteX5" fmla="*/ 1155530 w 2150043"/>
                              <a:gd name="connsiteY5" fmla="*/ 350448 h 511464"/>
                              <a:gd name="connsiteX6" fmla="*/ 871383 w 2150043"/>
                              <a:gd name="connsiteY6" fmla="*/ 388334 h 511464"/>
                              <a:gd name="connsiteX7" fmla="*/ 340976 w 2150043"/>
                              <a:gd name="connsiteY7" fmla="*/ 464106 h 511464"/>
                              <a:gd name="connsiteX8" fmla="*/ 0 w 2150043"/>
                              <a:gd name="connsiteY8" fmla="*/ 511464 h 511464"/>
                              <a:gd name="connsiteX9" fmla="*/ 179960 w 2150043"/>
                              <a:gd name="connsiteY9" fmla="*/ 0 h 511464"/>
                              <a:gd name="connsiteX10" fmla="*/ 501993 w 2150043"/>
                              <a:gd name="connsiteY10" fmla="*/ 28415 h 511464"/>
                              <a:gd name="connsiteX11" fmla="*/ 757725 w 2150043"/>
                              <a:gd name="connsiteY11" fmla="*/ 56829 h 511464"/>
                              <a:gd name="connsiteX12" fmla="*/ 1060815 w 2150043"/>
                              <a:gd name="connsiteY12" fmla="*/ 94716 h 511464"/>
                              <a:gd name="connsiteX13" fmla="*/ 1240774 w 2150043"/>
                              <a:gd name="connsiteY13" fmla="*/ 113659 h 511464"/>
                              <a:gd name="connsiteX14" fmla="*/ 1581750 w 2150043"/>
                              <a:gd name="connsiteY14" fmla="*/ 151545 h 511464"/>
                              <a:gd name="connsiteX15" fmla="*/ 1676466 w 2150043"/>
                              <a:gd name="connsiteY15" fmla="*/ 161017 h 511464"/>
                              <a:gd name="connsiteX16" fmla="*/ 1989027 w 2150043"/>
                              <a:gd name="connsiteY16" fmla="*/ 189431 h 5114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150043" h="511464">
                                <a:moveTo>
                                  <a:pt x="2150044" y="208374"/>
                                </a:moveTo>
                                <a:lnTo>
                                  <a:pt x="1979556" y="227317"/>
                                </a:lnTo>
                                <a:lnTo>
                                  <a:pt x="1638580" y="284147"/>
                                </a:lnTo>
                                <a:lnTo>
                                  <a:pt x="1629108" y="284147"/>
                                </a:lnTo>
                                <a:lnTo>
                                  <a:pt x="1326018" y="322033"/>
                                </a:lnTo>
                                <a:lnTo>
                                  <a:pt x="1155530" y="350448"/>
                                </a:lnTo>
                                <a:lnTo>
                                  <a:pt x="871383" y="388334"/>
                                </a:lnTo>
                                <a:lnTo>
                                  <a:pt x="340976" y="464106"/>
                                </a:lnTo>
                                <a:lnTo>
                                  <a:pt x="0" y="511464"/>
                                </a:lnTo>
                                <a:lnTo>
                                  <a:pt x="179960" y="0"/>
                                </a:lnTo>
                                <a:lnTo>
                                  <a:pt x="501993" y="28415"/>
                                </a:lnTo>
                                <a:lnTo>
                                  <a:pt x="757725" y="56829"/>
                                </a:lnTo>
                                <a:lnTo>
                                  <a:pt x="1060815" y="94716"/>
                                </a:lnTo>
                                <a:lnTo>
                                  <a:pt x="1240774" y="113659"/>
                                </a:lnTo>
                                <a:lnTo>
                                  <a:pt x="1581750" y="151545"/>
                                </a:lnTo>
                                <a:lnTo>
                                  <a:pt x="1676466" y="161017"/>
                                </a:lnTo>
                                <a:lnTo>
                                  <a:pt x="1989027" y="189431"/>
                                </a:lnTo>
                                <a:close/>
                              </a:path>
                            </a:pathLst>
                          </a:custGeom>
                          <a:solidFill>
                            <a:srgbClr val="FFD600"/>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xmlns:a="http://schemas.openxmlformats.org/drawingml/2006/main">
          <w:pict w14:anchorId="7814323A">
            <v:group id="Graphic 1" style="position:absolute;margin-left:50.4pt;margin-top:14.4pt;width:104.4pt;height:36pt;z-index:251665408;mso-position-horizontal-relative:page;mso-position-vertical-relative:page;mso-width-relative:margin" coordsize="57018,19700" o:spid="_x0000_s1026" w14:anchorId="444ACF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">
              <o:lock v:ext="edit" aspectratio="t"/>
              <v:group id="_x0000_s1027" style="position:absolute;left:378;top:15249;width:56167;height:4451" coordsize="56166,4451" coordorigin="378,1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Shape 32" style="position:absolute;left:378;top:15343;width:3315;height:4263;visibility:visible;mso-wrap-style:square;v-text-anchor:middle" coordsize="331504,426220" o:spid="_x0000_s1028" fillcolor="#898a8d" stroked="f" strokeweight="7.45pt" path="m132602,56829l,56829,,,331505,r,56829l198903,56829r,369391l132602,426220r,-3693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">
                  <v:stroke joinstyle="miter"/>
                  <v:path arrowok="t" o:connecttype="custom" o:connectlocs="132602,56829;0,56829;0,0;331505,0;331505,56829;198903,56829;198903,426220;132602,426220;132602,56829" o:connectangles="0,0,0,0,0,0,0,0,0"/>
                </v:shape>
                <v:shape id="Freeform: Shape 33" style="position:absolute;left:5872;top:15343;width:2936;height:4263;visibility:visible;mso-wrap-style:square;v-text-anchor:middle" coordsize="293618,426220" o:spid="_x0000_s1029" fillcolor="#898a8d" stroked="f" strokeweight="7.45pt" path="m,l293618,r,56829l66301,56829r,123131l284147,179960r,56829l66301,236789r,132602l293618,369391r,56829l,4262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">
                  <v:stroke joinstyle="miter"/>
                  <v:path arrowok="t" o:connecttype="custom" o:connectlocs="0,0;293618,0;293618,56829;66301,56829;66301,179960;284147,179960;284147,236789;66301,236789;66301,369391;293618,369391;293618,426220;0,426220;0,0" o:connectangles="0,0,0,0,0,0,0,0,0,0,0,0,0"/>
                </v:shape>
                <v:shape id="Freeform: Shape 34" style="position:absolute;left:10987;top:15249;width:3883;height:4363;visibility:visible;mso-wrap-style:square;v-text-anchor:middle" coordsize="388333,436343" o:spid="_x0000_s1030" fillcolor="#898a8d" stroked="f" strokeweight="7.45pt" path="m,217846c,85244,94716,,217846,v85244,,142073,37886,170488,94716l331505,123130c312561,85244,265204,56829,217846,56829v-85244,,-151545,66301,-151545,161017c66301,312561,132602,378862,217846,378862v47358,,94715,-28414,113659,-66301l388334,340976v-37886,47358,-85244,94716,-170488,94716c94716,445163,,350448,,2178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">
                  <v:stroke joinstyle="miter"/>
                  <v:path arrowok="t" o:connecttype="custom" o:connectlocs="0,217846;217846,0;388334,94716;331505,123130;217846,56829;66301,217846;217846,378862;331505,312561;388334,340976;217846,435692;0,217846" o:connectangles="0,0,0,0,0,0,0,0,0,0,0"/>
                </v:shape>
                <v:shape id="Freeform: Shape 35" style="position:absolute;left:17048;top:15343;width:3694;height:4263;visibility:visible;mso-wrap-style:square;v-text-anchor:middle" coordsize="369390,426220" o:spid="_x0000_s1031" fillcolor="#898a8d" stroked="f" strokeweight="7.45pt" path="m303090,236789r-236789,l66301,426220,,426220,,,66301,r,179960l303090,179960,303090,r66301,l369391,426220r-66301,l303090,236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">
                  <v:stroke joinstyle="miter"/>
                  <v:path arrowok="t" o:connecttype="custom" o:connectlocs="303090,236789;66301,236789;66301,426220;0,426220;0,0;66301,0;66301,179960;303090,179960;303090,0;369391,0;369391,426220;303090,426220;303090,236789" o:connectangles="0,0,0,0,0,0,0,0,0,0,0,0,0"/>
                </v:shape>
                <v:shape id="Freeform: Shape 36" style="position:absolute;left:23205;top:15343;width:3694;height:4263;visibility:visible;mso-wrap-style:square;v-text-anchor:middle" coordsize="369390,426220" o:spid="_x0000_s1032" fillcolor="#898a8d" stroked="f" strokeweight="7.45pt" path="m66301,94716r,331504l,426220,,,66301,,303090,322033,303090,r66301,l369391,426220r-66301,l66301,94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">
                  <v:stroke joinstyle="miter"/>
                  <v:path arrowok="t" o:connecttype="custom" o:connectlocs="66301,94716;66301,426220;0,426220;0,0;66301,0;303090,322033;303090,0;369391,0;369391,426220;303090,426220;66301,94716" o:connectangles="0,0,0,0,0,0,0,0,0,0,0"/>
                </v:shape>
                <v:shape id="Freeform: Shape 37" style="position:absolute;left:29172;top:15249;width:4357;height:4357;visibility:visible;mso-wrap-style:square;v-text-anchor:middle" coordsize="435691,435691" o:spid="_x0000_s1033" fillcolor="#898a8d" stroked="f" strokeweight="7.45pt" path="m217846,c350448,,435692,94716,435692,217846v,123130,-85244,217846,-217846,217846c85244,435692,,340976,,217846,,94716,94716,,217846,xm217846,56829v-94716,,-151545,66301,-151545,161017c66301,312561,123130,378862,217846,378862v94715,,151545,-66301,151545,-161016c369391,123130,312561,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38" style="position:absolute;left:35897;top:15343;width:2652;height:4263;visibility:visible;mso-wrap-style:square;v-text-anchor:middle" coordsize="265203,426220" o:spid="_x0000_s1034" fillcolor="#898a8d" stroked="f" strokeweight="7.45pt" path="m,l66301,r,369391l265204,369391r,56829l9471,426220,94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">
                  <v:stroke joinstyle="miter"/>
                  <v:path arrowok="t" o:connecttype="custom" o:connectlocs="0,0;66301,0;66301,369391;265204,369391;265204,426220;9471,426220;9471,0" o:connectangles="0,0,0,0,0,0,0"/>
                </v:shape>
                <v:shape id="Freeform: Shape 39" style="position:absolute;left:40348;top:15249;width:4357;height:4357;visibility:visible;mso-wrap-style:square;v-text-anchor:middle" coordsize="435691,435691" o:spid="_x0000_s1035" fillcolor="#898a8d" stroked="f" strokeweight="7.45pt" path="m217846,c350448,,435692,94716,435692,217846v,123130,-85244,217846,-217846,217846c85244,435692,,340976,,217846,,94716,85244,,217846,xm217846,56829v-94715,,-151545,66301,-151545,161017c66301,312561,123131,378862,217846,378862v94716,,151545,-66301,151545,-161016c369391,123130,303090,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40" style="position:absolute;left:46789;top:15249;width:3978;height:4451;visibility:visible;mso-wrap-style:square;v-text-anchor:middle" coordsize="397805,445163" o:spid="_x0000_s1036" fillcolor="#898a8d" stroked="f" strokeweight="7.45pt" path="m227317,v85244,,132602,37886,170488,85244l340976,113659c312561,85244,274675,56829,227317,56829v-85244,,-161016,66301,-161016,161017c66301,312561,132602,378862,227317,378862v47358,,85244,-18943,113659,-37886l340976,265204r-142073,l198903,208374r198902,l397805,369391v-37886,47357,-104187,75772,-170488,75772c104187,445163,,359919,,217846,,75772,104187,,227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">
                  <v:stroke joinstyle="miter"/>
                  <v:path arrowok="t" o:connecttype="custom" o:connectlocs="227317,0;397805,85244;340976,113659;227317,56829;66301,217846;227317,378862;340976,340976;340976,265204;198903,265204;198903,208374;397805,208374;397805,369391;227317,445163;0,217846;227317,0" o:connectangles="0,0,0,0,0,0,0,0,0,0,0,0,0,0,0"/>
                </v:shape>
                <v:shape id="Freeform: Shape 41" style="position:absolute;left:52567;top:15343;width:3978;height:4263;visibility:visible;mso-wrap-style:square;v-text-anchor:middle" coordsize="397805,426220" o:spid="_x0000_s1037" fillcolor="#898a8d" stroked="f" strokeweight="7.45pt" path="m170488,246260l,,75772,,198903,189431,322033,r75773,l236789,246260r,179960l170488,426220r,-1799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">
                  <v:stroke joinstyle="miter"/>
                  <v:path arrowok="t" o:connecttype="custom" o:connectlocs="170488,246260;0,0;75772,0;198903,189431;322033,0;397806,0;236789,246260;236789,426220;170488,426220;170488,246260" o:connectangles="0,0,0,0,0,0,0,0,0,0"/>
                </v:shape>
              </v:group>
              <v:group id="_x0000_s1038"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_x0000_s1039"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Shape 44" style="position:absolute;left:14680;top:378;width:12976;height:12124;visibility:visible;mso-wrap-style:square;v-text-anchor:middle" coordsize="1297603,1212359" o:spid="_x0000_s1040" fillcolor="#003764" stroked="f" strokeweight="7.45pt" path="m1193416,937684l909270,975570r85244,236789l1297604,1212359,1193416,937684xm861912,l426220,,227317,577765r322033,37886l681952,274675,814554,644066r303090,28415l861912,xm,1212359r312561,l369391,1051343,37886,1098701,,12123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">
                    <v:stroke joinstyle="miter"/>
                    <v:path arrowok="t" o:connecttype="custom" o:connectlocs="1193416,937684;909270,975570;994514,1212359;1297604,1212359;1193416,937684;861912,0;426220,0;227317,577765;549350,615651;681952,274675;814554,644066;1117644,672481;861912,0;0,1212359;312561,1212359;369391,1051343;37886,1098701;0,1212359" o:connectangles="0,0,0,0,0,0,0,0,0,0,0,0,0,0,0,0,0,0"/>
                  </v:shape>
                  <v:shape id="Freeform: Shape 45" style="position:absolute;left:25099;top:378;width:12976;height:12029;visibility:visible;mso-wrap-style:square;v-text-anchor:middle" coordsize="1297603,1202887" o:spid="_x0000_s1041" fillcolor="#003764" stroked="f" strokeweight="7.45pt" path="m947156,l691424,738781r312561,37887l1297604,,947156,xm644066,871383r,l340976,909270r113659,293618l842969,1202888,994514,814554,644066,871383r,xm350448,l,,265204,691424r340976,37886l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">
                    <v:stroke joinstyle="miter"/>
                    <v:path arrowok="t" o:connecttype="custom" o:connectlocs="947156,0;691424,738781;1003985,776668;1297604,0;947156,0;644066,871383;644066,871383;340976,909270;454635,1202888;842969,1202888;994514,814554;644066,871383;644066,871383;350448,0;0,0;265204,691424;606180,729310;350448,0" o:connectangles="0,0,0,0,0,0,0,0,0,0,0,0,0,0,0,0,0,0"/>
                  </v:shape>
                  <v:shape id="Freeform: Shape 46" style="position:absolute;left:39496;top:378;width:3126;height:12029;visibility:visible;mso-wrap-style:square;v-text-anchor:middle" coordsize="312561,1202887" o:spid="_x0000_s1042" fillcolor="#003764" stroked="f" strokeweight="7.45pt" path="m,l312561,r,1202888l,1202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">
                    <v:stroke joinstyle="miter"/>
                    <v:path arrowok="t" o:connecttype="custom" o:connectlocs="0,0;312561,0;312561,1202888;0,1202888;0,0" o:connectangles="0,0,0,0,0"/>
                  </v:shape>
                  <v:shape id="Freeform: Shape 47" style="position:absolute;left:44137;width:12881;height:12502;visibility:visible;mso-wrap-style:square;v-text-anchor:middle" coordsize="1288132,1250245" o:spid="_x0000_s1043" fillcolor="#003764" stroked="f" strokeweight="7.45pt" path="m644066,v369391,,644066,255732,644066,625123c1288132,994514,1013457,1250246,644066,1250246,274675,1250246,,994514,,625123,,255732,274675,,644066,xm644066,274675v-198903,,-331504,151545,-331504,350448c312562,824025,445163,975570,644066,975570v198903,,331505,-151545,331505,-350447c966099,426220,842969,274675,644066,274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">
                    <v:stroke joinstyle="miter"/>
                    <v:path arrowok="t" o:connecttype="custom" o:connectlocs="644066,0;1288132,625123;644066,1250246;0,625123;644066,0;644066,274675;312562,625123;644066,975570;975571,625123;644066,274675" o:connectangles="0,0,0,0,0,0,0,0,0,0"/>
                  </v:shape>
                  <v:shape id="Freeform: Shape 48" style="position:absolute;top:378;width:17143;height:12124;visibility:visible;mso-wrap-style:square;v-text-anchor:middle" coordsize="1714352,1212359" o:spid="_x0000_s1044" fillcolor="#003764" stroked="f" strokeweight="7.45pt" path="m1714352,l1259717,1212359r-388334,l596708,473578,312561,1212359,,1212359,416749,,767196,r303090,871383l1363904,r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">
                    <v:stroke joinstyle="miter"/>
                    <v:path arrowok="t" o:connecttype="custom" o:connectlocs="1714352,0;1259717,1212359;871383,1212359;596708,473578;312561,1212359;0,1212359;416749,0;767196,0;1070286,871383;1363904,0" o:connectangles="0,0,0,0,0,0,0,0,0,0"/>
                  </v:shape>
                </v:group>
                <v:shape id="Freeform: Shape 49" style="position:absolute;left:15057;top:6053;width:22651;height:5307;visibility:visible;mso-wrap-style:square;v-text-anchor:middle" coordsize="2150043,511464" o:spid="_x0000_s1045" fillcolor="#ffd600" stroked="f" strokeweight="7.45pt" path="m2150044,208374r-170488,18943l1638580,284147r-9472,l1326018,322033r-170488,28415l871383,388334,340976,464106,,511464,179960,,501993,28415,757725,56829r303090,37887l1240774,113659r340976,37886l1676466,161017r312561,28414l2150044,2083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">
                  <v:stroke joinstyle="miter"/>
                  <v:path arrowok="t" o:connecttype="custom" o:connectlocs="2265126,216219;2085513,235876;1726286,294845;1716307,294845;1396994,334158;1217380,363643;918024,402955;359227,481580;0,530721;189592,0;528862,29485;798283,58969;1117596,98282;1307187,117938;1666414,157251;1766200,167079;2095491,196563" o:connectangles="0,0,0,0,0,0,0,0,0,0,0,0,0,0,0,0,0"/>
                </v:shape>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8F0"/>
    <w:multiLevelType w:val="hybridMultilevel"/>
    <w:tmpl w:val="1A32339C"/>
    <w:lvl w:ilvl="0" w:tplc="3A2E6D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0A8D"/>
    <w:multiLevelType w:val="hybridMultilevel"/>
    <w:tmpl w:val="A41EBA26"/>
    <w:lvl w:ilvl="0" w:tplc="1E061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F64FB"/>
    <w:multiLevelType w:val="hybridMultilevel"/>
    <w:tmpl w:val="652A99FE"/>
    <w:lvl w:ilvl="0" w:tplc="1E0613AA">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15:restartNumberingAfterBreak="0">
    <w:nsid w:val="402211D2"/>
    <w:multiLevelType w:val="multilevel"/>
    <w:tmpl w:val="60E217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5F5EA9"/>
    <w:multiLevelType w:val="hybridMultilevel"/>
    <w:tmpl w:val="5A66931E"/>
    <w:lvl w:ilvl="0" w:tplc="AADA01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000BF"/>
    <w:multiLevelType w:val="multilevel"/>
    <w:tmpl w:val="041F0025"/>
    <w:lvl w:ilvl="0">
      <w:start w:val="1"/>
      <w:numFmt w:val="decimal"/>
      <w:pStyle w:val="Balk11"/>
      <w:lvlText w:val="%1"/>
      <w:lvlJc w:val="left"/>
      <w:pPr>
        <w:ind w:left="432" w:hanging="432"/>
      </w:pPr>
    </w:lvl>
    <w:lvl w:ilvl="1">
      <w:start w:val="1"/>
      <w:numFmt w:val="decimal"/>
      <w:pStyle w:val="Balk21"/>
      <w:lvlText w:val="%1.%2"/>
      <w:lvlJc w:val="left"/>
      <w:pPr>
        <w:ind w:left="576" w:hanging="576"/>
      </w:pPr>
    </w:lvl>
    <w:lvl w:ilvl="2">
      <w:start w:val="1"/>
      <w:numFmt w:val="decimal"/>
      <w:pStyle w:val="Balk31"/>
      <w:lvlText w:val="%1.%2.%3"/>
      <w:lvlJc w:val="left"/>
      <w:pPr>
        <w:ind w:left="720" w:hanging="720"/>
      </w:pPr>
    </w:lvl>
    <w:lvl w:ilvl="3">
      <w:start w:val="1"/>
      <w:numFmt w:val="decimal"/>
      <w:pStyle w:val="Balk41"/>
      <w:lvlText w:val="%1.%2.%3.%4"/>
      <w:lvlJc w:val="left"/>
      <w:pPr>
        <w:ind w:left="864" w:hanging="864"/>
      </w:pPr>
    </w:lvl>
    <w:lvl w:ilvl="4">
      <w:start w:val="1"/>
      <w:numFmt w:val="decimal"/>
      <w:pStyle w:val="Balk51"/>
      <w:lvlText w:val="%1.%2.%3.%4.%5"/>
      <w:lvlJc w:val="left"/>
      <w:pPr>
        <w:ind w:left="1008" w:hanging="1008"/>
      </w:pPr>
    </w:lvl>
    <w:lvl w:ilvl="5">
      <w:start w:val="1"/>
      <w:numFmt w:val="decimal"/>
      <w:pStyle w:val="Balk61"/>
      <w:lvlText w:val="%1.%2.%3.%4.%5.%6"/>
      <w:lvlJc w:val="left"/>
      <w:pPr>
        <w:ind w:left="1152" w:hanging="1152"/>
      </w:pPr>
    </w:lvl>
    <w:lvl w:ilvl="6">
      <w:start w:val="1"/>
      <w:numFmt w:val="decimal"/>
      <w:pStyle w:val="Balk71"/>
      <w:lvlText w:val="%1.%2.%3.%4.%5.%6.%7"/>
      <w:lvlJc w:val="left"/>
      <w:pPr>
        <w:ind w:left="1296" w:hanging="1296"/>
      </w:pPr>
    </w:lvl>
    <w:lvl w:ilvl="7">
      <w:start w:val="1"/>
      <w:numFmt w:val="decimal"/>
      <w:pStyle w:val="Balk81"/>
      <w:lvlText w:val="%1.%2.%3.%4.%5.%6.%7.%8"/>
      <w:lvlJc w:val="left"/>
      <w:pPr>
        <w:ind w:left="1440" w:hanging="1440"/>
      </w:pPr>
    </w:lvl>
    <w:lvl w:ilvl="8">
      <w:start w:val="1"/>
      <w:numFmt w:val="decimal"/>
      <w:pStyle w:val="Balk91"/>
      <w:lvlText w:val="%1.%2.%3.%4.%5.%6.%7.%8.%9"/>
      <w:lvlJc w:val="left"/>
      <w:pPr>
        <w:ind w:left="1584" w:hanging="1584"/>
      </w:pPr>
    </w:lvl>
  </w:abstractNum>
  <w:abstractNum w:abstractNumId="6" w15:restartNumberingAfterBreak="0">
    <w:nsid w:val="588A7CB5"/>
    <w:multiLevelType w:val="hybridMultilevel"/>
    <w:tmpl w:val="9A8A458A"/>
    <w:lvl w:ilvl="0" w:tplc="581E09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776332">
    <w:abstractNumId w:val="3"/>
  </w:num>
  <w:num w:numId="2" w16cid:durableId="445344621">
    <w:abstractNumId w:val="3"/>
  </w:num>
  <w:num w:numId="3" w16cid:durableId="1233006420">
    <w:abstractNumId w:val="3"/>
  </w:num>
  <w:num w:numId="4" w16cid:durableId="1585333274">
    <w:abstractNumId w:val="3"/>
  </w:num>
  <w:num w:numId="5" w16cid:durableId="193347727">
    <w:abstractNumId w:val="3"/>
  </w:num>
  <w:num w:numId="6" w16cid:durableId="447896359">
    <w:abstractNumId w:val="3"/>
  </w:num>
  <w:num w:numId="7" w16cid:durableId="1233545327">
    <w:abstractNumId w:val="3"/>
  </w:num>
  <w:num w:numId="8" w16cid:durableId="582490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5310075">
    <w:abstractNumId w:val="3"/>
  </w:num>
  <w:num w:numId="10" w16cid:durableId="19665454">
    <w:abstractNumId w:val="5"/>
  </w:num>
  <w:num w:numId="11" w16cid:durableId="1124278165">
    <w:abstractNumId w:val="5"/>
  </w:num>
  <w:num w:numId="12" w16cid:durableId="1436947845">
    <w:abstractNumId w:val="5"/>
  </w:num>
  <w:num w:numId="13" w16cid:durableId="317809539">
    <w:abstractNumId w:val="5"/>
  </w:num>
  <w:num w:numId="14" w16cid:durableId="384566122">
    <w:abstractNumId w:val="5"/>
  </w:num>
  <w:num w:numId="15" w16cid:durableId="323439259">
    <w:abstractNumId w:val="5"/>
  </w:num>
  <w:num w:numId="16" w16cid:durableId="2020155204">
    <w:abstractNumId w:val="5"/>
  </w:num>
  <w:num w:numId="17" w16cid:durableId="1934626372">
    <w:abstractNumId w:val="5"/>
  </w:num>
  <w:num w:numId="18" w16cid:durableId="387654288">
    <w:abstractNumId w:val="5"/>
  </w:num>
  <w:num w:numId="19" w16cid:durableId="1127429152">
    <w:abstractNumId w:val="5"/>
  </w:num>
  <w:num w:numId="20" w16cid:durableId="538592488">
    <w:abstractNumId w:val="5"/>
  </w:num>
  <w:num w:numId="21" w16cid:durableId="2072995838">
    <w:abstractNumId w:val="5"/>
  </w:num>
  <w:num w:numId="22" w16cid:durableId="1341812039">
    <w:abstractNumId w:val="1"/>
  </w:num>
  <w:num w:numId="23" w16cid:durableId="1031568317">
    <w:abstractNumId w:val="0"/>
  </w:num>
  <w:num w:numId="24" w16cid:durableId="585499214">
    <w:abstractNumId w:val="4"/>
  </w:num>
  <w:num w:numId="25" w16cid:durableId="1080130804">
    <w:abstractNumId w:val="6"/>
  </w:num>
  <w:num w:numId="26" w16cid:durableId="195802406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trackRevisions w:val="false"/>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23"/>
    <w:rsid w:val="00001D98"/>
    <w:rsid w:val="00002B8D"/>
    <w:rsid w:val="0000488B"/>
    <w:rsid w:val="00005057"/>
    <w:rsid w:val="00011CBA"/>
    <w:rsid w:val="00013CA0"/>
    <w:rsid w:val="00014887"/>
    <w:rsid w:val="00024DAB"/>
    <w:rsid w:val="00027C77"/>
    <w:rsid w:val="0003148E"/>
    <w:rsid w:val="000350C1"/>
    <w:rsid w:val="00036774"/>
    <w:rsid w:val="00040E9C"/>
    <w:rsid w:val="0004240B"/>
    <w:rsid w:val="00045326"/>
    <w:rsid w:val="000610C6"/>
    <w:rsid w:val="00061228"/>
    <w:rsid w:val="00074C9A"/>
    <w:rsid w:val="00075297"/>
    <w:rsid w:val="00080436"/>
    <w:rsid w:val="000829C8"/>
    <w:rsid w:val="00087DFA"/>
    <w:rsid w:val="00091603"/>
    <w:rsid w:val="00096C88"/>
    <w:rsid w:val="000B31C2"/>
    <w:rsid w:val="000B430B"/>
    <w:rsid w:val="000B515D"/>
    <w:rsid w:val="000B5FF8"/>
    <w:rsid w:val="000C0CC4"/>
    <w:rsid w:val="000C0D71"/>
    <w:rsid w:val="000C5CD3"/>
    <w:rsid w:val="000D1221"/>
    <w:rsid w:val="000E48D1"/>
    <w:rsid w:val="000E4C7A"/>
    <w:rsid w:val="000F2740"/>
    <w:rsid w:val="000F453E"/>
    <w:rsid w:val="000F6801"/>
    <w:rsid w:val="00100B6F"/>
    <w:rsid w:val="00101E1E"/>
    <w:rsid w:val="00101FDB"/>
    <w:rsid w:val="001056C9"/>
    <w:rsid w:val="0010625E"/>
    <w:rsid w:val="00111E6B"/>
    <w:rsid w:val="00112C46"/>
    <w:rsid w:val="001350DB"/>
    <w:rsid w:val="001403DF"/>
    <w:rsid w:val="0014467B"/>
    <w:rsid w:val="00145DA7"/>
    <w:rsid w:val="0016387A"/>
    <w:rsid w:val="001670BD"/>
    <w:rsid w:val="001672C8"/>
    <w:rsid w:val="00172110"/>
    <w:rsid w:val="0017410B"/>
    <w:rsid w:val="00175A8F"/>
    <w:rsid w:val="001764C8"/>
    <w:rsid w:val="001768C1"/>
    <w:rsid w:val="00181D53"/>
    <w:rsid w:val="00195F3D"/>
    <w:rsid w:val="00197D7D"/>
    <w:rsid w:val="001A76CE"/>
    <w:rsid w:val="001B1A1B"/>
    <w:rsid w:val="001C0602"/>
    <w:rsid w:val="001C43A1"/>
    <w:rsid w:val="001C6E86"/>
    <w:rsid w:val="001D0586"/>
    <w:rsid w:val="001D5383"/>
    <w:rsid w:val="001E030F"/>
    <w:rsid w:val="001E1519"/>
    <w:rsid w:val="001E4115"/>
    <w:rsid w:val="001E5E62"/>
    <w:rsid w:val="001F15C2"/>
    <w:rsid w:val="0020305A"/>
    <w:rsid w:val="00204967"/>
    <w:rsid w:val="00206B0D"/>
    <w:rsid w:val="00215C2D"/>
    <w:rsid w:val="00216112"/>
    <w:rsid w:val="00223448"/>
    <w:rsid w:val="00223804"/>
    <w:rsid w:val="002239DB"/>
    <w:rsid w:val="00226ADB"/>
    <w:rsid w:val="00246958"/>
    <w:rsid w:val="00252969"/>
    <w:rsid w:val="00254351"/>
    <w:rsid w:val="0025555A"/>
    <w:rsid w:val="00255FFD"/>
    <w:rsid w:val="00256969"/>
    <w:rsid w:val="00261B2E"/>
    <w:rsid w:val="0026234D"/>
    <w:rsid w:val="00263E8F"/>
    <w:rsid w:val="00264088"/>
    <w:rsid w:val="00266DEC"/>
    <w:rsid w:val="002712B1"/>
    <w:rsid w:val="00273220"/>
    <w:rsid w:val="00276C37"/>
    <w:rsid w:val="00277CA9"/>
    <w:rsid w:val="00284B41"/>
    <w:rsid w:val="002878A6"/>
    <w:rsid w:val="002A4A64"/>
    <w:rsid w:val="002B6D3E"/>
    <w:rsid w:val="002C5594"/>
    <w:rsid w:val="002C56A6"/>
    <w:rsid w:val="002C57BC"/>
    <w:rsid w:val="002C645C"/>
    <w:rsid w:val="002D2B86"/>
    <w:rsid w:val="002E3743"/>
    <w:rsid w:val="002E68B1"/>
    <w:rsid w:val="002E74E1"/>
    <w:rsid w:val="002F01C4"/>
    <w:rsid w:val="002F0D31"/>
    <w:rsid w:val="002F39C3"/>
    <w:rsid w:val="002F4BF5"/>
    <w:rsid w:val="002F7722"/>
    <w:rsid w:val="002F7F88"/>
    <w:rsid w:val="00306B69"/>
    <w:rsid w:val="0031053C"/>
    <w:rsid w:val="0031270C"/>
    <w:rsid w:val="00316669"/>
    <w:rsid w:val="003327CB"/>
    <w:rsid w:val="00334478"/>
    <w:rsid w:val="0033AB2A"/>
    <w:rsid w:val="0035174E"/>
    <w:rsid w:val="00353DDF"/>
    <w:rsid w:val="00361626"/>
    <w:rsid w:val="00362E64"/>
    <w:rsid w:val="003674E1"/>
    <w:rsid w:val="00372F44"/>
    <w:rsid w:val="00374479"/>
    <w:rsid w:val="00376BC0"/>
    <w:rsid w:val="00383785"/>
    <w:rsid w:val="003915AC"/>
    <w:rsid w:val="00391B15"/>
    <w:rsid w:val="00395C2E"/>
    <w:rsid w:val="00397172"/>
    <w:rsid w:val="003A13E3"/>
    <w:rsid w:val="003A270D"/>
    <w:rsid w:val="003A3E6D"/>
    <w:rsid w:val="003A518C"/>
    <w:rsid w:val="003A6642"/>
    <w:rsid w:val="003A7C66"/>
    <w:rsid w:val="003B5108"/>
    <w:rsid w:val="003C3D76"/>
    <w:rsid w:val="003C3F47"/>
    <w:rsid w:val="003D12B2"/>
    <w:rsid w:val="003D4AF0"/>
    <w:rsid w:val="003E1904"/>
    <w:rsid w:val="003E6215"/>
    <w:rsid w:val="003F56DA"/>
    <w:rsid w:val="00405112"/>
    <w:rsid w:val="004065FF"/>
    <w:rsid w:val="00424B5E"/>
    <w:rsid w:val="00433802"/>
    <w:rsid w:val="00451A1C"/>
    <w:rsid w:val="00454D98"/>
    <w:rsid w:val="004600E4"/>
    <w:rsid w:val="00460B50"/>
    <w:rsid w:val="00463109"/>
    <w:rsid w:val="00465E2F"/>
    <w:rsid w:val="00470B0E"/>
    <w:rsid w:val="004715F2"/>
    <w:rsid w:val="00471CB6"/>
    <w:rsid w:val="0048082F"/>
    <w:rsid w:val="0048133D"/>
    <w:rsid w:val="00486B8C"/>
    <w:rsid w:val="00496C54"/>
    <w:rsid w:val="004B240E"/>
    <w:rsid w:val="004B3F70"/>
    <w:rsid w:val="004C49D7"/>
    <w:rsid w:val="004C6181"/>
    <w:rsid w:val="004D01C9"/>
    <w:rsid w:val="004D3450"/>
    <w:rsid w:val="004D65DE"/>
    <w:rsid w:val="004E3C28"/>
    <w:rsid w:val="004E3D35"/>
    <w:rsid w:val="004E64BD"/>
    <w:rsid w:val="004F05C3"/>
    <w:rsid w:val="004F2E81"/>
    <w:rsid w:val="004F3785"/>
    <w:rsid w:val="004F56D7"/>
    <w:rsid w:val="00513EB3"/>
    <w:rsid w:val="00517413"/>
    <w:rsid w:val="005323C6"/>
    <w:rsid w:val="00536AB9"/>
    <w:rsid w:val="005572E4"/>
    <w:rsid w:val="00560F92"/>
    <w:rsid w:val="00564DDF"/>
    <w:rsid w:val="00571B28"/>
    <w:rsid w:val="0057343B"/>
    <w:rsid w:val="00574A4C"/>
    <w:rsid w:val="00592B8F"/>
    <w:rsid w:val="0059708F"/>
    <w:rsid w:val="005A224D"/>
    <w:rsid w:val="005A5EBD"/>
    <w:rsid w:val="005B351C"/>
    <w:rsid w:val="005C6729"/>
    <w:rsid w:val="005D4A29"/>
    <w:rsid w:val="005E121A"/>
    <w:rsid w:val="005E2AE1"/>
    <w:rsid w:val="005F052E"/>
    <w:rsid w:val="005F242B"/>
    <w:rsid w:val="00607B39"/>
    <w:rsid w:val="006105BA"/>
    <w:rsid w:val="0061182B"/>
    <w:rsid w:val="00611C0F"/>
    <w:rsid w:val="006175D9"/>
    <w:rsid w:val="00617810"/>
    <w:rsid w:val="00624FA1"/>
    <w:rsid w:val="00624FCD"/>
    <w:rsid w:val="00625C39"/>
    <w:rsid w:val="00625E87"/>
    <w:rsid w:val="006356FC"/>
    <w:rsid w:val="00642FA8"/>
    <w:rsid w:val="006575A6"/>
    <w:rsid w:val="00657908"/>
    <w:rsid w:val="00663B79"/>
    <w:rsid w:val="00670EE0"/>
    <w:rsid w:val="00675D7A"/>
    <w:rsid w:val="00677C22"/>
    <w:rsid w:val="00687996"/>
    <w:rsid w:val="00694790"/>
    <w:rsid w:val="006A31B2"/>
    <w:rsid w:val="006A64BB"/>
    <w:rsid w:val="006B4029"/>
    <w:rsid w:val="006B52D6"/>
    <w:rsid w:val="006B7D92"/>
    <w:rsid w:val="006D04B1"/>
    <w:rsid w:val="006D6630"/>
    <w:rsid w:val="006E07DB"/>
    <w:rsid w:val="006E398E"/>
    <w:rsid w:val="006E6BBD"/>
    <w:rsid w:val="006F12B7"/>
    <w:rsid w:val="006F6D0F"/>
    <w:rsid w:val="00701437"/>
    <w:rsid w:val="00707F74"/>
    <w:rsid w:val="00712D2B"/>
    <w:rsid w:val="00715CE5"/>
    <w:rsid w:val="0072247B"/>
    <w:rsid w:val="00724C9A"/>
    <w:rsid w:val="00724F5D"/>
    <w:rsid w:val="0074428A"/>
    <w:rsid w:val="007470EC"/>
    <w:rsid w:val="00747B16"/>
    <w:rsid w:val="007522D2"/>
    <w:rsid w:val="007627D4"/>
    <w:rsid w:val="00762C31"/>
    <w:rsid w:val="00763772"/>
    <w:rsid w:val="00766232"/>
    <w:rsid w:val="007737C5"/>
    <w:rsid w:val="0077422F"/>
    <w:rsid w:val="00782402"/>
    <w:rsid w:val="0079074D"/>
    <w:rsid w:val="0079679B"/>
    <w:rsid w:val="007A5593"/>
    <w:rsid w:val="007A745C"/>
    <w:rsid w:val="007B73B4"/>
    <w:rsid w:val="007C4871"/>
    <w:rsid w:val="007D162B"/>
    <w:rsid w:val="007D2184"/>
    <w:rsid w:val="00802167"/>
    <w:rsid w:val="00804047"/>
    <w:rsid w:val="00804A1C"/>
    <w:rsid w:val="008164F8"/>
    <w:rsid w:val="00836CB9"/>
    <w:rsid w:val="0085372D"/>
    <w:rsid w:val="00853F4E"/>
    <w:rsid w:val="0085476D"/>
    <w:rsid w:val="00856A6D"/>
    <w:rsid w:val="0086057E"/>
    <w:rsid w:val="00861DFC"/>
    <w:rsid w:val="0087114B"/>
    <w:rsid w:val="008763E9"/>
    <w:rsid w:val="0088045C"/>
    <w:rsid w:val="008817FE"/>
    <w:rsid w:val="008873FC"/>
    <w:rsid w:val="00890598"/>
    <w:rsid w:val="0089154A"/>
    <w:rsid w:val="00895815"/>
    <w:rsid w:val="008A164F"/>
    <w:rsid w:val="008A2569"/>
    <w:rsid w:val="008A72FA"/>
    <w:rsid w:val="008B079D"/>
    <w:rsid w:val="008B0FF1"/>
    <w:rsid w:val="008E019E"/>
    <w:rsid w:val="008F09A8"/>
    <w:rsid w:val="008F38D2"/>
    <w:rsid w:val="008F3912"/>
    <w:rsid w:val="00910E3E"/>
    <w:rsid w:val="00912DFA"/>
    <w:rsid w:val="00914FB6"/>
    <w:rsid w:val="00917F87"/>
    <w:rsid w:val="009201D3"/>
    <w:rsid w:val="00923DA0"/>
    <w:rsid w:val="009268E7"/>
    <w:rsid w:val="00936088"/>
    <w:rsid w:val="00941307"/>
    <w:rsid w:val="0095489E"/>
    <w:rsid w:val="009564F4"/>
    <w:rsid w:val="00964F0A"/>
    <w:rsid w:val="0097494A"/>
    <w:rsid w:val="009949D9"/>
    <w:rsid w:val="00994F25"/>
    <w:rsid w:val="009A60AB"/>
    <w:rsid w:val="009B6706"/>
    <w:rsid w:val="009B772A"/>
    <w:rsid w:val="009C3A90"/>
    <w:rsid w:val="009D1BBA"/>
    <w:rsid w:val="009D2A00"/>
    <w:rsid w:val="009E11C2"/>
    <w:rsid w:val="009E1A85"/>
    <w:rsid w:val="009E2C10"/>
    <w:rsid w:val="009F06B2"/>
    <w:rsid w:val="009F3EDA"/>
    <w:rsid w:val="009F414A"/>
    <w:rsid w:val="009F7104"/>
    <w:rsid w:val="009F74AA"/>
    <w:rsid w:val="00A00E2B"/>
    <w:rsid w:val="00A02E3A"/>
    <w:rsid w:val="00A12746"/>
    <w:rsid w:val="00A15265"/>
    <w:rsid w:val="00A22C20"/>
    <w:rsid w:val="00A24DB8"/>
    <w:rsid w:val="00A25782"/>
    <w:rsid w:val="00A30509"/>
    <w:rsid w:val="00A3247F"/>
    <w:rsid w:val="00A44C95"/>
    <w:rsid w:val="00A47221"/>
    <w:rsid w:val="00A5016A"/>
    <w:rsid w:val="00A516E8"/>
    <w:rsid w:val="00A7177F"/>
    <w:rsid w:val="00A8252D"/>
    <w:rsid w:val="00A86742"/>
    <w:rsid w:val="00A86F86"/>
    <w:rsid w:val="00A87B2F"/>
    <w:rsid w:val="00A9006A"/>
    <w:rsid w:val="00A96600"/>
    <w:rsid w:val="00A97EC7"/>
    <w:rsid w:val="00A97F56"/>
    <w:rsid w:val="00AA150E"/>
    <w:rsid w:val="00AA197A"/>
    <w:rsid w:val="00AA75E1"/>
    <w:rsid w:val="00AD0CF0"/>
    <w:rsid w:val="00AD59EE"/>
    <w:rsid w:val="00AE31AB"/>
    <w:rsid w:val="00AE8BA1"/>
    <w:rsid w:val="00AF376B"/>
    <w:rsid w:val="00B018B4"/>
    <w:rsid w:val="00B11A5D"/>
    <w:rsid w:val="00B163C7"/>
    <w:rsid w:val="00B34523"/>
    <w:rsid w:val="00B351A6"/>
    <w:rsid w:val="00B44765"/>
    <w:rsid w:val="00B47E7E"/>
    <w:rsid w:val="00B53CD1"/>
    <w:rsid w:val="00B7093C"/>
    <w:rsid w:val="00B711B7"/>
    <w:rsid w:val="00B743D0"/>
    <w:rsid w:val="00B75830"/>
    <w:rsid w:val="00B80071"/>
    <w:rsid w:val="00B803D5"/>
    <w:rsid w:val="00BA121A"/>
    <w:rsid w:val="00BB1607"/>
    <w:rsid w:val="00BB1831"/>
    <w:rsid w:val="00BB2048"/>
    <w:rsid w:val="00BB5F3C"/>
    <w:rsid w:val="00BB66C8"/>
    <w:rsid w:val="00BB67AC"/>
    <w:rsid w:val="00BC0A26"/>
    <w:rsid w:val="00BD1A86"/>
    <w:rsid w:val="00BE08CE"/>
    <w:rsid w:val="00BF04A3"/>
    <w:rsid w:val="00BF0C95"/>
    <w:rsid w:val="00C00E11"/>
    <w:rsid w:val="00C1205B"/>
    <w:rsid w:val="00C12D79"/>
    <w:rsid w:val="00C25FFD"/>
    <w:rsid w:val="00C3359A"/>
    <w:rsid w:val="00C3584A"/>
    <w:rsid w:val="00C46872"/>
    <w:rsid w:val="00C55B44"/>
    <w:rsid w:val="00C5653C"/>
    <w:rsid w:val="00C663A4"/>
    <w:rsid w:val="00C66ECA"/>
    <w:rsid w:val="00C741E4"/>
    <w:rsid w:val="00C76603"/>
    <w:rsid w:val="00C8099B"/>
    <w:rsid w:val="00C90E9C"/>
    <w:rsid w:val="00C92791"/>
    <w:rsid w:val="00C92B20"/>
    <w:rsid w:val="00CA3AFD"/>
    <w:rsid w:val="00CB1CF8"/>
    <w:rsid w:val="00CB30D2"/>
    <w:rsid w:val="00CB70A6"/>
    <w:rsid w:val="00CC4969"/>
    <w:rsid w:val="00CC6FE5"/>
    <w:rsid w:val="00CD1977"/>
    <w:rsid w:val="00CE0984"/>
    <w:rsid w:val="00CE0B9B"/>
    <w:rsid w:val="00CE1833"/>
    <w:rsid w:val="00CE3A37"/>
    <w:rsid w:val="00CF3003"/>
    <w:rsid w:val="00CF34BE"/>
    <w:rsid w:val="00CF6687"/>
    <w:rsid w:val="00CF74AC"/>
    <w:rsid w:val="00D1193C"/>
    <w:rsid w:val="00D15A89"/>
    <w:rsid w:val="00D21081"/>
    <w:rsid w:val="00D30C27"/>
    <w:rsid w:val="00D30E54"/>
    <w:rsid w:val="00D320CA"/>
    <w:rsid w:val="00D34ECE"/>
    <w:rsid w:val="00D369E4"/>
    <w:rsid w:val="00D43F31"/>
    <w:rsid w:val="00D45FF0"/>
    <w:rsid w:val="00D50B74"/>
    <w:rsid w:val="00D51D22"/>
    <w:rsid w:val="00D62545"/>
    <w:rsid w:val="00D63877"/>
    <w:rsid w:val="00D63F2D"/>
    <w:rsid w:val="00D758D7"/>
    <w:rsid w:val="00D87FB5"/>
    <w:rsid w:val="00DA00BA"/>
    <w:rsid w:val="00DA62FD"/>
    <w:rsid w:val="00DB1E54"/>
    <w:rsid w:val="00DB55C5"/>
    <w:rsid w:val="00DB58B2"/>
    <w:rsid w:val="00DB647F"/>
    <w:rsid w:val="00DB79D0"/>
    <w:rsid w:val="00DC16B6"/>
    <w:rsid w:val="00DC1AE0"/>
    <w:rsid w:val="00DC263C"/>
    <w:rsid w:val="00DD31E4"/>
    <w:rsid w:val="00DD51F4"/>
    <w:rsid w:val="00DD5436"/>
    <w:rsid w:val="00DF1C24"/>
    <w:rsid w:val="00E0006B"/>
    <w:rsid w:val="00E00139"/>
    <w:rsid w:val="00E039EE"/>
    <w:rsid w:val="00E10EC4"/>
    <w:rsid w:val="00E11A69"/>
    <w:rsid w:val="00E23E5D"/>
    <w:rsid w:val="00E25B16"/>
    <w:rsid w:val="00E27154"/>
    <w:rsid w:val="00E27B0D"/>
    <w:rsid w:val="00E43481"/>
    <w:rsid w:val="00E44F7F"/>
    <w:rsid w:val="00E45A6E"/>
    <w:rsid w:val="00E622F9"/>
    <w:rsid w:val="00E701EE"/>
    <w:rsid w:val="00E71EA2"/>
    <w:rsid w:val="00E736B2"/>
    <w:rsid w:val="00E74DBF"/>
    <w:rsid w:val="00E76E23"/>
    <w:rsid w:val="00E95451"/>
    <w:rsid w:val="00EA5195"/>
    <w:rsid w:val="00EA5CFC"/>
    <w:rsid w:val="00EA5E18"/>
    <w:rsid w:val="00EC4560"/>
    <w:rsid w:val="00ED2B62"/>
    <w:rsid w:val="00ED2FFB"/>
    <w:rsid w:val="00ED4DCE"/>
    <w:rsid w:val="00EF0B18"/>
    <w:rsid w:val="00F1231D"/>
    <w:rsid w:val="00F22990"/>
    <w:rsid w:val="00F24252"/>
    <w:rsid w:val="00F3133A"/>
    <w:rsid w:val="00F31B00"/>
    <w:rsid w:val="00F33768"/>
    <w:rsid w:val="00F414F4"/>
    <w:rsid w:val="00F425A7"/>
    <w:rsid w:val="00F50B42"/>
    <w:rsid w:val="00F53AE6"/>
    <w:rsid w:val="00F53BF8"/>
    <w:rsid w:val="00F55741"/>
    <w:rsid w:val="00F61150"/>
    <w:rsid w:val="00F64219"/>
    <w:rsid w:val="00F65AC7"/>
    <w:rsid w:val="00F841E8"/>
    <w:rsid w:val="00F87F4D"/>
    <w:rsid w:val="00F92223"/>
    <w:rsid w:val="00F974F2"/>
    <w:rsid w:val="00FA1AEF"/>
    <w:rsid w:val="00FA7A8F"/>
    <w:rsid w:val="00FC5C41"/>
    <w:rsid w:val="00FC7BDD"/>
    <w:rsid w:val="00FD60BC"/>
    <w:rsid w:val="00FE2895"/>
    <w:rsid w:val="00FE5290"/>
    <w:rsid w:val="00FF65E1"/>
    <w:rsid w:val="01B015BB"/>
    <w:rsid w:val="0216DE30"/>
    <w:rsid w:val="0273DF5A"/>
    <w:rsid w:val="0328E593"/>
    <w:rsid w:val="033C9693"/>
    <w:rsid w:val="044C152D"/>
    <w:rsid w:val="04D4B8E4"/>
    <w:rsid w:val="068386DE"/>
    <w:rsid w:val="073F4AD4"/>
    <w:rsid w:val="0768FE5C"/>
    <w:rsid w:val="07AC0F15"/>
    <w:rsid w:val="081D446C"/>
    <w:rsid w:val="088060A4"/>
    <w:rsid w:val="0ABE7C83"/>
    <w:rsid w:val="0AF105B4"/>
    <w:rsid w:val="0BE0FC2B"/>
    <w:rsid w:val="0C87822E"/>
    <w:rsid w:val="0DC7047F"/>
    <w:rsid w:val="0E292464"/>
    <w:rsid w:val="0E68F700"/>
    <w:rsid w:val="0EFFAF0A"/>
    <w:rsid w:val="103B4371"/>
    <w:rsid w:val="117034E8"/>
    <w:rsid w:val="11D713D2"/>
    <w:rsid w:val="121D49F2"/>
    <w:rsid w:val="1232AD81"/>
    <w:rsid w:val="14ADCC1C"/>
    <w:rsid w:val="151BA9E4"/>
    <w:rsid w:val="1553D6DA"/>
    <w:rsid w:val="168F4ECE"/>
    <w:rsid w:val="171F3AB2"/>
    <w:rsid w:val="1774453E"/>
    <w:rsid w:val="17A1C73F"/>
    <w:rsid w:val="180C63D1"/>
    <w:rsid w:val="18465556"/>
    <w:rsid w:val="19CE2827"/>
    <w:rsid w:val="19EB005B"/>
    <w:rsid w:val="1AFE0890"/>
    <w:rsid w:val="1BAA7723"/>
    <w:rsid w:val="1BC28B58"/>
    <w:rsid w:val="1C199AAE"/>
    <w:rsid w:val="1D731F07"/>
    <w:rsid w:val="1DE05DC8"/>
    <w:rsid w:val="1F12BCFF"/>
    <w:rsid w:val="2088C136"/>
    <w:rsid w:val="211F419A"/>
    <w:rsid w:val="2150F86C"/>
    <w:rsid w:val="215B6E46"/>
    <w:rsid w:val="21A2E7CB"/>
    <w:rsid w:val="225B33F1"/>
    <w:rsid w:val="22643B6F"/>
    <w:rsid w:val="24A3D489"/>
    <w:rsid w:val="24F5DA48"/>
    <w:rsid w:val="2553F208"/>
    <w:rsid w:val="25E381CE"/>
    <w:rsid w:val="262EDF69"/>
    <w:rsid w:val="26D41C69"/>
    <w:rsid w:val="2A20EA40"/>
    <w:rsid w:val="2AE01579"/>
    <w:rsid w:val="2B30A1B4"/>
    <w:rsid w:val="2C84AF8B"/>
    <w:rsid w:val="2D1856C6"/>
    <w:rsid w:val="2DEC6E62"/>
    <w:rsid w:val="2E684276"/>
    <w:rsid w:val="2FA6553A"/>
    <w:rsid w:val="2FE633B4"/>
    <w:rsid w:val="313938D4"/>
    <w:rsid w:val="31A86FCE"/>
    <w:rsid w:val="32135BFD"/>
    <w:rsid w:val="3479C65D"/>
    <w:rsid w:val="3567ED7A"/>
    <w:rsid w:val="3672BCE3"/>
    <w:rsid w:val="37CA0216"/>
    <w:rsid w:val="38B9F138"/>
    <w:rsid w:val="3991EAD1"/>
    <w:rsid w:val="3A4E2BD5"/>
    <w:rsid w:val="3A86730D"/>
    <w:rsid w:val="3ADD091F"/>
    <w:rsid w:val="3B42474B"/>
    <w:rsid w:val="3CC59FA4"/>
    <w:rsid w:val="3EA8399C"/>
    <w:rsid w:val="3ED85F36"/>
    <w:rsid w:val="3F344095"/>
    <w:rsid w:val="3F8232AD"/>
    <w:rsid w:val="3F8E650E"/>
    <w:rsid w:val="404409FD"/>
    <w:rsid w:val="408EC519"/>
    <w:rsid w:val="40B9B59B"/>
    <w:rsid w:val="416036EB"/>
    <w:rsid w:val="42FC074C"/>
    <w:rsid w:val="4316579C"/>
    <w:rsid w:val="43DCDF4F"/>
    <w:rsid w:val="448CF2D6"/>
    <w:rsid w:val="47692533"/>
    <w:rsid w:val="481461B4"/>
    <w:rsid w:val="482DCE7D"/>
    <w:rsid w:val="48310AE7"/>
    <w:rsid w:val="483D539D"/>
    <w:rsid w:val="484BD080"/>
    <w:rsid w:val="495C0257"/>
    <w:rsid w:val="4A96127E"/>
    <w:rsid w:val="4B071931"/>
    <w:rsid w:val="4B5F940A"/>
    <w:rsid w:val="4BD0D97A"/>
    <w:rsid w:val="4C177609"/>
    <w:rsid w:val="4CA2E992"/>
    <w:rsid w:val="4E2D4A4E"/>
    <w:rsid w:val="4E39E635"/>
    <w:rsid w:val="4E632175"/>
    <w:rsid w:val="4EF09C18"/>
    <w:rsid w:val="4FA97D07"/>
    <w:rsid w:val="50A138A2"/>
    <w:rsid w:val="51D5A53A"/>
    <w:rsid w:val="52802DB5"/>
    <w:rsid w:val="53E388C1"/>
    <w:rsid w:val="5562E387"/>
    <w:rsid w:val="562B7D19"/>
    <w:rsid w:val="56AE17C2"/>
    <w:rsid w:val="5731C105"/>
    <w:rsid w:val="574143C1"/>
    <w:rsid w:val="579E8ADB"/>
    <w:rsid w:val="58BACC81"/>
    <w:rsid w:val="58ED8885"/>
    <w:rsid w:val="59569572"/>
    <w:rsid w:val="5957F97F"/>
    <w:rsid w:val="5A42FABA"/>
    <w:rsid w:val="5B1AA46C"/>
    <w:rsid w:val="5B6B19F3"/>
    <w:rsid w:val="5D30856B"/>
    <w:rsid w:val="5DF1658F"/>
    <w:rsid w:val="5E448D19"/>
    <w:rsid w:val="5EA833E6"/>
    <w:rsid w:val="5F58D3C1"/>
    <w:rsid w:val="5F87DBA3"/>
    <w:rsid w:val="60640DED"/>
    <w:rsid w:val="60AE3078"/>
    <w:rsid w:val="61236552"/>
    <w:rsid w:val="615F9986"/>
    <w:rsid w:val="61FFDE4E"/>
    <w:rsid w:val="625B221A"/>
    <w:rsid w:val="62C08581"/>
    <w:rsid w:val="653A803D"/>
    <w:rsid w:val="66252647"/>
    <w:rsid w:val="6708E57E"/>
    <w:rsid w:val="670FA4C2"/>
    <w:rsid w:val="67187514"/>
    <w:rsid w:val="673A8A38"/>
    <w:rsid w:val="676E83F5"/>
    <w:rsid w:val="68044A81"/>
    <w:rsid w:val="68620CCB"/>
    <w:rsid w:val="694F3055"/>
    <w:rsid w:val="6A36D0EC"/>
    <w:rsid w:val="6A4AC3BE"/>
    <w:rsid w:val="6A662C38"/>
    <w:rsid w:val="6BF4D2FE"/>
    <w:rsid w:val="6EA0B2C2"/>
    <w:rsid w:val="6EC3570E"/>
    <w:rsid w:val="6ECD4546"/>
    <w:rsid w:val="6F72A431"/>
    <w:rsid w:val="6FC6BFA2"/>
    <w:rsid w:val="7035F25B"/>
    <w:rsid w:val="70E4399D"/>
    <w:rsid w:val="718CF094"/>
    <w:rsid w:val="731822A5"/>
    <w:rsid w:val="7353232B"/>
    <w:rsid w:val="743960D4"/>
    <w:rsid w:val="7520E550"/>
    <w:rsid w:val="7529ED72"/>
    <w:rsid w:val="76E794D5"/>
    <w:rsid w:val="77907CD4"/>
    <w:rsid w:val="77C49E4B"/>
    <w:rsid w:val="790B1F43"/>
    <w:rsid w:val="7A97C726"/>
    <w:rsid w:val="7CCB41A3"/>
    <w:rsid w:val="7E38F9BB"/>
    <w:rsid w:val="7E8A7F62"/>
    <w:rsid w:val="7ED1E417"/>
    <w:rsid w:val="7EF2A6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D1C1"/>
  <w15:chartTrackingRefBased/>
  <w15:docId w15:val="{48D56510-E965-4099-8F0F-016D184051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17FE"/>
    <w:pPr>
      <w:tabs>
        <w:tab w:val="left" w:pos="425"/>
      </w:tabs>
      <w:spacing w:after="120" w:line="360" w:lineRule="auto"/>
      <w:jc w:val="both"/>
    </w:pPr>
    <w:rPr>
      <w:rFonts w:ascii="Verdana Pro" w:hAnsi="Verdana Pro"/>
      <w:sz w:val="24"/>
      <w:lang w:val="tr-TR"/>
    </w:rPr>
  </w:style>
  <w:style w:type="paragraph" w:styleId="Balk1">
    <w:name w:val="heading 1"/>
    <w:basedOn w:val="Normal"/>
    <w:next w:val="Normal"/>
    <w:link w:val="Balk1Char"/>
    <w:uiPriority w:val="9"/>
    <w:qFormat/>
    <w:rsid w:val="00DC263C"/>
    <w:pPr>
      <w:jc w:val="center"/>
      <w:outlineLvl w:val="0"/>
    </w:pPr>
    <w:rPr>
      <w:sz w:val="28"/>
      <w:szCs w:val="24"/>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name w:val="header"/>
    <w:basedOn w:val="Normal"/>
    <w:link w:val="stBilgiChar"/>
    <w:uiPriority w:val="99"/>
    <w:unhideWhenUsed/>
    <w:rsid w:val="00762C31"/>
    <w:pPr>
      <w:tabs>
        <w:tab w:val="center" w:pos="4703"/>
        <w:tab w:val="right" w:pos="9406"/>
      </w:tabs>
    </w:pPr>
  </w:style>
  <w:style w:type="character" w:styleId="stBilgiChar" w:customStyle="1">
    <w:name w:val="Üst Bilgi Char"/>
    <w:basedOn w:val="VarsaylanParagrafYazTipi"/>
    <w:link w:val="stBilgi"/>
    <w:uiPriority w:val="99"/>
    <w:rsid w:val="00762C31"/>
  </w:style>
  <w:style w:type="paragraph" w:styleId="AltBilgi">
    <w:name w:val="footer"/>
    <w:basedOn w:val="Normal"/>
    <w:link w:val="AltBilgiChar"/>
    <w:uiPriority w:val="99"/>
    <w:unhideWhenUsed/>
    <w:rsid w:val="00762C31"/>
    <w:pPr>
      <w:tabs>
        <w:tab w:val="center" w:pos="4703"/>
        <w:tab w:val="right" w:pos="9406"/>
      </w:tabs>
    </w:pPr>
  </w:style>
  <w:style w:type="character" w:styleId="AltBilgiChar" w:customStyle="1">
    <w:name w:val="Alt Bilgi Char"/>
    <w:basedOn w:val="VarsaylanParagrafYazTipi"/>
    <w:link w:val="AltBilgi"/>
    <w:uiPriority w:val="99"/>
    <w:rsid w:val="00762C31"/>
  </w:style>
  <w:style w:type="paragraph" w:styleId="BalonMetni">
    <w:name w:val="Balloon Text"/>
    <w:basedOn w:val="Normal"/>
    <w:link w:val="BalonMetniChar"/>
    <w:uiPriority w:val="99"/>
    <w:semiHidden/>
    <w:unhideWhenUsed/>
    <w:rsid w:val="00762C31"/>
    <w:rPr>
      <w:rFonts w:ascii="Segoe UI" w:hAnsi="Segoe UI" w:cs="Segoe UI"/>
      <w:sz w:val="18"/>
      <w:szCs w:val="18"/>
    </w:rPr>
  </w:style>
  <w:style w:type="character" w:styleId="BalonMetniChar" w:customStyle="1">
    <w:name w:val="Balon Metni Char"/>
    <w:basedOn w:val="VarsaylanParagrafYazTipi"/>
    <w:link w:val="BalonMetni"/>
    <w:uiPriority w:val="99"/>
    <w:semiHidden/>
    <w:rsid w:val="00762C31"/>
    <w:rPr>
      <w:rFonts w:ascii="Segoe UI" w:hAnsi="Segoe UI" w:cs="Segoe UI"/>
      <w:sz w:val="18"/>
      <w:szCs w:val="18"/>
    </w:rPr>
  </w:style>
  <w:style w:type="table" w:styleId="TabloKlavuzu">
    <w:name w:val="Table Grid"/>
    <w:basedOn w:val="NormalTablo"/>
    <w:uiPriority w:val="39"/>
    <w:rsid w:val="00762C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nuBal">
    <w:name w:val="Title"/>
    <w:basedOn w:val="Normal"/>
    <w:next w:val="Normal"/>
    <w:link w:val="KonuBalChar"/>
    <w:uiPriority w:val="10"/>
    <w:qFormat/>
    <w:rsid w:val="0074428A"/>
    <w:pPr>
      <w:tabs>
        <w:tab w:val="left" w:pos="2160"/>
      </w:tabs>
    </w:pPr>
    <w:rPr>
      <w:lang w:val="en-US"/>
    </w:rPr>
  </w:style>
  <w:style w:type="character" w:styleId="KonuBalChar" w:customStyle="1">
    <w:name w:val="Konu Başlığı Char"/>
    <w:basedOn w:val="VarsaylanParagrafYazTipi"/>
    <w:link w:val="KonuBal"/>
    <w:uiPriority w:val="10"/>
    <w:rsid w:val="0074428A"/>
    <w:rPr>
      <w:rFonts w:ascii="Verdana Pro" w:hAnsi="Verdana Pro"/>
      <w:sz w:val="24"/>
    </w:rPr>
  </w:style>
  <w:style w:type="paragraph" w:styleId="AnaSayfaAdres" w:customStyle="1">
    <w:name w:val="Ana Sayfa Adres"/>
    <w:rsid w:val="00172110"/>
    <w:rPr>
      <w:rFonts w:ascii="Verdana Pro" w:hAnsi="Verdana Pro" w:cs="Arial"/>
      <w:sz w:val="20"/>
      <w:lang w:val="tr-TR"/>
    </w:rPr>
  </w:style>
  <w:style w:type="paragraph" w:styleId="Alnt">
    <w:name w:val="Quote"/>
    <w:basedOn w:val="Normal"/>
    <w:next w:val="Normal"/>
    <w:link w:val="AlntChar"/>
    <w:uiPriority w:val="29"/>
    <w:qFormat/>
    <w:rsid w:val="003D4AF0"/>
    <w:pPr>
      <w:spacing w:before="200" w:after="160"/>
      <w:ind w:left="864" w:right="864"/>
      <w:jc w:val="center"/>
    </w:pPr>
    <w:rPr>
      <w:i/>
      <w:iCs/>
      <w:color w:val="404040" w:themeColor="text1" w:themeTint="BF"/>
    </w:rPr>
  </w:style>
  <w:style w:type="character" w:styleId="AlntChar" w:customStyle="1">
    <w:name w:val="Alıntı Char"/>
    <w:basedOn w:val="VarsaylanParagrafYazTipi"/>
    <w:link w:val="Alnt"/>
    <w:uiPriority w:val="29"/>
    <w:rsid w:val="003D4AF0"/>
    <w:rPr>
      <w:rFonts w:ascii="Arial" w:hAnsi="Arial"/>
      <w:i/>
      <w:iCs/>
      <w:color w:val="404040" w:themeColor="text1" w:themeTint="BF"/>
      <w:sz w:val="24"/>
      <w:lang w:val="tr-TR"/>
    </w:rPr>
  </w:style>
  <w:style w:type="paragraph" w:styleId="FooterPropriateryInformation" w:customStyle="1">
    <w:name w:val="Footer_PropriateryInformation"/>
    <w:link w:val="FooterPropriateryInformationChar"/>
    <w:autoRedefine/>
    <w:qFormat/>
    <w:rsid w:val="00172110"/>
    <w:pPr>
      <w:pBdr>
        <w:top w:val="single" w:color="auto" w:sz="4" w:space="1"/>
        <w:left w:val="single" w:color="auto" w:sz="4" w:space="4"/>
        <w:bottom w:val="single" w:color="auto" w:sz="4" w:space="1"/>
        <w:right w:val="single" w:color="auto" w:sz="4" w:space="4"/>
      </w:pBdr>
      <w:spacing w:after="0"/>
      <w:jc w:val="both"/>
    </w:pPr>
    <w:rPr>
      <w:i/>
      <w:iCs/>
      <w:smallCaps/>
      <w:color w:val="404040" w:themeColor="text1" w:themeTint="BF"/>
      <w:sz w:val="16"/>
      <w:lang w:val="tr-TR"/>
    </w:rPr>
  </w:style>
  <w:style w:type="character" w:styleId="FooterPropriateryInformationChar" w:customStyle="1">
    <w:name w:val="Footer_PropriateryInformation Char"/>
    <w:basedOn w:val="AlntChar"/>
    <w:link w:val="FooterPropriateryInformation"/>
    <w:rsid w:val="00172110"/>
    <w:rPr>
      <w:rFonts w:ascii="Arial" w:hAnsi="Arial"/>
      <w:i/>
      <w:iCs/>
      <w:smallCaps/>
      <w:color w:val="404040" w:themeColor="text1" w:themeTint="BF"/>
      <w:sz w:val="16"/>
      <w:lang w:val="tr-TR"/>
    </w:rPr>
  </w:style>
  <w:style w:type="paragraph" w:styleId="Balk11" w:customStyle="1">
    <w:name w:val="Başlık 11"/>
    <w:basedOn w:val="Normal"/>
    <w:rsid w:val="001C43A1"/>
    <w:pPr>
      <w:numPr>
        <w:numId w:val="10"/>
      </w:numPr>
    </w:pPr>
  </w:style>
  <w:style w:type="paragraph" w:styleId="Balk21" w:customStyle="1">
    <w:name w:val="Başlık 21"/>
    <w:basedOn w:val="Normal"/>
    <w:rsid w:val="001C43A1"/>
    <w:pPr>
      <w:numPr>
        <w:ilvl w:val="1"/>
        <w:numId w:val="10"/>
      </w:numPr>
    </w:pPr>
  </w:style>
  <w:style w:type="paragraph" w:styleId="Balk31" w:customStyle="1">
    <w:name w:val="Başlık 31"/>
    <w:basedOn w:val="Normal"/>
    <w:rsid w:val="001C43A1"/>
    <w:pPr>
      <w:numPr>
        <w:ilvl w:val="2"/>
        <w:numId w:val="10"/>
      </w:numPr>
    </w:pPr>
  </w:style>
  <w:style w:type="paragraph" w:styleId="Balk41" w:customStyle="1">
    <w:name w:val="Başlık 41"/>
    <w:basedOn w:val="Normal"/>
    <w:rsid w:val="001C43A1"/>
    <w:pPr>
      <w:numPr>
        <w:ilvl w:val="3"/>
        <w:numId w:val="10"/>
      </w:numPr>
    </w:pPr>
  </w:style>
  <w:style w:type="paragraph" w:styleId="Balk51" w:customStyle="1">
    <w:name w:val="Başlık 51"/>
    <w:basedOn w:val="Normal"/>
    <w:rsid w:val="001C43A1"/>
    <w:pPr>
      <w:numPr>
        <w:ilvl w:val="4"/>
        <w:numId w:val="10"/>
      </w:numPr>
    </w:pPr>
  </w:style>
  <w:style w:type="paragraph" w:styleId="Balk61" w:customStyle="1">
    <w:name w:val="Başlık 61"/>
    <w:basedOn w:val="Normal"/>
    <w:rsid w:val="001C43A1"/>
    <w:pPr>
      <w:numPr>
        <w:ilvl w:val="5"/>
        <w:numId w:val="10"/>
      </w:numPr>
    </w:pPr>
  </w:style>
  <w:style w:type="paragraph" w:styleId="Balk71" w:customStyle="1">
    <w:name w:val="Başlık 71"/>
    <w:basedOn w:val="Normal"/>
    <w:rsid w:val="001C43A1"/>
    <w:pPr>
      <w:numPr>
        <w:ilvl w:val="6"/>
        <w:numId w:val="10"/>
      </w:numPr>
    </w:pPr>
  </w:style>
  <w:style w:type="paragraph" w:styleId="Balk81" w:customStyle="1">
    <w:name w:val="Başlık 81"/>
    <w:basedOn w:val="Normal"/>
    <w:rsid w:val="001C43A1"/>
    <w:pPr>
      <w:numPr>
        <w:ilvl w:val="7"/>
        <w:numId w:val="10"/>
      </w:numPr>
    </w:pPr>
  </w:style>
  <w:style w:type="paragraph" w:styleId="Balk91" w:customStyle="1">
    <w:name w:val="Başlık 91"/>
    <w:basedOn w:val="Normal"/>
    <w:rsid w:val="001C43A1"/>
    <w:pPr>
      <w:numPr>
        <w:ilvl w:val="8"/>
        <w:numId w:val="10"/>
      </w:numPr>
    </w:pPr>
  </w:style>
  <w:style w:type="character" w:styleId="Balk1Char" w:customStyle="1">
    <w:name w:val="Başlık 1 Char"/>
    <w:basedOn w:val="VarsaylanParagrafYazTipi"/>
    <w:link w:val="Balk1"/>
    <w:uiPriority w:val="9"/>
    <w:rsid w:val="00DC263C"/>
    <w:rPr>
      <w:rFonts w:ascii="Verdana Pro" w:hAnsi="Verdana Pro"/>
      <w:sz w:val="28"/>
      <w:szCs w:val="24"/>
      <w:lang w:val="tr-TR"/>
    </w:rPr>
  </w:style>
  <w:style w:type="paragraph" w:styleId="NAVDOCINFCompany" w:customStyle="1">
    <w:name w:val="NAV_DOC_INF_Company"/>
    <w:link w:val="NAVDOCINFCompanyChar"/>
    <w:rsid w:val="00172110"/>
    <w:pPr>
      <w:jc w:val="center"/>
    </w:pPr>
    <w:rPr>
      <w:rFonts w:ascii="Verdana Pro" w:hAnsi="Verdana Pro"/>
      <w:b/>
      <w:bCs/>
      <w:sz w:val="52"/>
      <w:szCs w:val="52"/>
    </w:rPr>
  </w:style>
  <w:style w:type="paragraph" w:styleId="NAVDOCINFCategory" w:customStyle="1">
    <w:name w:val="NAV_DOC_INF_Category"/>
    <w:link w:val="NAVDOCINFCategoryChar"/>
    <w:qFormat/>
    <w:rsid w:val="00486B8C"/>
    <w:pPr>
      <w:jc w:val="center"/>
    </w:pPr>
    <w:rPr>
      <w:rFonts w:ascii="Verdana Pro" w:hAnsi="Verdana Pro"/>
      <w:caps/>
      <w:sz w:val="44"/>
      <w:szCs w:val="44"/>
    </w:rPr>
  </w:style>
  <w:style w:type="character" w:styleId="NAVDOCINFCompanyChar" w:customStyle="1">
    <w:name w:val="NAV_DOC_INF_Company Char"/>
    <w:basedOn w:val="VarsaylanParagrafYazTipi"/>
    <w:link w:val="NAVDOCINFCompany"/>
    <w:rsid w:val="00172110"/>
    <w:rPr>
      <w:rFonts w:ascii="Verdana Pro" w:hAnsi="Verdana Pro"/>
      <w:b/>
      <w:bCs/>
      <w:sz w:val="52"/>
      <w:szCs w:val="52"/>
    </w:rPr>
  </w:style>
  <w:style w:type="paragraph" w:styleId="NAVDOCINFCategoryEN" w:customStyle="1">
    <w:name w:val="NAV_DOC_INF_Category_EN"/>
    <w:link w:val="NAVDOCINFCategoryENChar"/>
    <w:qFormat/>
    <w:rsid w:val="00486B8C"/>
    <w:pPr>
      <w:jc w:val="center"/>
    </w:pPr>
    <w:rPr>
      <w:rFonts w:ascii="Verdana Pro" w:hAnsi="Verdana Pro"/>
      <w:caps/>
      <w:sz w:val="24"/>
      <w:szCs w:val="24"/>
    </w:rPr>
  </w:style>
  <w:style w:type="character" w:styleId="NAVDOCINFCategoryChar" w:customStyle="1">
    <w:name w:val="NAV_DOC_INF_Category Char"/>
    <w:basedOn w:val="VarsaylanParagrafYazTipi"/>
    <w:link w:val="NAVDOCINFCategory"/>
    <w:rsid w:val="00486B8C"/>
    <w:rPr>
      <w:rFonts w:ascii="Verdana Pro" w:hAnsi="Verdana Pro"/>
      <w:caps/>
      <w:sz w:val="44"/>
      <w:szCs w:val="44"/>
    </w:rPr>
  </w:style>
  <w:style w:type="character" w:styleId="YerTutucuMetni">
    <w:name w:val="Placeholder Text"/>
    <w:basedOn w:val="VarsaylanParagrafYazTipi"/>
    <w:uiPriority w:val="99"/>
    <w:semiHidden/>
    <w:rsid w:val="000D1221"/>
    <w:rPr>
      <w:color w:val="808080"/>
    </w:rPr>
  </w:style>
  <w:style w:type="character" w:styleId="NAVDOCINFCategoryENChar" w:customStyle="1">
    <w:name w:val="NAV_DOC_INF_Category_EN Char"/>
    <w:basedOn w:val="VarsaylanParagrafYazTipi"/>
    <w:link w:val="NAVDOCINFCategoryEN"/>
    <w:rsid w:val="00486B8C"/>
    <w:rPr>
      <w:rFonts w:ascii="Verdana Pro" w:hAnsi="Verdana Pro"/>
      <w:caps/>
      <w:sz w:val="24"/>
      <w:szCs w:val="24"/>
    </w:rPr>
  </w:style>
  <w:style w:type="paragraph" w:styleId="NAVDOCINFSubject" w:customStyle="1">
    <w:name w:val="NAV_DOC_INF_Subject"/>
    <w:link w:val="NAVDOCINFSubjectChar"/>
    <w:qFormat/>
    <w:rsid w:val="00486B8C"/>
    <w:pPr>
      <w:jc w:val="center"/>
    </w:pPr>
    <w:rPr>
      <w:rFonts w:ascii="Verdana Pro" w:hAnsi="Verdana Pro"/>
      <w:b/>
      <w:caps/>
      <w:sz w:val="32"/>
      <w:lang w:val="tr-TR"/>
    </w:rPr>
  </w:style>
  <w:style w:type="paragraph" w:styleId="NAVDOCINFSubjectEN" w:customStyle="1">
    <w:name w:val="NAV_DOC_INF_Subject_EN"/>
    <w:link w:val="NAVDOCINFSubjectENChar"/>
    <w:qFormat/>
    <w:rsid w:val="00486B8C"/>
    <w:pPr>
      <w:jc w:val="center"/>
    </w:pPr>
    <w:rPr>
      <w:rFonts w:ascii="Verdana Pro" w:hAnsi="Verdana Pro"/>
      <w:caps/>
      <w:sz w:val="20"/>
      <w:szCs w:val="20"/>
    </w:rPr>
  </w:style>
  <w:style w:type="character" w:styleId="NAVDOCINFSubjectChar" w:customStyle="1">
    <w:name w:val="NAV_DOC_INF_Subject Char"/>
    <w:basedOn w:val="VarsaylanParagrafYazTipi"/>
    <w:link w:val="NAVDOCINFSubject"/>
    <w:rsid w:val="00486B8C"/>
    <w:rPr>
      <w:rFonts w:ascii="Verdana Pro" w:hAnsi="Verdana Pro"/>
      <w:b/>
      <w:caps/>
      <w:sz w:val="32"/>
      <w:lang w:val="tr-TR"/>
    </w:rPr>
  </w:style>
  <w:style w:type="paragraph" w:styleId="NAVDOCSIGNATURESEN" w:customStyle="1">
    <w:name w:val="NAV_DOC_SIGNATURES_EN"/>
    <w:link w:val="NAVDOCSIGNATURESENChar"/>
    <w:qFormat/>
    <w:rsid w:val="008817FE"/>
    <w:pPr>
      <w:spacing w:after="0" w:line="240" w:lineRule="auto"/>
      <w:jc w:val="center"/>
    </w:pPr>
    <w:rPr>
      <w:rFonts w:ascii="Verdana Pro" w:hAnsi="Verdana Pro"/>
      <w:smallCaps/>
      <w:sz w:val="18"/>
      <w:szCs w:val="18"/>
    </w:rPr>
  </w:style>
  <w:style w:type="character" w:styleId="NAVDOCINFSubjectENChar" w:customStyle="1">
    <w:name w:val="NAV_DOC_INF_Subject_EN Char"/>
    <w:basedOn w:val="VarsaylanParagrafYazTipi"/>
    <w:link w:val="NAVDOCINFSubjectEN"/>
    <w:rsid w:val="00486B8C"/>
    <w:rPr>
      <w:rFonts w:ascii="Verdana Pro" w:hAnsi="Verdana Pro"/>
      <w:caps/>
      <w:sz w:val="20"/>
      <w:szCs w:val="20"/>
    </w:rPr>
  </w:style>
  <w:style w:type="paragraph" w:styleId="NAVDOCSIGNATURES" w:customStyle="1">
    <w:name w:val="NAV_DOC_SIGNATURES"/>
    <w:link w:val="NAVDOCSIGNATURESChar"/>
    <w:qFormat/>
    <w:rsid w:val="008817FE"/>
    <w:pPr>
      <w:spacing w:after="0" w:line="240" w:lineRule="auto"/>
      <w:jc w:val="center"/>
    </w:pPr>
    <w:rPr>
      <w:rFonts w:ascii="Verdana Pro" w:hAnsi="Verdana Pro"/>
      <w:smallCaps/>
      <w:sz w:val="28"/>
      <w:lang w:val="tr-TR"/>
    </w:rPr>
  </w:style>
  <w:style w:type="character" w:styleId="NAVDOCSIGNATURESENChar" w:customStyle="1">
    <w:name w:val="NAV_DOC_SIGNATURES_EN Char"/>
    <w:basedOn w:val="VarsaylanParagrafYazTipi"/>
    <w:link w:val="NAVDOCSIGNATURESEN"/>
    <w:rsid w:val="008817FE"/>
    <w:rPr>
      <w:rFonts w:ascii="Verdana Pro" w:hAnsi="Verdana Pro"/>
      <w:smallCaps/>
      <w:sz w:val="18"/>
      <w:szCs w:val="18"/>
    </w:rPr>
  </w:style>
  <w:style w:type="character" w:styleId="NAVDOCSIGNATURESChar" w:customStyle="1">
    <w:name w:val="NAV_DOC_SIGNATURES Char"/>
    <w:basedOn w:val="VarsaylanParagrafYazTipi"/>
    <w:link w:val="NAVDOCSIGNATURES"/>
    <w:rsid w:val="008817FE"/>
    <w:rPr>
      <w:rFonts w:ascii="Verdana Pro" w:hAnsi="Verdana Pro"/>
      <w:smallCaps/>
      <w:sz w:val="28"/>
      <w:lang w:val="tr-TR"/>
    </w:rPr>
  </w:style>
  <w:style w:type="paragraph" w:styleId="DOCUMENTTAG" w:customStyle="1">
    <w:name w:val="DOCUMENT_TAG"/>
    <w:basedOn w:val="stBilgi"/>
    <w:link w:val="DOCUMENTTAGChar"/>
    <w:qFormat/>
    <w:rsid w:val="0003148E"/>
    <w:pPr>
      <w:tabs>
        <w:tab w:val="clear" w:pos="425"/>
        <w:tab w:val="left" w:pos="888"/>
      </w:tabs>
      <w:spacing w:line="240" w:lineRule="auto"/>
    </w:pPr>
    <w:rPr>
      <w:rFonts w:cs="Arial"/>
      <w:smallCaps/>
      <w:sz w:val="14"/>
      <w:szCs w:val="14"/>
      <w:lang w:val="en-US"/>
    </w:rPr>
  </w:style>
  <w:style w:type="paragraph" w:styleId="DOCUMENTHEADER" w:customStyle="1">
    <w:name w:val="DOCUMENT_HEADER"/>
    <w:basedOn w:val="stBilgi"/>
    <w:link w:val="DOCUMENTHEADERChar"/>
    <w:qFormat/>
    <w:rsid w:val="002B6D3E"/>
    <w:pPr>
      <w:tabs>
        <w:tab w:val="clear" w:pos="425"/>
      </w:tabs>
      <w:spacing w:after="0"/>
      <w:jc w:val="center"/>
    </w:pPr>
    <w:rPr>
      <w:rFonts w:ascii="Arial" w:hAnsi="Arial" w:cs="Arial"/>
      <w:sz w:val="32"/>
      <w:szCs w:val="32"/>
      <w:lang w:val="en-US"/>
    </w:rPr>
  </w:style>
  <w:style w:type="character" w:styleId="DOCUMENTTAGChar" w:customStyle="1">
    <w:name w:val="DOCUMENT_TAG Char"/>
    <w:basedOn w:val="stBilgiChar"/>
    <w:link w:val="DOCUMENTTAG"/>
    <w:rsid w:val="0003148E"/>
    <w:rPr>
      <w:rFonts w:ascii="Verdana Pro" w:hAnsi="Verdana Pro" w:cs="Arial"/>
      <w:smallCaps/>
      <w:sz w:val="14"/>
      <w:szCs w:val="14"/>
    </w:rPr>
  </w:style>
  <w:style w:type="paragraph" w:styleId="DOCUMENTHEADEREN" w:customStyle="1">
    <w:name w:val="DOCUMENT_HEADER_EN"/>
    <w:basedOn w:val="DOCUMENTHEADER"/>
    <w:link w:val="DOCUMENTHEADERENChar"/>
    <w:qFormat/>
    <w:rsid w:val="002B6D3E"/>
    <w:rPr>
      <w:b/>
      <w:bCs/>
      <w:i/>
      <w:iCs/>
      <w:smallCaps/>
      <w:sz w:val="18"/>
      <w:szCs w:val="18"/>
    </w:rPr>
  </w:style>
  <w:style w:type="character" w:styleId="DOCUMENTHEADERChar" w:customStyle="1">
    <w:name w:val="DOCUMENT_HEADER Char"/>
    <w:basedOn w:val="stBilgiChar"/>
    <w:link w:val="DOCUMENTHEADER"/>
    <w:rsid w:val="002B6D3E"/>
    <w:rPr>
      <w:rFonts w:ascii="Arial" w:hAnsi="Arial" w:cs="Arial"/>
      <w:sz w:val="32"/>
      <w:szCs w:val="32"/>
    </w:rPr>
  </w:style>
  <w:style w:type="character" w:styleId="DOCUMENTHEADERENChar" w:customStyle="1">
    <w:name w:val="DOCUMENT_HEADER_EN Char"/>
    <w:basedOn w:val="VarsaylanParagrafYazTipi"/>
    <w:link w:val="DOCUMENTHEADEREN"/>
    <w:rsid w:val="002B6D3E"/>
    <w:rPr>
      <w:rFonts w:ascii="Arial" w:hAnsi="Arial" w:cs="Arial"/>
      <w:b/>
      <w:bCs/>
      <w:i/>
      <w:iCs/>
      <w:smallCaps/>
      <w:sz w:val="18"/>
      <w:szCs w:val="18"/>
    </w:rPr>
  </w:style>
  <w:style w:type="character" w:styleId="Kpr">
    <w:name w:val="Hyperlink"/>
    <w:basedOn w:val="VarsaylanParagrafYazTipi"/>
    <w:uiPriority w:val="99"/>
    <w:unhideWhenUsed/>
    <w:rsid w:val="006E07DB"/>
    <w:rPr>
      <w:color w:val="0563C1" w:themeColor="hyperlink"/>
      <w:u w:val="single"/>
    </w:rPr>
  </w:style>
  <w:style w:type="character" w:styleId="zmlenmeyenBahsetme">
    <w:name w:val="Unresolved Mention"/>
    <w:basedOn w:val="VarsaylanParagrafYazTipi"/>
    <w:uiPriority w:val="99"/>
    <w:semiHidden/>
    <w:unhideWhenUsed/>
    <w:rsid w:val="006E07DB"/>
    <w:rPr>
      <w:color w:val="605E5C"/>
      <w:shd w:val="clear" w:color="auto" w:fill="E1DFDD"/>
    </w:rPr>
  </w:style>
  <w:style w:type="paragraph" w:styleId="ListeParagraf">
    <w:name w:val="List Paragraph"/>
    <w:basedOn w:val="Normal"/>
    <w:uiPriority w:val="34"/>
    <w:qFormat/>
    <w:rsid w:val="00E45A6E"/>
    <w:pPr>
      <w:ind w:left="720"/>
      <w:contextualSpacing/>
    </w:pPr>
  </w:style>
  <w:style w:type="paragraph" w:styleId="DOCUMENTFOOTERFORMNO" w:customStyle="1">
    <w:name w:val="DOCUMENT_FOOTER_FORM_NO"/>
    <w:basedOn w:val="Normal"/>
    <w:link w:val="DOCUMENTFOOTERFORMNOChar"/>
    <w:qFormat/>
    <w:rsid w:val="001E4115"/>
    <w:pPr>
      <w:tabs>
        <w:tab w:val="clear" w:pos="425"/>
      </w:tabs>
      <w:spacing w:after="0" w:line="240" w:lineRule="auto"/>
      <w:jc w:val="left"/>
    </w:pPr>
    <w:rPr>
      <w:rFonts w:asciiTheme="minorHAnsi" w:hAnsiTheme="minorHAnsi"/>
      <w:sz w:val="16"/>
      <w:szCs w:val="16"/>
      <w:lang w:val="en-US"/>
    </w:rPr>
  </w:style>
  <w:style w:type="character" w:styleId="DOCUMENTFOOTERFORMNOChar" w:customStyle="1">
    <w:name w:val="DOCUMENT_FOOTER_FORM_NO Char"/>
    <w:basedOn w:val="VarsaylanParagrafYazTipi"/>
    <w:link w:val="DOCUMENTFOOTERFORMNO"/>
    <w:rsid w:val="001E411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N2020-0723\CORPORATE_GOVERNANCE\21_TEMPLATES\NAVIO-T-200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733DC09C304D6891C51CB6B0E7DAA6"/>
        <w:category>
          <w:name w:val="General"/>
          <w:gallery w:val="placeholder"/>
        </w:category>
        <w:types>
          <w:type w:val="bbPlcHdr"/>
        </w:types>
        <w:behaviors>
          <w:behavior w:val="content"/>
        </w:behaviors>
        <w:guid w:val="{B8A3311E-A906-4B83-951C-067570890084}"/>
      </w:docPartPr>
      <w:docPartBody>
        <w:p w:rsidR="00C85DE2" w:rsidRDefault="0077422F">
          <w:pPr>
            <w:pStyle w:val="00733DC09C304D6891C51CB6B0E7DAA6"/>
          </w:pPr>
          <w:r w:rsidRPr="0089223E">
            <w:rPr>
              <w:rStyle w:val="YerTutucuMetni"/>
            </w:rPr>
            <w:t>Choose an item.</w:t>
          </w:r>
        </w:p>
      </w:docPartBody>
    </w:docPart>
    <w:docPart>
      <w:docPartPr>
        <w:name w:val="99E84364210746E8861EA8BD0D421C69"/>
        <w:category>
          <w:name w:val="General"/>
          <w:gallery w:val="placeholder"/>
        </w:category>
        <w:types>
          <w:type w:val="bbPlcHdr"/>
        </w:types>
        <w:behaviors>
          <w:behavior w:val="content"/>
        </w:behaviors>
        <w:guid w:val="{D44C2F8D-5458-4BAF-BC82-9A40DE9B80F8}"/>
      </w:docPartPr>
      <w:docPartBody>
        <w:p w:rsidR="00C85DE2" w:rsidRDefault="0077422F">
          <w:pPr>
            <w:pStyle w:val="99E84364210746E8861EA8BD0D421C69"/>
          </w:pPr>
          <w:r>
            <w:rPr>
              <w:rStyle w:val="YerTutucuMetni"/>
            </w:rPr>
            <w:t>NORMAL</w:t>
          </w:r>
        </w:p>
      </w:docPartBody>
    </w:docPart>
    <w:docPart>
      <w:docPartPr>
        <w:name w:val="0DF4DADDAB60417EA80BBF75BF5A75E8"/>
        <w:category>
          <w:name w:val="General"/>
          <w:gallery w:val="placeholder"/>
        </w:category>
        <w:types>
          <w:type w:val="bbPlcHdr"/>
        </w:types>
        <w:behaviors>
          <w:behavior w:val="content"/>
        </w:behaviors>
        <w:guid w:val="{27F2BDCB-66F1-47E0-A0A9-CF8BF52027F1}"/>
      </w:docPartPr>
      <w:docPartBody>
        <w:p w:rsidR="00C85DE2" w:rsidRDefault="0077422F">
          <w:pPr>
            <w:pStyle w:val="0DF4DADDAB60417EA80BBF75BF5A75E8"/>
          </w:pPr>
          <w:r>
            <w:rPr>
              <w:rStyle w:val="YerTutucuMetni"/>
            </w:rPr>
            <w:t>NORMAL</w:t>
          </w:r>
        </w:p>
      </w:docPartBody>
    </w:docPart>
    <w:docPart>
      <w:docPartPr>
        <w:name w:val="9B01262C333443D780E795D3C32220D9"/>
        <w:category>
          <w:name w:val="General"/>
          <w:gallery w:val="placeholder"/>
        </w:category>
        <w:types>
          <w:type w:val="bbPlcHdr"/>
        </w:types>
        <w:behaviors>
          <w:behavior w:val="content"/>
        </w:behaviors>
        <w:guid w:val="{D74F355C-55C9-4005-BAA2-1F3E9D0A64E0}"/>
      </w:docPartPr>
      <w:docPartBody>
        <w:p w:rsidR="00C85DE2" w:rsidRDefault="0077422F">
          <w:pPr>
            <w:pStyle w:val="9B01262C333443D780E795D3C32220D9"/>
          </w:pPr>
          <w:r>
            <w:rPr>
              <w:rStyle w:val="YerTutucuMetni"/>
            </w:rPr>
            <w:t>Select</w:t>
          </w:r>
          <w:r w:rsidRPr="0089223E">
            <w:rPr>
              <w:rStyle w:val="YerTutucuMetni"/>
            </w:rPr>
            <w:t>.</w:t>
          </w:r>
        </w:p>
      </w:docPartBody>
    </w:docPart>
    <w:docPart>
      <w:docPartPr>
        <w:name w:val="DEDE612C93074BBBA954A9C4F776A477"/>
        <w:category>
          <w:name w:val="General"/>
          <w:gallery w:val="placeholder"/>
        </w:category>
        <w:types>
          <w:type w:val="bbPlcHdr"/>
        </w:types>
        <w:behaviors>
          <w:behavior w:val="content"/>
        </w:behaviors>
        <w:guid w:val="{07CCEB9E-31A8-43D4-A907-307BB8FDE58B}"/>
      </w:docPartPr>
      <w:docPartBody>
        <w:p w:rsidR="00C85DE2" w:rsidRDefault="0077422F">
          <w:pPr>
            <w:pStyle w:val="DEDE612C93074BBBA954A9C4F776A477"/>
          </w:pPr>
          <w:r>
            <w:rPr>
              <w:rStyle w:val="YerTutucuMetni"/>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2F"/>
    <w:rsid w:val="003C6904"/>
    <w:rsid w:val="00495787"/>
    <w:rsid w:val="00503955"/>
    <w:rsid w:val="006922B3"/>
    <w:rsid w:val="0077422F"/>
    <w:rsid w:val="00791C13"/>
    <w:rsid w:val="007E6999"/>
    <w:rsid w:val="008F1977"/>
    <w:rsid w:val="00927CC4"/>
    <w:rsid w:val="009F5258"/>
    <w:rsid w:val="00BA5EBA"/>
    <w:rsid w:val="00C43628"/>
    <w:rsid w:val="00C724A1"/>
    <w:rsid w:val="00C85DE2"/>
    <w:rsid w:val="00D76E5A"/>
    <w:rsid w:val="00FB17E9"/>
    <w:rsid w:val="00FC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Pr>
      <w:color w:val="808080"/>
    </w:rPr>
  </w:style>
  <w:style w:type="paragraph" w:customStyle="1" w:styleId="00733DC09C304D6891C51CB6B0E7DAA6">
    <w:name w:val="00733DC09C304D6891C51CB6B0E7DAA6"/>
  </w:style>
  <w:style w:type="paragraph" w:customStyle="1" w:styleId="99E84364210746E8861EA8BD0D421C69">
    <w:name w:val="99E84364210746E8861EA8BD0D421C69"/>
  </w:style>
  <w:style w:type="paragraph" w:customStyle="1" w:styleId="0DF4DADDAB60417EA80BBF75BF5A75E8">
    <w:name w:val="0DF4DADDAB60417EA80BBF75BF5A75E8"/>
  </w:style>
  <w:style w:type="paragraph" w:customStyle="1" w:styleId="9B01262C333443D780E795D3C32220D9">
    <w:name w:val="9B01262C333443D780E795D3C32220D9"/>
  </w:style>
  <w:style w:type="paragraph" w:customStyle="1" w:styleId="DEDE612C93074BBBA954A9C4F776A477">
    <w:name w:val="DEDE612C93074BBBA954A9C4F776A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130F9CE38F32D4BA696EB32203D0250" ma:contentTypeVersion="20" ma:contentTypeDescription="Create a new document." ma:contentTypeScope="" ma:versionID="d171ea38c1cd68dac5d87bffd5d71ec9">
  <xsd:schema xmlns:xsd="http://www.w3.org/2001/XMLSchema" xmlns:xs="http://www.w3.org/2001/XMLSchema" xmlns:p="http://schemas.microsoft.com/office/2006/metadata/properties" xmlns:ns2="f6d82c61-1620-4961-a845-3717486f5cdd" xmlns:ns3="9f69fe0c-219c-461a-a294-8fcea7cb09df" targetNamespace="http://schemas.microsoft.com/office/2006/metadata/properties" ma:root="true" ma:fieldsID="92e560e0e0f377b38e25d83125a74cd6" ns2:_="" ns3:_="">
    <xsd:import namespace="f6d82c61-1620-4961-a845-3717486f5cdd"/>
    <xsd:import namespace="9f69fe0c-219c-461a-a294-8fcea7cb09d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TarihSaat" minOccurs="0"/>
                <xsd:element ref="ns2:SharedWithUsers" minOccurs="0"/>
                <xsd:element ref="ns2:SharedWithDetails" minOccurs="0"/>
                <xsd:element ref="ns3:MediaServiceOCR" minOccurs="0"/>
                <xsd:element ref="ns3:MediaServiceDateTaken" minOccurs="0"/>
                <xsd:element ref="ns3:MediaLengthInSeconds" minOccurs="0"/>
                <xsd:element ref="ns3:_Flow_SignoffStatu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82c61-1620-4961-a845-3717486f5c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ce8a8896-1c4e-47a6-8291-dc91249fc308}" ma:internalName="TaxCatchAll" ma:showField="CatchAllData" ma:web="f6d82c61-1620-4961-a845-3717486f5c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69fe0c-219c-461a-a294-8fcea7cb09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TarihSaat" ma:index="18" nillable="true" ma:displayName="Tarih Saat" ma:format="DateTime" ma:internalName="TarihSaat">
      <xsd:simpleType>
        <xsd:restriction base="dms:DateTim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_Flow_SignoffStatus" ma:index="24" nillable="true" ma:displayName="Sign-off status" ma:internalName="Sign_x002d_off_x0020_status">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499a322-a2d2-495c-92fd-0e06337ba6c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6d82c61-1620-4961-a845-3717486f5cdd" xsi:nil="true"/>
    <_dlc_DocId xmlns="f6d82c61-1620-4961-a845-3717486f5cdd">N20210219-1594514891-3261</_dlc_DocId>
    <_dlc_DocIdUrl xmlns="f6d82c61-1620-4961-a845-3717486f5cdd">
      <Url>https://navioteknoloji.sharepoint.com/teams/N20210219/_layouts/15/DocIdRedir.aspx?ID=N20210219-1594514891-3261</Url>
      <Description>N20210219-1594514891-3261</Description>
    </_dlc_DocIdUrl>
    <lcf76f155ced4ddcb4097134ff3c332f xmlns="9f69fe0c-219c-461a-a294-8fcea7cb09df">
      <Terms xmlns="http://schemas.microsoft.com/office/infopath/2007/PartnerControls"/>
    </lcf76f155ced4ddcb4097134ff3c332f>
    <_Flow_SignoffStatus xmlns="9f69fe0c-219c-461a-a294-8fcea7cb09df" xsi:nil="true"/>
    <TarihSaat xmlns="9f69fe0c-219c-461a-a294-8fcea7cb09d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D04D7-BE5C-436A-BB5F-16863A805718}">
  <ds:schemaRefs>
    <ds:schemaRef ds:uri="http://schemas.microsoft.com/sharepoint/v3/contenttype/forms"/>
  </ds:schemaRefs>
</ds:datastoreItem>
</file>

<file path=customXml/itemProps2.xml><?xml version="1.0" encoding="utf-8"?>
<ds:datastoreItem xmlns:ds="http://schemas.openxmlformats.org/officeDocument/2006/customXml" ds:itemID="{9AF3D42D-7E92-4B6F-9759-1A8D5213C771}">
  <ds:schemaRefs>
    <ds:schemaRef ds:uri="http://schemas.microsoft.com/sharepoint/events"/>
  </ds:schemaRefs>
</ds:datastoreItem>
</file>

<file path=customXml/itemProps3.xml><?xml version="1.0" encoding="utf-8"?>
<ds:datastoreItem xmlns:ds="http://schemas.openxmlformats.org/officeDocument/2006/customXml" ds:itemID="{F8C42BEA-B56B-4A05-9521-C3BF7CCE38BA}"/>
</file>

<file path=customXml/itemProps4.xml><?xml version="1.0" encoding="utf-8"?>
<ds:datastoreItem xmlns:ds="http://schemas.openxmlformats.org/officeDocument/2006/customXml" ds:itemID="{78E16BAB-E48A-48FE-B07B-8E68B279A245}">
  <ds:schemaRefs>
    <ds:schemaRef ds:uri="http://schemas.microsoft.com/office/2006/metadata/properties"/>
    <ds:schemaRef ds:uri="http://schemas.microsoft.com/office/infopath/2007/PartnerControls"/>
    <ds:schemaRef ds:uri="f6d82c61-1620-4961-a845-3717486f5cdd"/>
  </ds:schemaRefs>
</ds:datastoreItem>
</file>

<file path=customXml/itemProps5.xml><?xml version="1.0" encoding="utf-8"?>
<ds:datastoreItem xmlns:ds="http://schemas.openxmlformats.org/officeDocument/2006/customXml" ds:itemID="{9671D567-7128-4E4B-8B59-A25107E048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NAVIO-T-20040.dotx</ap:Template>
  <ap:Application>Microsoft Word for the web</ap:Application>
  <ap:DocSecurity>0</ap:DocSecurity>
  <ap:ScaleCrop>false</ap:ScaleCrop>
  <ap:Company>Navio Teknoloji A.Ş.</ap:Company>
  <ap:SharedDoc>false</ap:SharedDoc>
  <ap:HyperlinkBase>www.naviotechnology.com</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NAVIO-R-20010</dc:title>
  <dc:subject>BELGE BAŞLIĞI</dc:subject>
  <dc:creator>ERTAN SEKMEN</dc:creator>
  <keywords/>
  <dc:description/>
  <lastModifiedBy>Furkan Mert ŞENTÖREGİL</lastModifiedBy>
  <revision>36</revision>
  <dcterms:created xsi:type="dcterms:W3CDTF">2022-01-05T07:36:00.0000000Z</dcterms:created>
  <dcterms:modified xsi:type="dcterms:W3CDTF">2023-01-27T11:51:49.1803565Z</dcterms:modified>
  <category>KATEGORİ</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0x0101005130F9CE38F32D4BA696EB32203D0250</vt:lpwstr>
  </property>
  <property fmtid="{D5CDD505-2E9C-101B-9397-08002B2CF9AE}" pid="3" name="_dlc_DocIdItemGuid">
    <vt:lpwstr>a9e8664c-f8d3-44f3-a33f-323f18a977ef</vt:lpwstr>
  </property>
  <property fmtid="{D5CDD505-2E9C-101B-9397-08002B2CF9AE}" pid="4" name="Order">
    <vt:r8>1700</vt:r8>
  </property>
  <property fmtid="{D5CDD505-2E9C-101B-9397-08002B2CF9AE}" pid="5" name="TaxKeyword">
    <vt:lpwstr/>
  </property>
  <property fmtid="{D5CDD505-2E9C-101B-9397-08002B2CF9AE}" pid="6" name="MediaServiceImageTags">
    <vt:lpwstr/>
  </property>
</Properties>
</file>