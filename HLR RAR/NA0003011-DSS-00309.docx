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72DA0A47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72DA0A47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2213522E" w14:paraId="2EB691D1" w14:textId="77777777">
              <w:tc>
                <w:tcPr>
                  <w:tcW w:w="2862" w:type="dxa"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Requirement ID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4D01C9" w:rsidP="003D12B2" w:rsidRDefault="003154ED" w14:paraId="1BABF3D9" w14:textId="67913D9A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NA0003011-DSS-00309</w:t>
                  </w:r>
                </w:p>
              </w:tc>
            </w:tr>
            <w:tr w:rsidR="00914FB6" w:rsidTr="2213522E" w14:paraId="23F1D23A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Requirement Source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0009098A" w14:paraId="2BFCFFE6" w14:textId="2A10261A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0009098A">
                    <w:rPr>
                      <w:sz w:val="20"/>
                      <w:szCs w:val="20"/>
                    </w:rPr>
                    <w:t>NEM42106-PIDS-241</w:t>
                  </w:r>
                </w:p>
              </w:tc>
            </w:tr>
            <w:tr w:rsidR="00914FB6" w:rsidTr="2213522E" w14:paraId="5C260D1C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Requirement Status</w:t>
                  </w:r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vAlign w:val="center"/>
                    </w:tcPr>
                    <w:p w:rsidRPr="003D12B2" w:rsidR="00914FB6" w:rsidP="00914FB6" w:rsidRDefault="00936088" w14:paraId="132A6309" w14:textId="14A81C3F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ANALYZED</w:t>
                      </w:r>
                    </w:p>
                  </w:tc>
                </w:sdtContent>
              </w:sdt>
            </w:tr>
            <w:tr w:rsidR="00914FB6" w:rsidTr="2213522E" w14:paraId="7C88AFAC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Analayzed By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0009098A" w14:paraId="1F54352D" w14:textId="7BA43FCE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Furkan Mert Şentöregil</w:t>
                  </w:r>
                </w:p>
              </w:tc>
            </w:tr>
            <w:tr w:rsidR="00914FB6" w:rsidTr="2213522E" w14:paraId="4DF16934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Reviewed By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00914FB6" w14:paraId="7C0E5C21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  <w:tr w:rsidR="00914FB6" w:rsidTr="2213522E" w14:paraId="1D3C3C26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Approved By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72DA0A47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72DA0A47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30BD0A15" w14:paraId="6EB1A014" w14:textId="77777777">
              <w:tc>
                <w:tcPr>
                  <w:tcW w:w="8988" w:type="dxa"/>
                </w:tcPr>
                <w:p w:rsidRPr="000F5A65" w:rsidR="000F5A65" w:rsidP="000F5A65" w:rsidRDefault="000F5A65" w14:paraId="3644832A" w14:textId="77777777">
                  <w:pPr>
                    <w:rPr>
                      <w:sz w:val="22"/>
                      <w:lang w:val="en-US"/>
                    </w:rPr>
                  </w:pPr>
                  <w:r w:rsidRPr="000F5A65">
                    <w:rPr>
                      <w:sz w:val="22"/>
                      <w:lang w:val="en-US"/>
                    </w:rPr>
                    <w:t>Software shall provide following signal data over ARINC429.</w:t>
                  </w:r>
                </w:p>
                <w:p w:rsidRPr="000F5A65" w:rsidR="000F5A65" w:rsidP="000F5A65" w:rsidRDefault="000F5A65" w14:paraId="7D68BAF8" w14:textId="13EEB538">
                  <w:pPr>
                    <w:pStyle w:val="ListeParagraf"/>
                    <w:numPr>
                      <w:ilvl w:val="0"/>
                      <w:numId w:val="29"/>
                    </w:numPr>
                    <w:rPr>
                      <w:sz w:val="22"/>
                      <w:lang w:val="en-US"/>
                    </w:rPr>
                  </w:pPr>
                  <w:r w:rsidRPr="000F5A65">
                    <w:rPr>
                      <w:sz w:val="22"/>
                      <w:lang w:val="en-US"/>
                    </w:rPr>
                    <w:t>Engine Upper Fire Signal</w:t>
                  </w:r>
                </w:p>
                <w:p w:rsidRPr="000F5A65" w:rsidR="000F5A65" w:rsidP="000F5A65" w:rsidRDefault="000F5A65" w14:paraId="35D9BEB2" w14:textId="798BFAD6">
                  <w:pPr>
                    <w:pStyle w:val="ListeParagraf"/>
                    <w:numPr>
                      <w:ilvl w:val="0"/>
                      <w:numId w:val="29"/>
                    </w:numPr>
                    <w:rPr>
                      <w:sz w:val="22"/>
                      <w:lang w:val="en-US"/>
                    </w:rPr>
                  </w:pPr>
                  <w:r w:rsidRPr="000F5A65">
                    <w:rPr>
                      <w:sz w:val="22"/>
                      <w:lang w:val="en-US"/>
                    </w:rPr>
                    <w:t>Engine Lower Fire Signal</w:t>
                  </w:r>
                </w:p>
                <w:p w:rsidRPr="000F5A65" w:rsidR="000F5A65" w:rsidP="000F5A65" w:rsidRDefault="000F5A65" w14:paraId="7D757D37" w14:textId="5919DFDB">
                  <w:pPr>
                    <w:pStyle w:val="ListeParagraf"/>
                    <w:numPr>
                      <w:ilvl w:val="0"/>
                      <w:numId w:val="29"/>
                    </w:numPr>
                    <w:rPr>
                      <w:sz w:val="22"/>
                      <w:lang w:val="en-US"/>
                    </w:rPr>
                  </w:pPr>
                  <w:r w:rsidRPr="000F5A65">
                    <w:rPr>
                      <w:sz w:val="22"/>
                      <w:lang w:val="en-US"/>
                    </w:rPr>
                    <w:t>APU Fire signal</w:t>
                  </w:r>
                </w:p>
                <w:p w:rsidRPr="000F5A65" w:rsidR="000F5A65" w:rsidP="000F5A65" w:rsidRDefault="000F5A65" w14:paraId="1F519CEC" w14:textId="3862DA54">
                  <w:pPr>
                    <w:pStyle w:val="ListeParagraf"/>
                    <w:numPr>
                      <w:ilvl w:val="0"/>
                      <w:numId w:val="29"/>
                    </w:numPr>
                    <w:rPr>
                      <w:sz w:val="22"/>
                      <w:lang w:val="en-US"/>
                    </w:rPr>
                  </w:pPr>
                  <w:r w:rsidRPr="000F5A65">
                    <w:rPr>
                      <w:sz w:val="22"/>
                      <w:lang w:val="en-US"/>
                    </w:rPr>
                    <w:t>Engine Upper Overheat Signal</w:t>
                  </w:r>
                </w:p>
                <w:p w:rsidRPr="000F5A65" w:rsidR="000F5A65" w:rsidP="000F5A65" w:rsidRDefault="000F5A65" w14:paraId="18FDB99E" w14:textId="3E05771B">
                  <w:pPr>
                    <w:pStyle w:val="ListeParagraf"/>
                    <w:numPr>
                      <w:ilvl w:val="0"/>
                      <w:numId w:val="29"/>
                    </w:numPr>
                    <w:rPr>
                      <w:sz w:val="22"/>
                      <w:lang w:val="en-US"/>
                    </w:rPr>
                  </w:pPr>
                  <w:r w:rsidRPr="000F5A65">
                    <w:rPr>
                      <w:sz w:val="22"/>
                      <w:lang w:val="en-US"/>
                    </w:rPr>
                    <w:t>Engine Lower Overheat Signal</w:t>
                  </w:r>
                </w:p>
                <w:p w:rsidRPr="000F5A65" w:rsidR="000F5A65" w:rsidP="000F5A65" w:rsidRDefault="000F5A65" w14:paraId="58C6987F" w14:textId="62824E32">
                  <w:pPr>
                    <w:pStyle w:val="ListeParagraf"/>
                    <w:numPr>
                      <w:ilvl w:val="0"/>
                      <w:numId w:val="29"/>
                    </w:numPr>
                    <w:rPr>
                      <w:sz w:val="22"/>
                      <w:lang w:val="en-US"/>
                    </w:rPr>
                  </w:pPr>
                  <w:r w:rsidRPr="000F5A65">
                    <w:rPr>
                      <w:sz w:val="22"/>
                      <w:lang w:val="en-US"/>
                    </w:rPr>
                    <w:t>APU Overheat Signal</w:t>
                  </w:r>
                </w:p>
                <w:p w:rsidRPr="000F5A65" w:rsidR="000F5A65" w:rsidP="000F5A65" w:rsidRDefault="000F5A65" w14:paraId="55D51F85" w14:textId="75288789">
                  <w:pPr>
                    <w:pStyle w:val="ListeParagraf"/>
                    <w:numPr>
                      <w:ilvl w:val="0"/>
                      <w:numId w:val="29"/>
                    </w:numPr>
                    <w:rPr>
                      <w:sz w:val="22"/>
                      <w:lang w:val="en-US"/>
                    </w:rPr>
                  </w:pPr>
                  <w:r w:rsidRPr="000F5A65">
                    <w:rPr>
                      <w:sz w:val="22"/>
                      <w:lang w:val="en-US"/>
                    </w:rPr>
                    <w:t>FDU Fail</w:t>
                  </w:r>
                </w:p>
                <w:p w:rsidRPr="000F5A65" w:rsidR="000F5A65" w:rsidP="000F5A65" w:rsidRDefault="000F5A65" w14:paraId="6C2713EB" w14:textId="563518F4">
                  <w:pPr>
                    <w:pStyle w:val="ListeParagraf"/>
                    <w:numPr>
                      <w:ilvl w:val="0"/>
                      <w:numId w:val="29"/>
                    </w:numPr>
                    <w:rPr>
                      <w:sz w:val="22"/>
                      <w:lang w:val="en-US"/>
                    </w:rPr>
                  </w:pPr>
                  <w:r w:rsidRPr="000F5A65">
                    <w:rPr>
                      <w:sz w:val="22"/>
                      <w:lang w:val="en-US"/>
                    </w:rPr>
                    <w:t>Engine Upper Thermal Detection Error Signal</w:t>
                  </w:r>
                </w:p>
                <w:p w:rsidRPr="000F5A65" w:rsidR="000F5A65" w:rsidP="000F5A65" w:rsidRDefault="000F5A65" w14:paraId="32342013" w14:textId="1B080B5F">
                  <w:pPr>
                    <w:pStyle w:val="ListeParagraf"/>
                    <w:numPr>
                      <w:ilvl w:val="0"/>
                      <w:numId w:val="29"/>
                    </w:numPr>
                    <w:rPr>
                      <w:sz w:val="22"/>
                      <w:lang w:val="en-US"/>
                    </w:rPr>
                  </w:pPr>
                  <w:r w:rsidRPr="000F5A65">
                    <w:rPr>
                      <w:sz w:val="22"/>
                      <w:lang w:val="en-US"/>
                    </w:rPr>
                    <w:t>Engine Lower Thermal Detection Error Signal</w:t>
                  </w:r>
                </w:p>
                <w:p w:rsidRPr="000F5A65" w:rsidR="000F5A65" w:rsidP="000F5A65" w:rsidRDefault="000F5A65" w14:paraId="14BF3C91" w14:textId="0A792369">
                  <w:pPr>
                    <w:pStyle w:val="ListeParagraf"/>
                    <w:numPr>
                      <w:ilvl w:val="0"/>
                      <w:numId w:val="29"/>
                    </w:numPr>
                    <w:rPr>
                      <w:sz w:val="22"/>
                      <w:lang w:val="en-US"/>
                    </w:rPr>
                  </w:pPr>
                  <w:r w:rsidRPr="000F5A65">
                    <w:rPr>
                      <w:sz w:val="22"/>
                      <w:lang w:val="en-US"/>
                    </w:rPr>
                    <w:t>APU Thermal Detection Error Signal</w:t>
                  </w:r>
                </w:p>
                <w:p w:rsidRPr="000F5A65" w:rsidR="000F5A65" w:rsidP="000F5A65" w:rsidRDefault="000F5A65" w14:paraId="07833AFB" w14:textId="6FC36A85">
                  <w:pPr>
                    <w:pStyle w:val="ListeParagraf"/>
                    <w:numPr>
                      <w:ilvl w:val="0"/>
                      <w:numId w:val="29"/>
                    </w:numPr>
                    <w:rPr>
                      <w:sz w:val="22"/>
                      <w:lang w:val="en-US"/>
                    </w:rPr>
                  </w:pPr>
                  <w:r w:rsidRPr="000F5A65">
                    <w:rPr>
                      <w:sz w:val="22"/>
                      <w:lang w:val="en-US"/>
                    </w:rPr>
                    <w:t>ECS Main Duct-1 Thermal Detection Error Signal</w:t>
                  </w:r>
                </w:p>
                <w:p w:rsidRPr="000F5A65" w:rsidR="000F5A65" w:rsidP="000F5A65" w:rsidRDefault="000F5A65" w14:paraId="507A5A6B" w14:textId="7DCE68C0">
                  <w:pPr>
                    <w:pStyle w:val="ListeParagraf"/>
                    <w:numPr>
                      <w:ilvl w:val="0"/>
                      <w:numId w:val="29"/>
                    </w:numPr>
                    <w:rPr>
                      <w:sz w:val="22"/>
                      <w:lang w:val="en-US"/>
                    </w:rPr>
                  </w:pPr>
                  <w:r w:rsidRPr="000F5A65">
                    <w:rPr>
                      <w:sz w:val="22"/>
                      <w:lang w:val="en-US"/>
                    </w:rPr>
                    <w:t>ECS Main Duct-2 Thermal Detection Error Signal</w:t>
                  </w:r>
                </w:p>
                <w:p w:rsidRPr="000F5A65" w:rsidR="000F5A65" w:rsidP="000F5A65" w:rsidRDefault="000F5A65" w14:paraId="00EB8D4C" w14:textId="356A7055">
                  <w:pPr>
                    <w:pStyle w:val="ListeParagraf"/>
                    <w:numPr>
                      <w:ilvl w:val="0"/>
                      <w:numId w:val="29"/>
                    </w:numPr>
                    <w:rPr>
                      <w:sz w:val="22"/>
                      <w:lang w:val="en-US"/>
                    </w:rPr>
                  </w:pPr>
                  <w:r w:rsidRPr="000F5A65">
                    <w:rPr>
                      <w:sz w:val="22"/>
                      <w:lang w:val="en-US"/>
                    </w:rPr>
                    <w:t>ECS Ejector Thermal Detection Error Signal</w:t>
                  </w:r>
                </w:p>
                <w:p w:rsidRPr="000F5A65" w:rsidR="000F5A65" w:rsidP="000F5A65" w:rsidRDefault="000F5A65" w14:paraId="67984897" w14:textId="5F755C3B">
                  <w:pPr>
                    <w:pStyle w:val="ListeParagraf"/>
                    <w:numPr>
                      <w:ilvl w:val="0"/>
                      <w:numId w:val="29"/>
                    </w:numPr>
                    <w:rPr>
                      <w:sz w:val="22"/>
                      <w:lang w:val="en-US"/>
                    </w:rPr>
                  </w:pPr>
                  <w:r w:rsidRPr="000F5A65">
                    <w:rPr>
                      <w:sz w:val="22"/>
                      <w:lang w:val="en-US"/>
                    </w:rPr>
                    <w:t>ECS Main Duct-1 Overheat Signal</w:t>
                  </w:r>
                </w:p>
                <w:p w:rsidRPr="000F5A65" w:rsidR="000F5A65" w:rsidP="000F5A65" w:rsidRDefault="000F5A65" w14:paraId="5825BA99" w14:textId="65BC9F26">
                  <w:pPr>
                    <w:pStyle w:val="ListeParagraf"/>
                    <w:numPr>
                      <w:ilvl w:val="0"/>
                      <w:numId w:val="29"/>
                    </w:numPr>
                    <w:rPr>
                      <w:sz w:val="22"/>
                      <w:lang w:val="en-US"/>
                    </w:rPr>
                  </w:pPr>
                  <w:r w:rsidRPr="000F5A65">
                    <w:rPr>
                      <w:sz w:val="22"/>
                      <w:lang w:val="en-US"/>
                    </w:rPr>
                    <w:t>ECS Main Duct-2 Overheat Signal</w:t>
                  </w:r>
                </w:p>
                <w:p w:rsidRPr="000F5A65" w:rsidR="000F5A65" w:rsidP="000F5A65" w:rsidRDefault="000F5A65" w14:paraId="3A745A8C" w14:textId="55062AAE">
                  <w:pPr>
                    <w:pStyle w:val="ListeParagraf"/>
                    <w:numPr>
                      <w:ilvl w:val="0"/>
                      <w:numId w:val="29"/>
                    </w:numPr>
                    <w:rPr>
                      <w:sz w:val="22"/>
                      <w:lang w:val="en-US"/>
                    </w:rPr>
                  </w:pPr>
                  <w:r w:rsidRPr="000F5A65">
                    <w:rPr>
                      <w:sz w:val="22"/>
                      <w:lang w:val="en-US"/>
                    </w:rPr>
                    <w:t>ECS Ejector Overheat Signal</w:t>
                  </w:r>
                </w:p>
                <w:p w:rsidRPr="000F5A65" w:rsidR="000F5A65" w:rsidP="000F5A65" w:rsidRDefault="000F5A65" w14:paraId="1CC273F8" w14:textId="7D3DD8E8">
                  <w:pPr>
                    <w:pStyle w:val="ListeParagraf"/>
                    <w:numPr>
                      <w:ilvl w:val="0"/>
                      <w:numId w:val="29"/>
                    </w:numPr>
                    <w:rPr>
                      <w:sz w:val="22"/>
                      <w:lang w:val="en-US"/>
                    </w:rPr>
                  </w:pPr>
                  <w:r w:rsidRPr="000F5A65">
                    <w:rPr>
                      <w:sz w:val="22"/>
                      <w:lang w:val="en-US"/>
                    </w:rPr>
                    <w:t>MAJOR Version Data</w:t>
                  </w:r>
                </w:p>
                <w:p w:rsidRPr="000F5A65" w:rsidR="000F5A65" w:rsidP="000F5A65" w:rsidRDefault="000F5A65" w14:paraId="6AE7B307" w14:textId="7E3CAA3A">
                  <w:pPr>
                    <w:pStyle w:val="ListeParagraf"/>
                    <w:numPr>
                      <w:ilvl w:val="0"/>
                      <w:numId w:val="29"/>
                    </w:numPr>
                    <w:rPr>
                      <w:sz w:val="22"/>
                      <w:lang w:val="en-US"/>
                    </w:rPr>
                  </w:pPr>
                  <w:r w:rsidRPr="000F5A65">
                    <w:rPr>
                      <w:sz w:val="22"/>
                      <w:lang w:val="en-US"/>
                    </w:rPr>
                    <w:t>MINOR Version Data</w:t>
                  </w:r>
                </w:p>
                <w:p w:rsidRPr="000F5A65" w:rsidR="000F5A65" w:rsidP="000F5A65" w:rsidRDefault="000F5A65" w14:paraId="55CC0DC0" w14:textId="08FC5729">
                  <w:pPr>
                    <w:pStyle w:val="ListeParagraf"/>
                    <w:numPr>
                      <w:ilvl w:val="0"/>
                      <w:numId w:val="29"/>
                    </w:numPr>
                    <w:rPr>
                      <w:sz w:val="22"/>
                      <w:lang w:val="en-US"/>
                    </w:rPr>
                  </w:pPr>
                  <w:r w:rsidRPr="000F5A65">
                    <w:rPr>
                      <w:sz w:val="22"/>
                      <w:lang w:val="en-US"/>
                    </w:rPr>
                    <w:t>BUGFIX Version Data</w:t>
                  </w:r>
                </w:p>
                <w:p w:rsidRPr="000F5A65" w:rsidR="000F5A65" w:rsidP="000F5A65" w:rsidRDefault="000F5A65" w14:paraId="1038627C" w14:textId="15B5C946">
                  <w:pPr>
                    <w:pStyle w:val="ListeParagraf"/>
                    <w:numPr>
                      <w:ilvl w:val="0"/>
                      <w:numId w:val="29"/>
                    </w:numPr>
                    <w:rPr>
                      <w:sz w:val="22"/>
                      <w:lang w:val="en-US"/>
                    </w:rPr>
                  </w:pPr>
                  <w:r w:rsidRPr="000F5A65">
                    <w:rPr>
                      <w:sz w:val="22"/>
                      <w:lang w:val="en-US"/>
                    </w:rPr>
                    <w:t>APU Fire Discrete Output Error Signal</w:t>
                  </w:r>
                </w:p>
                <w:p w:rsidRPr="000F5A65" w:rsidR="00CB70A6" w:rsidP="000F5A65" w:rsidRDefault="000F5A65" w14:paraId="5BD0A75E" w14:textId="4AEB7FD8">
                  <w:pPr>
                    <w:pStyle w:val="ListeParagraf"/>
                    <w:widowControl w:val="0"/>
                    <w:numPr>
                      <w:ilvl w:val="0"/>
                      <w:numId w:val="29"/>
                    </w:numPr>
                    <w:tabs>
                      <w:tab w:val="clear" w:pos="425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0F5A65">
                    <w:rPr>
                      <w:sz w:val="22"/>
                      <w:lang w:val="en-US"/>
                    </w:rPr>
                    <w:t>Engine Fire Discrete Output Error Signal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72DA0A47" w14:paraId="2A15AB20" w14:textId="77777777">
        <w:trPr>
          <w:cantSplit/>
        </w:trPr>
        <w:tc>
          <w:tcPr>
            <w:tcW w:w="9214" w:type="dxa"/>
            <w:tcMar/>
          </w:tcPr>
          <w:p w:rsidR="000F5A65" w:rsidP="000F5A65" w:rsidRDefault="000F5A65" w14:paraId="5515AE62" w14:textId="77777777">
            <w:pPr>
              <w:pStyle w:val="Balk11"/>
              <w:numPr>
                <w:ilvl w:val="0"/>
                <w:numId w:val="0"/>
              </w:numPr>
              <w:ind w:left="432"/>
              <w:rPr>
                <w:b/>
                <w:bCs/>
              </w:rPr>
            </w:pPr>
          </w:p>
          <w:p w:rsidRPr="0085476D" w:rsidR="004D01C9" w:rsidP="00F841E8" w:rsidRDefault="00C00E11" w14:paraId="3B8CF812" w14:textId="0E9DC184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72DA0A47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0004240B" w14:paraId="552F739E" w14:textId="77777777">
              <w:tc>
                <w:tcPr>
                  <w:tcW w:w="1202" w:type="pct"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>Is Requirement</w:t>
                  </w:r>
                </w:p>
              </w:tc>
              <w:tc>
                <w:tcPr>
                  <w:tcW w:w="946" w:type="pct"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0004240B" w14:paraId="61122600" w14:textId="77777777">
              <w:sdt>
                <w:sdtPr>
                  <w:alias w:val="REQUIREMENT"/>
                  <w:tag w:val="REQUIREMENT"/>
                  <w:id w:val="1613552172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02" w:type="pct"/>
                      <w:vAlign w:val="center"/>
                    </w:tcPr>
                    <w:p w:rsidR="00E25B16" w:rsidP="0095489E" w:rsidRDefault="00936088" w14:paraId="18736372" w14:textId="7512D89F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vAlign w:val="center"/>
                    </w:tcPr>
                    <w:p w:rsidR="00E25B16" w:rsidP="0095489E" w:rsidRDefault="00247CE2" w14:paraId="1DBAC73C" w14:textId="11F7CB2E">
                      <w:pPr>
                        <w:spacing w:before="120"/>
                        <w:jc w:val="center"/>
                      </w:pPr>
                      <w:r>
                        <w:t>HIGH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vAlign w:val="center"/>
                    </w:tcPr>
                    <w:p w:rsidR="00E25B16" w:rsidP="0095489E" w:rsidRDefault="00247CE2" w14:paraId="217A12D4" w14:textId="5B57DC4C">
                      <w:pPr>
                        <w:spacing w:before="120"/>
                        <w:jc w:val="center"/>
                      </w:pPr>
                      <w:r>
                        <w:t>HIGH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vAlign w:val="center"/>
                    </w:tcPr>
                    <w:p w:rsidR="00E25B16" w:rsidP="0095489E" w:rsidRDefault="00936088" w14:paraId="6331142C" w14:textId="157487A7">
                      <w:pPr>
                        <w:spacing w:before="120"/>
                        <w:jc w:val="center"/>
                      </w:pPr>
                      <w:r>
                        <w:t>SOFTWARE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72DA0A47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72DA0A47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4C512578" w14:paraId="07CFC0DD" w14:textId="77777777">
              <w:tc>
                <w:tcPr>
                  <w:tcW w:w="8988" w:type="dxa"/>
                  <w:tcMar/>
                </w:tcPr>
                <w:p w:rsidR="00087DFA" w:rsidP="2213522E" w:rsidRDefault="000F5A65" w14:paraId="257DD9B6" w14:textId="6E50657F">
                  <w:r w:rsidR="000F5A65">
                    <w:rPr/>
                    <w:t xml:space="preserve">ARINC429 </w:t>
                  </w:r>
                  <w:proofErr w:type="spellStart"/>
                  <w:r w:rsidR="000F5A65">
                    <w:rPr/>
                    <w:t>FDU’nun</w:t>
                  </w:r>
                  <w:proofErr w:type="spellEnd"/>
                  <w:r w:rsidR="000F5A65">
                    <w:rPr/>
                    <w:t xml:space="preserve"> </w:t>
                  </w:r>
                  <w:r w:rsidR="00522CA1">
                    <w:rPr/>
                    <w:t>uçak bilgisayarları ile arasındaki</w:t>
                  </w:r>
                  <w:r w:rsidR="5D067FB1">
                    <w:rPr/>
                    <w:t xml:space="preserve"> </w:t>
                  </w:r>
                  <w:r w:rsidR="00522CA1">
                    <w:rPr/>
                    <w:t>tek</w:t>
                  </w:r>
                  <w:r w:rsidR="000F5A65">
                    <w:rPr/>
                    <w:t xml:space="preserve"> haberleşme </w:t>
                  </w:r>
                  <w:r w:rsidR="000F5A65">
                    <w:rPr/>
                    <w:t>ar</w:t>
                  </w:r>
                  <w:r w:rsidR="717A4AE5">
                    <w:rPr/>
                    <w:t>a</w:t>
                  </w:r>
                  <w:r w:rsidR="000F5A65">
                    <w:rPr/>
                    <w:t>yüzüdür</w:t>
                  </w:r>
                  <w:r w:rsidR="000F5A65">
                    <w:rPr/>
                    <w:t>.</w:t>
                  </w:r>
                  <w:r w:rsidR="000F5A65">
                    <w:rPr/>
                    <w:t xml:space="preserve"> Bu yüzden sistemin bütün uyarıları ve hataları bu arayüzden gönderilmelidir. </w:t>
                  </w:r>
                </w:p>
                <w:p w:rsidRPr="00BB5C5C" w:rsidR="00BB5C5C" w:rsidP="00BB5C5C" w:rsidRDefault="00BB5C5C" w14:paraId="4A27C821" w14:textId="65D844B2">
                  <w:pPr>
                    <w:rPr>
                      <w:sz w:val="22"/>
                      <w:lang w:val="en-US"/>
                    </w:rPr>
                  </w:pPr>
                  <w:r w:rsidRPr="00BB5C5C">
                    <w:rPr>
                      <w:rFonts w:eastAsia="Calibri" w:cs="Arial"/>
                      <w:szCs w:val="24"/>
                    </w:rPr>
                    <w:t xml:space="preserve">FPS’nin ana fonksiyonları yangın ve aşırı ısınma durumlarını algılama ve sağlık kontrolü yapmaktır. 3 bölgeden yangın ve aşırı ısınma 3 bölgeden de sadece aşırı ısınma tespit edilmektedir. Bu yüzden </w:t>
                  </w:r>
                  <w:r>
                    <w:rPr>
                      <w:rFonts w:eastAsia="Calibri" w:cs="Arial"/>
                      <w:szCs w:val="24"/>
                    </w:rPr>
                    <w:t>aşağıda belirtilen bilgilerin ARINC429 üzerinden gönderilmesi gerekmektedir.</w:t>
                  </w:r>
                </w:p>
                <w:p w:rsidRPr="000F5A65" w:rsidR="00BB5C5C" w:rsidP="00BB5C5C" w:rsidRDefault="00BB5C5C" w14:paraId="53EBADAE" w14:textId="2DE876F1">
                  <w:pPr>
                    <w:pStyle w:val="ListeParagraf"/>
                    <w:numPr>
                      <w:ilvl w:val="0"/>
                      <w:numId w:val="29"/>
                    </w:numPr>
                    <w:rPr>
                      <w:sz w:val="22"/>
                      <w:lang w:val="en-US"/>
                    </w:rPr>
                  </w:pPr>
                  <w:r w:rsidRPr="000F5A65">
                    <w:rPr>
                      <w:sz w:val="22"/>
                      <w:lang w:val="en-US"/>
                    </w:rPr>
                    <w:t>Engine Upper Fire Signal</w:t>
                  </w:r>
                </w:p>
                <w:p w:rsidRPr="000F5A65" w:rsidR="00BB5C5C" w:rsidP="00BB5C5C" w:rsidRDefault="00BB5C5C" w14:paraId="1372C3BB" w14:textId="77777777">
                  <w:pPr>
                    <w:pStyle w:val="ListeParagraf"/>
                    <w:numPr>
                      <w:ilvl w:val="0"/>
                      <w:numId w:val="29"/>
                    </w:numPr>
                    <w:rPr>
                      <w:sz w:val="22"/>
                      <w:lang w:val="en-US"/>
                    </w:rPr>
                  </w:pPr>
                  <w:r w:rsidRPr="000F5A65">
                    <w:rPr>
                      <w:sz w:val="22"/>
                      <w:lang w:val="en-US"/>
                    </w:rPr>
                    <w:t>Engine Lower Fire Signal</w:t>
                  </w:r>
                </w:p>
                <w:p w:rsidRPr="000F5A65" w:rsidR="00BB5C5C" w:rsidP="00BB5C5C" w:rsidRDefault="00BB5C5C" w14:paraId="34CB9668" w14:textId="77777777">
                  <w:pPr>
                    <w:pStyle w:val="ListeParagraf"/>
                    <w:numPr>
                      <w:ilvl w:val="0"/>
                      <w:numId w:val="29"/>
                    </w:numPr>
                    <w:rPr>
                      <w:sz w:val="22"/>
                      <w:lang w:val="en-US"/>
                    </w:rPr>
                  </w:pPr>
                  <w:r w:rsidRPr="000F5A65">
                    <w:rPr>
                      <w:sz w:val="22"/>
                      <w:lang w:val="en-US"/>
                    </w:rPr>
                    <w:t>APU Fire signal</w:t>
                  </w:r>
                </w:p>
                <w:p w:rsidRPr="000F5A65" w:rsidR="00BB5C5C" w:rsidP="00BB5C5C" w:rsidRDefault="00BB5C5C" w14:paraId="0155D379" w14:textId="77777777">
                  <w:pPr>
                    <w:pStyle w:val="ListeParagraf"/>
                    <w:numPr>
                      <w:ilvl w:val="0"/>
                      <w:numId w:val="29"/>
                    </w:numPr>
                    <w:rPr>
                      <w:sz w:val="22"/>
                      <w:lang w:val="en-US"/>
                    </w:rPr>
                  </w:pPr>
                  <w:r w:rsidRPr="000F5A65">
                    <w:rPr>
                      <w:sz w:val="22"/>
                      <w:lang w:val="en-US"/>
                    </w:rPr>
                    <w:t>Engine Upper Overheat Signal</w:t>
                  </w:r>
                </w:p>
                <w:p w:rsidRPr="000F5A65" w:rsidR="00BB5C5C" w:rsidP="00BB5C5C" w:rsidRDefault="00BB5C5C" w14:paraId="549E8B91" w14:textId="77777777">
                  <w:pPr>
                    <w:pStyle w:val="ListeParagraf"/>
                    <w:numPr>
                      <w:ilvl w:val="0"/>
                      <w:numId w:val="29"/>
                    </w:numPr>
                    <w:rPr>
                      <w:sz w:val="22"/>
                      <w:lang w:val="en-US"/>
                    </w:rPr>
                  </w:pPr>
                  <w:r w:rsidRPr="000F5A65">
                    <w:rPr>
                      <w:sz w:val="22"/>
                      <w:lang w:val="en-US"/>
                    </w:rPr>
                    <w:t>Engine Lower Overheat Signal</w:t>
                  </w:r>
                </w:p>
                <w:p w:rsidR="00BB5C5C" w:rsidP="00BB5C5C" w:rsidRDefault="00BB5C5C" w14:paraId="615D25DF" w14:textId="5AFFD906">
                  <w:pPr>
                    <w:pStyle w:val="ListeParagraf"/>
                    <w:numPr>
                      <w:ilvl w:val="0"/>
                      <w:numId w:val="29"/>
                    </w:numPr>
                    <w:rPr>
                      <w:sz w:val="22"/>
                      <w:lang w:val="en-US"/>
                    </w:rPr>
                  </w:pPr>
                  <w:r w:rsidRPr="000F5A65">
                    <w:rPr>
                      <w:sz w:val="22"/>
                      <w:lang w:val="en-US"/>
                    </w:rPr>
                    <w:t>APU Overheat Signal</w:t>
                  </w:r>
                </w:p>
                <w:p w:rsidRPr="000F5A65" w:rsidR="00BB5C5C" w:rsidP="00BB5C5C" w:rsidRDefault="00BB5C5C" w14:paraId="48C1E8ED" w14:textId="77777777">
                  <w:pPr>
                    <w:pStyle w:val="ListeParagraf"/>
                    <w:numPr>
                      <w:ilvl w:val="0"/>
                      <w:numId w:val="29"/>
                    </w:numPr>
                    <w:rPr>
                      <w:sz w:val="22"/>
                      <w:lang w:val="en-US"/>
                    </w:rPr>
                  </w:pPr>
                  <w:r w:rsidRPr="000F5A65">
                    <w:rPr>
                      <w:sz w:val="22"/>
                      <w:lang w:val="en-US"/>
                    </w:rPr>
                    <w:t>ECS Main Duct-1 Overheat Signal</w:t>
                  </w:r>
                </w:p>
                <w:p w:rsidRPr="000F5A65" w:rsidR="00BB5C5C" w:rsidP="00BB5C5C" w:rsidRDefault="00BB5C5C" w14:paraId="52119933" w14:textId="77777777">
                  <w:pPr>
                    <w:pStyle w:val="ListeParagraf"/>
                    <w:numPr>
                      <w:ilvl w:val="0"/>
                      <w:numId w:val="29"/>
                    </w:numPr>
                    <w:rPr>
                      <w:sz w:val="22"/>
                      <w:lang w:val="en-US"/>
                    </w:rPr>
                  </w:pPr>
                  <w:r w:rsidRPr="000F5A65">
                    <w:rPr>
                      <w:sz w:val="22"/>
                      <w:lang w:val="en-US"/>
                    </w:rPr>
                    <w:t>ECS Main Duct-2 Overheat Signal</w:t>
                  </w:r>
                </w:p>
                <w:p w:rsidRPr="000F5A65" w:rsidR="00BB5C5C" w:rsidP="00BB5C5C" w:rsidRDefault="00BB5C5C" w14:paraId="082F0FD9" w14:textId="77777777">
                  <w:pPr>
                    <w:pStyle w:val="ListeParagraf"/>
                    <w:numPr>
                      <w:ilvl w:val="0"/>
                      <w:numId w:val="29"/>
                    </w:numPr>
                    <w:rPr>
                      <w:sz w:val="22"/>
                      <w:lang w:val="en-US"/>
                    </w:rPr>
                  </w:pPr>
                  <w:r w:rsidRPr="000F5A65">
                    <w:rPr>
                      <w:sz w:val="22"/>
                      <w:lang w:val="en-US"/>
                    </w:rPr>
                    <w:t>ECS Ejector Overheat Signal</w:t>
                  </w:r>
                </w:p>
                <w:p w:rsidRPr="00BB5C5C" w:rsidR="00BB5C5C" w:rsidP="79D36183" w:rsidRDefault="00BB5C5C" w14:paraId="2435B025" w14:textId="4A17BA7C">
                  <w:pPr>
                    <w:rPr>
                      <w:lang w:val="en-US"/>
                    </w:rPr>
                  </w:pPr>
                  <w:r w:rsidRPr="79D36183" w:rsidR="00BB5C5C">
                    <w:rPr>
                      <w:lang w:val="en-US"/>
                    </w:rPr>
                    <w:t xml:space="preserve">FDU </w:t>
                  </w:r>
                  <w:proofErr w:type="spellStart"/>
                  <w:r w:rsidRPr="79D36183" w:rsidR="00BB5C5C">
                    <w:rPr>
                      <w:lang w:val="en-US"/>
                    </w:rPr>
                    <w:t>sağlık</w:t>
                  </w:r>
                  <w:proofErr w:type="spellEnd"/>
                  <w:r w:rsidRPr="79D36183" w:rsidR="00BB5C5C">
                    <w:rPr>
                      <w:lang w:val="en-US"/>
                    </w:rPr>
                    <w:t xml:space="preserve"> </w:t>
                  </w:r>
                  <w:proofErr w:type="spellStart"/>
                  <w:r w:rsidRPr="79D36183" w:rsidR="00BB5C5C">
                    <w:rPr>
                      <w:lang w:val="en-US"/>
                    </w:rPr>
                    <w:t>kontorlü</w:t>
                  </w:r>
                  <w:proofErr w:type="spellEnd"/>
                  <w:r w:rsidRPr="79D36183" w:rsidR="00BB5C5C">
                    <w:rPr>
                      <w:lang w:val="en-US"/>
                    </w:rPr>
                    <w:t xml:space="preserve"> </w:t>
                  </w:r>
                  <w:proofErr w:type="spellStart"/>
                  <w:r w:rsidRPr="79D36183" w:rsidR="00BB5C5C">
                    <w:rPr>
                      <w:lang w:val="en-US"/>
                    </w:rPr>
                    <w:t>yapmak</w:t>
                  </w:r>
                  <w:proofErr w:type="spellEnd"/>
                  <w:r w:rsidRPr="79D36183" w:rsidR="00BB5C5C">
                    <w:rPr>
                      <w:lang w:val="en-US"/>
                    </w:rPr>
                    <w:t xml:space="preserve"> </w:t>
                  </w:r>
                  <w:proofErr w:type="spellStart"/>
                  <w:r w:rsidRPr="79D36183" w:rsidR="00BB5C5C">
                    <w:rPr>
                      <w:lang w:val="en-US"/>
                    </w:rPr>
                    <w:t>ile</w:t>
                  </w:r>
                  <w:proofErr w:type="spellEnd"/>
                  <w:r w:rsidRPr="79D36183" w:rsidR="00BB5C5C">
                    <w:rPr>
                      <w:lang w:val="en-US"/>
                    </w:rPr>
                    <w:t xml:space="preserve"> il</w:t>
                  </w:r>
                  <w:r w:rsidRPr="79D36183" w:rsidR="65E1F97C">
                    <w:rPr>
                      <w:lang w:val="en-US"/>
                    </w:rPr>
                    <w:t>i</w:t>
                  </w:r>
                  <w:r w:rsidRPr="79D36183" w:rsidR="00BB5C5C">
                    <w:rPr>
                      <w:lang w:val="en-US"/>
                    </w:rPr>
                    <w:t>g</w:t>
                  </w:r>
                  <w:r w:rsidRPr="79D36183" w:rsidR="7C60FC02">
                    <w:rPr>
                      <w:lang w:val="en-US"/>
                    </w:rPr>
                    <w:t>i</w:t>
                  </w:r>
                  <w:r w:rsidRPr="79D36183" w:rsidR="00BB5C5C">
                    <w:rPr>
                      <w:lang w:val="en-US"/>
                    </w:rPr>
                    <w:t>li</w:t>
                  </w:r>
                  <w:r w:rsidRPr="79D36183" w:rsidR="00BB5C5C">
                    <w:rPr>
                      <w:lang w:val="en-US"/>
                    </w:rPr>
                    <w:t xml:space="preserve"> </w:t>
                  </w:r>
                  <w:proofErr w:type="spellStart"/>
                  <w:r w:rsidRPr="79D36183" w:rsidR="00BB5C5C">
                    <w:rPr>
                      <w:lang w:val="en-US"/>
                    </w:rPr>
                    <w:t>s</w:t>
                  </w:r>
                  <w:r w:rsidRPr="79D36183" w:rsidR="4BC97480">
                    <w:rPr>
                      <w:lang w:val="en-US"/>
                    </w:rPr>
                    <w:t>i</w:t>
                  </w:r>
                  <w:r w:rsidRPr="79D36183" w:rsidR="00BB5C5C">
                    <w:rPr>
                      <w:lang w:val="en-US"/>
                    </w:rPr>
                    <w:t>stem</w:t>
                  </w:r>
                  <w:proofErr w:type="spellEnd"/>
                  <w:r w:rsidRPr="79D36183" w:rsidR="00BB5C5C">
                    <w:rPr>
                      <w:lang w:val="en-US"/>
                    </w:rPr>
                    <w:t xml:space="preserve"> </w:t>
                  </w:r>
                  <w:proofErr w:type="spellStart"/>
                  <w:r w:rsidRPr="79D36183" w:rsidR="50E06328">
                    <w:rPr>
                      <w:lang w:val="en-US"/>
                    </w:rPr>
                    <w:t>f</w:t>
                  </w:r>
                  <w:r w:rsidRPr="79D36183" w:rsidR="00BB5C5C">
                    <w:rPr>
                      <w:lang w:val="en-US"/>
                    </w:rPr>
                    <w:t>onksiyonunu</w:t>
                  </w:r>
                  <w:proofErr w:type="spellEnd"/>
                  <w:r w:rsidRPr="79D36183" w:rsidR="00BB5C5C">
                    <w:rPr>
                      <w:lang w:val="en-US"/>
                    </w:rPr>
                    <w:t xml:space="preserve"> </w:t>
                  </w:r>
                  <w:proofErr w:type="spellStart"/>
                  <w:r w:rsidRPr="79D36183" w:rsidR="00BB5C5C">
                    <w:rPr>
                      <w:lang w:val="en-US"/>
                    </w:rPr>
                    <w:t>gerçekleyebilmesi</w:t>
                  </w:r>
                  <w:proofErr w:type="spellEnd"/>
                  <w:r w:rsidRPr="79D36183" w:rsidR="00BB5C5C">
                    <w:rPr>
                      <w:lang w:val="en-US"/>
                    </w:rPr>
                    <w:t xml:space="preserve"> </w:t>
                  </w:r>
                  <w:proofErr w:type="spellStart"/>
                  <w:r w:rsidRPr="79D36183" w:rsidR="00BB5C5C">
                    <w:rPr>
                      <w:lang w:val="en-US"/>
                    </w:rPr>
                    <w:t>için</w:t>
                  </w:r>
                  <w:proofErr w:type="spellEnd"/>
                  <w:r w:rsidRPr="79D36183" w:rsidR="00BB5C5C">
                    <w:rPr>
                      <w:lang w:val="en-US"/>
                    </w:rPr>
                    <w:t xml:space="preserve"> </w:t>
                  </w:r>
                  <w:proofErr w:type="spellStart"/>
                  <w:r w:rsidRPr="79D36183" w:rsidR="00BB5C5C">
                    <w:rPr>
                      <w:lang w:val="en-US"/>
                    </w:rPr>
                    <w:t>kendisi</w:t>
                  </w:r>
                  <w:proofErr w:type="spellEnd"/>
                  <w:r w:rsidRPr="79D36183" w:rsidR="00BB5C5C">
                    <w:rPr>
                      <w:lang w:val="en-US"/>
                    </w:rPr>
                    <w:t xml:space="preserve"> de </w:t>
                  </w:r>
                  <w:proofErr w:type="spellStart"/>
                  <w:r w:rsidRPr="79D36183" w:rsidR="00BB5C5C">
                    <w:rPr>
                      <w:lang w:val="en-US"/>
                    </w:rPr>
                    <w:t>dahil</w:t>
                  </w:r>
                  <w:proofErr w:type="spellEnd"/>
                  <w:r w:rsidRPr="79D36183" w:rsidR="00BB5C5C">
                    <w:rPr>
                      <w:lang w:val="en-US"/>
                    </w:rPr>
                    <w:t xml:space="preserve"> </w:t>
                  </w:r>
                  <w:proofErr w:type="spellStart"/>
                  <w:r w:rsidRPr="79D36183" w:rsidR="00BB5C5C">
                    <w:rPr>
                      <w:lang w:val="en-US"/>
                    </w:rPr>
                    <w:t>olmak</w:t>
                  </w:r>
                  <w:proofErr w:type="spellEnd"/>
                  <w:r w:rsidRPr="79D36183" w:rsidR="00BB5C5C">
                    <w:rPr>
                      <w:lang w:val="en-US"/>
                    </w:rPr>
                    <w:t xml:space="preserve"> </w:t>
                  </w:r>
                  <w:proofErr w:type="spellStart"/>
                  <w:r w:rsidRPr="79D36183" w:rsidR="00BB5C5C">
                    <w:rPr>
                      <w:lang w:val="en-US"/>
                    </w:rPr>
                    <w:t>üzere</w:t>
                  </w:r>
                  <w:proofErr w:type="spellEnd"/>
                  <w:r w:rsidRPr="79D36183" w:rsidR="00BB5C5C">
                    <w:rPr>
                      <w:lang w:val="en-US"/>
                    </w:rPr>
                    <w:t xml:space="preserve"> 7 </w:t>
                  </w:r>
                  <w:proofErr w:type="spellStart"/>
                  <w:r w:rsidRPr="79D36183" w:rsidR="00BB5C5C">
                    <w:rPr>
                      <w:lang w:val="en-US"/>
                    </w:rPr>
                    <w:t>adet</w:t>
                  </w:r>
                  <w:proofErr w:type="spellEnd"/>
                  <w:r w:rsidRPr="79D36183" w:rsidR="00BB5C5C">
                    <w:rPr>
                      <w:lang w:val="en-US"/>
                    </w:rPr>
                    <w:t xml:space="preserve"> </w:t>
                  </w:r>
                  <w:proofErr w:type="spellStart"/>
                  <w:r w:rsidRPr="79D36183" w:rsidR="00BB5C5C">
                    <w:rPr>
                      <w:lang w:val="en-US"/>
                    </w:rPr>
                    <w:t>sistem</w:t>
                  </w:r>
                  <w:proofErr w:type="spellEnd"/>
                  <w:r w:rsidRPr="79D36183" w:rsidR="00BB5C5C">
                    <w:rPr>
                      <w:lang w:val="en-US"/>
                    </w:rPr>
                    <w:t xml:space="preserve"> </w:t>
                  </w:r>
                  <w:proofErr w:type="spellStart"/>
                  <w:r w:rsidRPr="79D36183" w:rsidR="00BB5C5C">
                    <w:rPr>
                      <w:lang w:val="en-US"/>
                    </w:rPr>
                    <w:t>elemanının</w:t>
                  </w:r>
                  <w:proofErr w:type="spellEnd"/>
                  <w:r w:rsidRPr="79D36183" w:rsidR="00BB5C5C">
                    <w:rPr>
                      <w:lang w:val="en-US"/>
                    </w:rPr>
                    <w:t xml:space="preserve"> </w:t>
                  </w:r>
                  <w:proofErr w:type="spellStart"/>
                  <w:r w:rsidRPr="79D36183" w:rsidR="00BB5C5C">
                    <w:rPr>
                      <w:lang w:val="en-US"/>
                    </w:rPr>
                    <w:t>sağlık</w:t>
                  </w:r>
                  <w:proofErr w:type="spellEnd"/>
                  <w:r w:rsidRPr="79D36183" w:rsidR="00BB5C5C">
                    <w:rPr>
                      <w:lang w:val="en-US"/>
                    </w:rPr>
                    <w:t xml:space="preserve"> </w:t>
                  </w:r>
                  <w:proofErr w:type="spellStart"/>
                  <w:r w:rsidRPr="79D36183" w:rsidR="00BB5C5C">
                    <w:rPr>
                      <w:lang w:val="en-US"/>
                    </w:rPr>
                    <w:t>kontrolünü</w:t>
                  </w:r>
                  <w:proofErr w:type="spellEnd"/>
                  <w:r w:rsidRPr="79D36183" w:rsidR="00BB5C5C">
                    <w:rPr>
                      <w:lang w:val="en-US"/>
                    </w:rPr>
                    <w:t xml:space="preserve"> </w:t>
                  </w:r>
                  <w:proofErr w:type="spellStart"/>
                  <w:r w:rsidRPr="79D36183" w:rsidR="00BB5C5C">
                    <w:rPr>
                      <w:lang w:val="en-US"/>
                    </w:rPr>
                    <w:t>yapması</w:t>
                  </w:r>
                  <w:proofErr w:type="spellEnd"/>
                  <w:r w:rsidRPr="79D36183" w:rsidR="00BB5C5C">
                    <w:rPr>
                      <w:lang w:val="en-US"/>
                    </w:rPr>
                    <w:t xml:space="preserve"> </w:t>
                  </w:r>
                  <w:proofErr w:type="spellStart"/>
                  <w:r w:rsidRPr="79D36183" w:rsidR="00BB5C5C">
                    <w:rPr>
                      <w:lang w:val="en-US"/>
                    </w:rPr>
                    <w:t>gerekmektedir</w:t>
                  </w:r>
                  <w:proofErr w:type="spellEnd"/>
                  <w:r w:rsidRPr="79D36183" w:rsidR="00BB5C5C">
                    <w:rPr>
                      <w:lang w:val="en-US"/>
                    </w:rPr>
                    <w:t xml:space="preserve">. Her </w:t>
                  </w:r>
                  <w:proofErr w:type="spellStart"/>
                  <w:r w:rsidRPr="79D36183" w:rsidR="00BB5C5C">
                    <w:rPr>
                      <w:lang w:val="en-US"/>
                    </w:rPr>
                    <w:t>bir</w:t>
                  </w:r>
                  <w:proofErr w:type="spellEnd"/>
                  <w:r w:rsidRPr="79D36183" w:rsidR="00BB5C5C">
                    <w:rPr>
                      <w:lang w:val="en-US"/>
                    </w:rPr>
                    <w:t xml:space="preserve"> system </w:t>
                  </w:r>
                  <w:proofErr w:type="spellStart"/>
                  <w:r w:rsidRPr="79D36183" w:rsidR="00BB5C5C">
                    <w:rPr>
                      <w:lang w:val="en-US"/>
                    </w:rPr>
                    <w:t>elemanı</w:t>
                  </w:r>
                  <w:proofErr w:type="spellEnd"/>
                  <w:r w:rsidRPr="79D36183" w:rsidR="00BB5C5C">
                    <w:rPr>
                      <w:lang w:val="en-US"/>
                    </w:rPr>
                    <w:t xml:space="preserve"> </w:t>
                  </w:r>
                  <w:proofErr w:type="spellStart"/>
                  <w:r w:rsidRPr="79D36183" w:rsidR="00BB5C5C">
                    <w:rPr>
                      <w:lang w:val="en-US"/>
                    </w:rPr>
                    <w:t>için</w:t>
                  </w:r>
                  <w:proofErr w:type="spellEnd"/>
                  <w:r w:rsidRPr="79D36183" w:rsidR="00BB5C5C">
                    <w:rPr>
                      <w:lang w:val="en-US"/>
                    </w:rPr>
                    <w:t xml:space="preserve"> </w:t>
                  </w:r>
                  <w:proofErr w:type="spellStart"/>
                  <w:r w:rsidRPr="79D36183" w:rsidR="00BB5C5C">
                    <w:rPr>
                      <w:lang w:val="en-US"/>
                    </w:rPr>
                    <w:t>hata</w:t>
                  </w:r>
                  <w:proofErr w:type="spellEnd"/>
                  <w:r w:rsidRPr="79D36183" w:rsidR="00BB5C5C">
                    <w:rPr>
                      <w:lang w:val="en-US"/>
                    </w:rPr>
                    <w:t xml:space="preserve"> </w:t>
                  </w:r>
                  <w:proofErr w:type="spellStart"/>
                  <w:r w:rsidRPr="79D36183" w:rsidR="00BB5C5C">
                    <w:rPr>
                      <w:lang w:val="en-US"/>
                    </w:rPr>
                    <w:t>durumlarının</w:t>
                  </w:r>
                  <w:proofErr w:type="spellEnd"/>
                  <w:r w:rsidRPr="79D36183" w:rsidR="00BB5C5C">
                    <w:rPr>
                      <w:lang w:val="en-US"/>
                    </w:rPr>
                    <w:t xml:space="preserve"> ARINC429 </w:t>
                  </w:r>
                  <w:proofErr w:type="spellStart"/>
                  <w:r w:rsidRPr="79D36183" w:rsidR="00BB5C5C">
                    <w:rPr>
                      <w:lang w:val="en-US"/>
                    </w:rPr>
                    <w:t>üzerinden</w:t>
                  </w:r>
                  <w:proofErr w:type="spellEnd"/>
                  <w:r w:rsidRPr="79D36183" w:rsidR="00BB5C5C">
                    <w:rPr>
                      <w:lang w:val="en-US"/>
                    </w:rPr>
                    <w:t xml:space="preserve"> </w:t>
                  </w:r>
                  <w:proofErr w:type="spellStart"/>
                  <w:r w:rsidRPr="79D36183" w:rsidR="00BB5C5C">
                    <w:rPr>
                      <w:lang w:val="en-US"/>
                    </w:rPr>
                    <w:t>gönderilmesi</w:t>
                  </w:r>
                  <w:proofErr w:type="spellEnd"/>
                  <w:r w:rsidRPr="79D36183" w:rsidR="00BB5C5C">
                    <w:rPr>
                      <w:lang w:val="en-US"/>
                    </w:rPr>
                    <w:t xml:space="preserve"> </w:t>
                  </w:r>
                  <w:proofErr w:type="spellStart"/>
                  <w:r w:rsidRPr="79D36183" w:rsidR="00BB5C5C">
                    <w:rPr>
                      <w:lang w:val="en-US"/>
                    </w:rPr>
                    <w:t>gerekmektedir</w:t>
                  </w:r>
                  <w:proofErr w:type="spellEnd"/>
                  <w:r w:rsidRPr="79D36183" w:rsidR="00BB5C5C">
                    <w:rPr>
                      <w:lang w:val="en-US"/>
                    </w:rPr>
                    <w:t>.</w:t>
                  </w:r>
                </w:p>
                <w:p w:rsidRPr="000F5A65" w:rsidR="00BB5C5C" w:rsidP="00BB5C5C" w:rsidRDefault="00BB5C5C" w14:paraId="3D8022B6" w14:textId="77777777">
                  <w:pPr>
                    <w:pStyle w:val="ListeParagraf"/>
                    <w:numPr>
                      <w:ilvl w:val="0"/>
                      <w:numId w:val="29"/>
                    </w:numPr>
                    <w:rPr>
                      <w:sz w:val="22"/>
                      <w:lang w:val="en-US"/>
                    </w:rPr>
                  </w:pPr>
                  <w:r w:rsidRPr="000F5A65">
                    <w:rPr>
                      <w:sz w:val="22"/>
                      <w:lang w:val="en-US"/>
                    </w:rPr>
                    <w:t>FDU Fail</w:t>
                  </w:r>
                </w:p>
                <w:p w:rsidRPr="000F5A65" w:rsidR="00BB5C5C" w:rsidP="00BB5C5C" w:rsidRDefault="00BB5C5C" w14:paraId="77C0717C" w14:textId="77777777">
                  <w:pPr>
                    <w:pStyle w:val="ListeParagraf"/>
                    <w:numPr>
                      <w:ilvl w:val="0"/>
                      <w:numId w:val="29"/>
                    </w:numPr>
                    <w:rPr>
                      <w:sz w:val="22"/>
                      <w:lang w:val="en-US"/>
                    </w:rPr>
                  </w:pPr>
                  <w:r w:rsidRPr="000F5A65">
                    <w:rPr>
                      <w:sz w:val="22"/>
                      <w:lang w:val="en-US"/>
                    </w:rPr>
                    <w:t>Engine Upper Thermal Detection Error Signal</w:t>
                  </w:r>
                </w:p>
                <w:p w:rsidRPr="000F5A65" w:rsidR="00BB5C5C" w:rsidP="00BB5C5C" w:rsidRDefault="00BB5C5C" w14:paraId="2CCEAC4B" w14:textId="77777777">
                  <w:pPr>
                    <w:pStyle w:val="ListeParagraf"/>
                    <w:numPr>
                      <w:ilvl w:val="0"/>
                      <w:numId w:val="29"/>
                    </w:numPr>
                    <w:rPr>
                      <w:sz w:val="22"/>
                      <w:lang w:val="en-US"/>
                    </w:rPr>
                  </w:pPr>
                  <w:r w:rsidRPr="000F5A65">
                    <w:rPr>
                      <w:sz w:val="22"/>
                      <w:lang w:val="en-US"/>
                    </w:rPr>
                    <w:t>Engine Lower Thermal Detection Error Signal</w:t>
                  </w:r>
                </w:p>
                <w:p w:rsidRPr="000F5A65" w:rsidR="00BB5C5C" w:rsidP="00BB5C5C" w:rsidRDefault="00BB5C5C" w14:paraId="0FB471AC" w14:textId="77777777">
                  <w:pPr>
                    <w:pStyle w:val="ListeParagraf"/>
                    <w:numPr>
                      <w:ilvl w:val="0"/>
                      <w:numId w:val="29"/>
                    </w:numPr>
                    <w:rPr>
                      <w:sz w:val="22"/>
                      <w:lang w:val="en-US"/>
                    </w:rPr>
                  </w:pPr>
                  <w:r w:rsidRPr="000F5A65">
                    <w:rPr>
                      <w:sz w:val="22"/>
                      <w:lang w:val="en-US"/>
                    </w:rPr>
                    <w:t>APU Thermal Detection Error Signal</w:t>
                  </w:r>
                </w:p>
                <w:p w:rsidRPr="000F5A65" w:rsidR="00BB5C5C" w:rsidP="00BB5C5C" w:rsidRDefault="00BB5C5C" w14:paraId="18797E59" w14:textId="77777777">
                  <w:pPr>
                    <w:pStyle w:val="ListeParagraf"/>
                    <w:numPr>
                      <w:ilvl w:val="0"/>
                      <w:numId w:val="29"/>
                    </w:numPr>
                    <w:rPr>
                      <w:sz w:val="22"/>
                      <w:lang w:val="en-US"/>
                    </w:rPr>
                  </w:pPr>
                  <w:r w:rsidRPr="000F5A65">
                    <w:rPr>
                      <w:sz w:val="22"/>
                      <w:lang w:val="en-US"/>
                    </w:rPr>
                    <w:t>ECS Main Duct-1 Thermal Detection Error Signal</w:t>
                  </w:r>
                </w:p>
                <w:p w:rsidRPr="000F5A65" w:rsidR="00BB5C5C" w:rsidP="00BB5C5C" w:rsidRDefault="00BB5C5C" w14:paraId="07F0CBEA" w14:textId="77777777">
                  <w:pPr>
                    <w:pStyle w:val="ListeParagraf"/>
                    <w:numPr>
                      <w:ilvl w:val="0"/>
                      <w:numId w:val="29"/>
                    </w:numPr>
                    <w:rPr>
                      <w:sz w:val="22"/>
                      <w:lang w:val="en-US"/>
                    </w:rPr>
                  </w:pPr>
                  <w:r w:rsidRPr="000F5A65">
                    <w:rPr>
                      <w:sz w:val="22"/>
                      <w:lang w:val="en-US"/>
                    </w:rPr>
                    <w:t>ECS Main Duct-2 Thermal Detection Error Signal</w:t>
                  </w:r>
                </w:p>
                <w:p w:rsidRPr="000F5A65" w:rsidR="00BB5C5C" w:rsidP="00BB5C5C" w:rsidRDefault="00BB5C5C" w14:paraId="3BCB9099" w14:textId="77777777">
                  <w:pPr>
                    <w:pStyle w:val="ListeParagraf"/>
                    <w:numPr>
                      <w:ilvl w:val="0"/>
                      <w:numId w:val="29"/>
                    </w:numPr>
                    <w:rPr>
                      <w:sz w:val="22"/>
                      <w:lang w:val="en-US"/>
                    </w:rPr>
                  </w:pPr>
                  <w:r w:rsidRPr="000F5A65">
                    <w:rPr>
                      <w:sz w:val="22"/>
                      <w:lang w:val="en-US"/>
                    </w:rPr>
                    <w:t>ECS Ejector Thermal Detection Error Signal</w:t>
                  </w:r>
                </w:p>
                <w:p w:rsidR="00BB5C5C" w:rsidP="00BB5C5C" w:rsidRDefault="006D2637" w14:paraId="7F4257FE" w14:textId="494B4D11">
                  <w:pPr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FDU’nun bakım sırasında içerisinde doğru yazılım olduğunun kanıtlanabilmesi için yazılım versiyon bilgilerinin ARINC429 üzerinden gönderilmesi gerekmektedir.</w:t>
                  </w:r>
                </w:p>
                <w:p w:rsidRPr="000F5A65" w:rsidR="006D2637" w:rsidP="006D2637" w:rsidRDefault="006D2637" w14:paraId="30BBE765" w14:textId="77777777">
                  <w:pPr>
                    <w:pStyle w:val="ListeParagraf"/>
                    <w:numPr>
                      <w:ilvl w:val="0"/>
                      <w:numId w:val="29"/>
                    </w:numPr>
                    <w:rPr>
                      <w:sz w:val="22"/>
                      <w:lang w:val="en-US"/>
                    </w:rPr>
                  </w:pPr>
                  <w:r w:rsidRPr="000F5A65">
                    <w:rPr>
                      <w:sz w:val="22"/>
                      <w:lang w:val="en-US"/>
                    </w:rPr>
                    <w:lastRenderedPageBreak/>
                    <w:t>MAJOR Version Data</w:t>
                  </w:r>
                </w:p>
                <w:p w:rsidRPr="000F5A65" w:rsidR="006D2637" w:rsidP="006D2637" w:rsidRDefault="006D2637" w14:paraId="33A8DE3E" w14:textId="77777777">
                  <w:pPr>
                    <w:pStyle w:val="ListeParagraf"/>
                    <w:numPr>
                      <w:ilvl w:val="0"/>
                      <w:numId w:val="29"/>
                    </w:numPr>
                    <w:rPr>
                      <w:sz w:val="22"/>
                      <w:lang w:val="en-US"/>
                    </w:rPr>
                  </w:pPr>
                  <w:r w:rsidRPr="000F5A65">
                    <w:rPr>
                      <w:sz w:val="22"/>
                      <w:lang w:val="en-US"/>
                    </w:rPr>
                    <w:t>MINOR Version Data</w:t>
                  </w:r>
                </w:p>
                <w:p w:rsidR="00BB5C5C" w:rsidP="2213522E" w:rsidRDefault="006D2637" w14:paraId="72C827E6" w14:textId="77777777">
                  <w:pPr>
                    <w:pStyle w:val="ListeParagraf"/>
                    <w:numPr>
                      <w:ilvl w:val="0"/>
                      <w:numId w:val="29"/>
                    </w:numPr>
                    <w:rPr>
                      <w:sz w:val="22"/>
                      <w:lang w:val="en-US"/>
                    </w:rPr>
                  </w:pPr>
                  <w:r w:rsidRPr="000F5A65">
                    <w:rPr>
                      <w:sz w:val="22"/>
                      <w:lang w:val="en-US"/>
                    </w:rPr>
                    <w:t>BUGFIX Version Data</w:t>
                  </w:r>
                </w:p>
                <w:p w:rsidR="00B13DC7" w:rsidP="79D36183" w:rsidRDefault="00B13DC7" w14:paraId="076A294E" w14:textId="7335E81A">
                  <w:pPr>
                    <w:rPr>
                      <w:lang w:val="en-US"/>
                    </w:rPr>
                  </w:pPr>
                  <w:proofErr w:type="spellStart"/>
                  <w:r w:rsidRPr="79D36183" w:rsidR="00B13DC7">
                    <w:rPr>
                      <w:lang w:val="en-US"/>
                    </w:rPr>
                    <w:t>Yazılım</w:t>
                  </w:r>
                  <w:proofErr w:type="spellEnd"/>
                  <w:r w:rsidRPr="79D36183" w:rsidR="00B13DC7">
                    <w:rPr>
                      <w:lang w:val="en-US"/>
                    </w:rPr>
                    <w:t xml:space="preserve"> </w:t>
                  </w:r>
                  <w:proofErr w:type="spellStart"/>
                  <w:r w:rsidRPr="79D36183" w:rsidR="00B13DC7">
                    <w:rPr>
                      <w:lang w:val="en-US"/>
                    </w:rPr>
                    <w:t>yanlış</w:t>
                  </w:r>
                  <w:proofErr w:type="spellEnd"/>
                  <w:r w:rsidRPr="79D36183" w:rsidR="00B13DC7">
                    <w:rPr>
                      <w:lang w:val="en-US"/>
                    </w:rPr>
                    <w:t xml:space="preserve"> alarm </w:t>
                  </w:r>
                  <w:proofErr w:type="spellStart"/>
                  <w:r w:rsidRPr="79D36183" w:rsidR="00B13DC7">
                    <w:rPr>
                      <w:lang w:val="en-US"/>
                    </w:rPr>
                    <w:t>oranını</w:t>
                  </w:r>
                  <w:proofErr w:type="spellEnd"/>
                  <w:r w:rsidRPr="79D36183" w:rsidR="00B13DC7">
                    <w:rPr>
                      <w:lang w:val="en-US"/>
                    </w:rPr>
                    <w:t xml:space="preserve"> </w:t>
                  </w:r>
                  <w:proofErr w:type="spellStart"/>
                  <w:r w:rsidRPr="79D36183" w:rsidR="00B13DC7">
                    <w:rPr>
                      <w:lang w:val="en-US"/>
                    </w:rPr>
                    <w:t>düşürmek</w:t>
                  </w:r>
                  <w:proofErr w:type="spellEnd"/>
                  <w:r w:rsidRPr="79D36183" w:rsidR="00B13DC7">
                    <w:rPr>
                      <w:lang w:val="en-US"/>
                    </w:rPr>
                    <w:t xml:space="preserve"> </w:t>
                  </w:r>
                  <w:proofErr w:type="spellStart"/>
                  <w:r w:rsidRPr="79D36183" w:rsidR="00B13DC7">
                    <w:rPr>
                      <w:lang w:val="en-US"/>
                    </w:rPr>
                    <w:t>için</w:t>
                  </w:r>
                  <w:proofErr w:type="spellEnd"/>
                  <w:r w:rsidRPr="79D36183" w:rsidR="00B13DC7">
                    <w:rPr>
                      <w:lang w:val="en-US"/>
                    </w:rPr>
                    <w:t xml:space="preserve"> discrete </w:t>
                  </w:r>
                  <w:proofErr w:type="spellStart"/>
                  <w:r w:rsidRPr="79D36183" w:rsidR="00B13DC7">
                    <w:rPr>
                      <w:lang w:val="en-US"/>
                    </w:rPr>
                    <w:t>hatlarda</w:t>
                  </w:r>
                  <w:proofErr w:type="spellEnd"/>
                  <w:r w:rsidRPr="79D36183" w:rsidR="00B13DC7">
                    <w:rPr>
                      <w:lang w:val="en-US"/>
                    </w:rPr>
                    <w:t xml:space="preserve"> </w:t>
                  </w:r>
                  <w:proofErr w:type="spellStart"/>
                  <w:r w:rsidRPr="79D36183" w:rsidR="00B13DC7">
                    <w:rPr>
                      <w:lang w:val="en-US"/>
                    </w:rPr>
                    <w:t>oluşan</w:t>
                  </w:r>
                  <w:proofErr w:type="spellEnd"/>
                  <w:r w:rsidRPr="79D36183" w:rsidR="00B13DC7">
                    <w:rPr>
                      <w:lang w:val="en-US"/>
                    </w:rPr>
                    <w:t xml:space="preserve"> </w:t>
                  </w:r>
                  <w:proofErr w:type="spellStart"/>
                  <w:r w:rsidRPr="79D36183" w:rsidR="00B13DC7">
                    <w:rPr>
                      <w:lang w:val="en-US"/>
                    </w:rPr>
                    <w:t>hatları</w:t>
                  </w:r>
                  <w:proofErr w:type="spellEnd"/>
                  <w:r w:rsidRPr="79D36183" w:rsidR="00B13DC7">
                    <w:rPr>
                      <w:lang w:val="en-US"/>
                    </w:rPr>
                    <w:t xml:space="preserve"> ARI</w:t>
                  </w:r>
                  <w:r w:rsidRPr="79D36183" w:rsidR="4B4C2FEF">
                    <w:rPr>
                      <w:lang w:val="en-US"/>
                    </w:rPr>
                    <w:t>NC</w:t>
                  </w:r>
                  <w:r w:rsidRPr="79D36183" w:rsidR="00B13DC7">
                    <w:rPr>
                      <w:lang w:val="en-US"/>
                    </w:rPr>
                    <w:t xml:space="preserve">429 </w:t>
                  </w:r>
                  <w:proofErr w:type="spellStart"/>
                  <w:r w:rsidRPr="79D36183" w:rsidR="00B13DC7">
                    <w:rPr>
                      <w:lang w:val="en-US"/>
                    </w:rPr>
                    <w:t>üzerinden</w:t>
                  </w:r>
                  <w:proofErr w:type="spellEnd"/>
                  <w:r w:rsidRPr="79D36183" w:rsidR="00B13DC7">
                    <w:rPr>
                      <w:lang w:val="en-US"/>
                    </w:rPr>
                    <w:t xml:space="preserve"> </w:t>
                  </w:r>
                  <w:proofErr w:type="spellStart"/>
                  <w:r w:rsidRPr="79D36183" w:rsidR="00B13DC7">
                    <w:rPr>
                      <w:lang w:val="en-US"/>
                    </w:rPr>
                    <w:t>bildirmesi</w:t>
                  </w:r>
                  <w:proofErr w:type="spellEnd"/>
                  <w:r w:rsidRPr="79D36183" w:rsidR="00B13DC7">
                    <w:rPr>
                      <w:lang w:val="en-US"/>
                    </w:rPr>
                    <w:t xml:space="preserve"> </w:t>
                  </w:r>
                  <w:proofErr w:type="spellStart"/>
                  <w:r w:rsidRPr="79D36183" w:rsidR="00B13DC7">
                    <w:rPr>
                      <w:lang w:val="en-US"/>
                    </w:rPr>
                    <w:t>gerekmektedir</w:t>
                  </w:r>
                  <w:proofErr w:type="spellEnd"/>
                  <w:r w:rsidRPr="79D36183" w:rsidR="00B13DC7">
                    <w:rPr>
                      <w:lang w:val="en-US"/>
                    </w:rPr>
                    <w:t xml:space="preserve">. </w:t>
                  </w:r>
                  <w:proofErr w:type="spellStart"/>
                  <w:r w:rsidRPr="79D36183" w:rsidR="00B13DC7">
                    <w:rPr>
                      <w:lang w:val="en-US"/>
                    </w:rPr>
                    <w:t>FDU’da</w:t>
                  </w:r>
                  <w:proofErr w:type="spellEnd"/>
                  <w:r w:rsidRPr="79D36183" w:rsidR="00B13DC7">
                    <w:rPr>
                      <w:lang w:val="en-US"/>
                    </w:rPr>
                    <w:t xml:space="preserve"> 2 </w:t>
                  </w:r>
                  <w:proofErr w:type="spellStart"/>
                  <w:r w:rsidRPr="79D36183" w:rsidR="00B13DC7">
                    <w:rPr>
                      <w:lang w:val="en-US"/>
                    </w:rPr>
                    <w:t>adet</w:t>
                  </w:r>
                  <w:proofErr w:type="spellEnd"/>
                  <w:r w:rsidRPr="79D36183" w:rsidR="00B13DC7">
                    <w:rPr>
                      <w:lang w:val="en-US"/>
                    </w:rPr>
                    <w:t xml:space="preserve"> </w:t>
                  </w:r>
                  <w:proofErr w:type="spellStart"/>
                  <w:r w:rsidRPr="79D36183" w:rsidR="00B13DC7">
                    <w:rPr>
                      <w:lang w:val="en-US"/>
                    </w:rPr>
                    <w:t>aktif</w:t>
                  </w:r>
                  <w:proofErr w:type="spellEnd"/>
                  <w:r w:rsidRPr="79D36183" w:rsidR="00B13DC7">
                    <w:rPr>
                      <w:lang w:val="en-US"/>
                    </w:rPr>
                    <w:t xml:space="preserve"> discrete </w:t>
                  </w:r>
                  <w:proofErr w:type="spellStart"/>
                  <w:r w:rsidRPr="79D36183" w:rsidR="00B13DC7">
                    <w:rPr>
                      <w:lang w:val="en-US"/>
                    </w:rPr>
                    <w:t>çıktı</w:t>
                  </w:r>
                  <w:proofErr w:type="spellEnd"/>
                  <w:r w:rsidRPr="79D36183" w:rsidR="00B13DC7">
                    <w:rPr>
                      <w:lang w:val="en-US"/>
                    </w:rPr>
                    <w:t xml:space="preserve"> </w:t>
                  </w:r>
                  <w:proofErr w:type="spellStart"/>
                  <w:r w:rsidRPr="79D36183" w:rsidR="00B13DC7">
                    <w:rPr>
                      <w:lang w:val="en-US"/>
                    </w:rPr>
                    <w:t>bulunduğu</w:t>
                  </w:r>
                  <w:proofErr w:type="spellEnd"/>
                  <w:r w:rsidRPr="79D36183" w:rsidR="00B13DC7">
                    <w:rPr>
                      <w:lang w:val="en-US"/>
                    </w:rPr>
                    <w:t xml:space="preserve"> </w:t>
                  </w:r>
                  <w:proofErr w:type="spellStart"/>
                  <w:r w:rsidRPr="79D36183" w:rsidR="00B13DC7">
                    <w:rPr>
                      <w:lang w:val="en-US"/>
                    </w:rPr>
                    <w:t>için</w:t>
                  </w:r>
                  <w:proofErr w:type="spellEnd"/>
                  <w:r w:rsidRPr="79D36183" w:rsidR="00B13DC7">
                    <w:rPr>
                      <w:lang w:val="en-US"/>
                    </w:rPr>
                    <w:t xml:space="preserve"> ARINC </w:t>
                  </w:r>
                  <w:proofErr w:type="spellStart"/>
                  <w:r w:rsidRPr="79D36183" w:rsidR="00B13DC7">
                    <w:rPr>
                      <w:lang w:val="en-US"/>
                    </w:rPr>
                    <w:t>mesajlarının</w:t>
                  </w:r>
                  <w:proofErr w:type="spellEnd"/>
                  <w:r w:rsidRPr="79D36183" w:rsidR="00B13DC7">
                    <w:rPr>
                      <w:lang w:val="en-US"/>
                    </w:rPr>
                    <w:t xml:space="preserve"> </w:t>
                  </w:r>
                  <w:proofErr w:type="spellStart"/>
                  <w:r w:rsidRPr="79D36183" w:rsidR="00B13DC7">
                    <w:rPr>
                      <w:lang w:val="en-US"/>
                    </w:rPr>
                    <w:t>aşağıdaki</w:t>
                  </w:r>
                  <w:proofErr w:type="spellEnd"/>
                  <w:r w:rsidRPr="79D36183" w:rsidR="00B13DC7">
                    <w:rPr>
                      <w:lang w:val="en-US"/>
                    </w:rPr>
                    <w:t xml:space="preserve"> </w:t>
                  </w:r>
                  <w:proofErr w:type="spellStart"/>
                  <w:r w:rsidRPr="79D36183" w:rsidR="00B13DC7">
                    <w:rPr>
                      <w:lang w:val="en-US"/>
                    </w:rPr>
                    <w:t>bilgileri</w:t>
                  </w:r>
                  <w:proofErr w:type="spellEnd"/>
                  <w:r w:rsidRPr="79D36183" w:rsidR="00B13DC7">
                    <w:rPr>
                      <w:lang w:val="en-US"/>
                    </w:rPr>
                    <w:t xml:space="preserve"> </w:t>
                  </w:r>
                  <w:proofErr w:type="spellStart"/>
                  <w:r w:rsidRPr="79D36183" w:rsidR="00B13DC7">
                    <w:rPr>
                      <w:lang w:val="en-US"/>
                    </w:rPr>
                    <w:t>içermesi</w:t>
                  </w:r>
                  <w:proofErr w:type="spellEnd"/>
                  <w:r w:rsidRPr="79D36183" w:rsidR="00B13DC7">
                    <w:rPr>
                      <w:lang w:val="en-US"/>
                    </w:rPr>
                    <w:t xml:space="preserve"> </w:t>
                  </w:r>
                  <w:proofErr w:type="spellStart"/>
                  <w:r w:rsidRPr="79D36183" w:rsidR="00B13DC7">
                    <w:rPr>
                      <w:lang w:val="en-US"/>
                    </w:rPr>
                    <w:t>gerekmektedir</w:t>
                  </w:r>
                  <w:proofErr w:type="spellEnd"/>
                  <w:r w:rsidRPr="79D36183" w:rsidR="00B13DC7">
                    <w:rPr>
                      <w:lang w:val="en-US"/>
                    </w:rPr>
                    <w:t>.</w:t>
                  </w:r>
                </w:p>
                <w:p w:rsidRPr="000F5A65" w:rsidR="00B13DC7" w:rsidP="00B13DC7" w:rsidRDefault="00B13DC7" w14:paraId="3E2F64CA" w14:textId="77777777">
                  <w:pPr>
                    <w:pStyle w:val="ListeParagraf"/>
                    <w:numPr>
                      <w:ilvl w:val="0"/>
                      <w:numId w:val="29"/>
                    </w:numPr>
                    <w:rPr>
                      <w:sz w:val="22"/>
                      <w:lang w:val="en-US"/>
                    </w:rPr>
                  </w:pPr>
                  <w:r w:rsidRPr="000F5A65">
                    <w:rPr>
                      <w:sz w:val="22"/>
                      <w:lang w:val="en-US"/>
                    </w:rPr>
                    <w:t>APU Fire Discrete Output Error Signal</w:t>
                  </w:r>
                </w:p>
                <w:p w:rsidRPr="00B13DC7" w:rsidR="00B13DC7" w:rsidP="00B13DC7" w:rsidRDefault="00B13DC7" w14:paraId="42CE84F7" w14:textId="3B3A7A57">
                  <w:pPr>
                    <w:pStyle w:val="ListeParagraf"/>
                    <w:numPr>
                      <w:ilvl w:val="0"/>
                      <w:numId w:val="29"/>
                    </w:numPr>
                    <w:rPr>
                      <w:szCs w:val="24"/>
                      <w:lang w:val="en-US"/>
                    </w:rPr>
                  </w:pPr>
                  <w:r w:rsidRPr="00B13DC7">
                    <w:rPr>
                      <w:sz w:val="22"/>
                      <w:lang w:val="en-US"/>
                    </w:rPr>
                    <w:t>Engine Fire Discrete Output Error Signal</w:t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72DA0A47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REQUIREMENT ANALYSIS</w:t>
            </w:r>
          </w:p>
        </w:tc>
      </w:tr>
      <w:tr w:rsidRPr="004D3450" w:rsidR="004D01C9" w:rsidTr="72DA0A47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72DA0A47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002F7722" w14:paraId="2AB2B796" w14:textId="77777777">
              <w:tc>
                <w:tcPr>
                  <w:tcW w:w="2996" w:type="dxa"/>
                </w:tcPr>
                <w:p w:rsidR="002F7722" w:rsidP="00212B47" w:rsidRDefault="002F7722" w14:paraId="6800CA87" w14:textId="77777777">
                  <w:r>
                    <w:t>CORRECTNESS</w:t>
                  </w:r>
                </w:p>
              </w:tc>
              <w:sdt>
                <w:sdtPr>
                  <w:alias w:val="CORRECTNESS"/>
                  <w:tag w:val="CORRECTNESS"/>
                  <w:id w:val="-617765798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</w:tcPr>
                    <w:p w:rsidR="002F7722" w:rsidP="00212B47" w:rsidRDefault="00936088" w14:paraId="01669455" w14:textId="748F13F2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</w:tcPr>
                <w:p w:rsidR="002F7722" w:rsidP="00212B47" w:rsidRDefault="002F7722" w14:paraId="7BC34D59" w14:textId="77777777">
                  <w:r>
                    <w:t>CLARITY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</w:tcPr>
                    <w:p w:rsidR="002F7722" w:rsidP="00212B47" w:rsidRDefault="00E71EA2" w14:paraId="0E7B492B" w14:textId="0E4852DE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002F7722" w14:paraId="5710F05C" w14:textId="77777777">
              <w:tc>
                <w:tcPr>
                  <w:tcW w:w="2996" w:type="dxa"/>
                </w:tcPr>
                <w:p w:rsidR="002F7722" w:rsidP="00212B47" w:rsidRDefault="002F7722" w14:paraId="2539BB7A" w14:textId="77777777">
                  <w:r>
                    <w:t>COMPLETENESS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</w:tcPr>
                    <w:p w:rsidR="002F7722" w:rsidP="00212B47" w:rsidRDefault="002C38F0" w14:paraId="32DA03D3" w14:textId="0005F1BC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</w:tcPr>
                <w:p w:rsidR="002F7722" w:rsidP="00212B47" w:rsidRDefault="005F052E" w14:paraId="2F58AA87" w14:textId="77777777">
                  <w:r>
                    <w:t>SINGULARITY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</w:tcPr>
                    <w:p w:rsidR="002F7722" w:rsidP="00212B47" w:rsidRDefault="00E71EA2" w14:paraId="7792D561" w14:textId="1803C180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002F7722" w14:paraId="4FDE8F4C" w14:textId="77777777">
              <w:tc>
                <w:tcPr>
                  <w:tcW w:w="2996" w:type="dxa"/>
                </w:tcPr>
                <w:p w:rsidR="002F7722" w:rsidP="00212B47" w:rsidRDefault="002F7722" w14:paraId="3FE1D8A8" w14:textId="77777777">
                  <w:r>
                    <w:t>VERIFIABLE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</w:tcPr>
                    <w:p w:rsidR="002F7722" w:rsidP="00212B47" w:rsidRDefault="00E71EA2" w14:paraId="564179B3" w14:textId="5613ED13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</w:tcPr>
                <w:p w:rsidR="002F7722" w:rsidP="00212B47" w:rsidRDefault="005F052E" w14:paraId="34524282" w14:textId="77777777">
                  <w:r>
                    <w:t>UNAMBIGUOS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</w:tcPr>
                    <w:p w:rsidR="002F7722" w:rsidP="00212B47" w:rsidRDefault="005A224D" w14:paraId="52CE4FF7" w14:textId="2038D745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002F7722" w14:paraId="157F03F5" w14:textId="77777777">
              <w:tc>
                <w:tcPr>
                  <w:tcW w:w="2996" w:type="dxa"/>
                </w:tcPr>
                <w:p w:rsidR="002F7722" w:rsidP="00212B47" w:rsidRDefault="002F7722" w14:paraId="282C24E9" w14:textId="77777777">
                  <w:r>
                    <w:t>FEASIBILITY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</w:tcPr>
                    <w:p w:rsidR="002F7722" w:rsidP="00212B47" w:rsidRDefault="00E71EA2" w14:paraId="4090D15E" w14:textId="62B62BE4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</w:tcPr>
                <w:p w:rsidR="002F7722" w:rsidP="00212B47" w:rsidRDefault="005F052E" w14:paraId="7BC4C69E" w14:textId="77777777">
                  <w:r>
                    <w:t>CONSISTANCY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</w:tcPr>
                    <w:p w:rsidR="002F7722" w:rsidP="00212B47" w:rsidRDefault="00E71EA2" w14:paraId="470492C2" w14:textId="430052A6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72DA0A47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72DA0A47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4C512578" w14:paraId="19E91452" w14:textId="77777777">
              <w:tc>
                <w:tcPr>
                  <w:tcW w:w="2586" w:type="dxa"/>
                  <w:tcMar/>
                </w:tcPr>
                <w:p w:rsidR="000E4C7A" w:rsidP="00212B47" w:rsidRDefault="000E4C7A" w14:paraId="595EDCF1" w14:textId="77777777">
                  <w:r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D30C27" w14:paraId="274EED0F" w14:textId="287C3E75">
                  <w:r>
                    <w:t>Software</w:t>
                  </w:r>
                </w:p>
              </w:tc>
            </w:tr>
            <w:tr w:rsidR="000E4C7A" w:rsidTr="4C512578" w14:paraId="4AC5B5F0" w14:textId="77777777">
              <w:tc>
                <w:tcPr>
                  <w:tcW w:w="2586" w:type="dxa"/>
                  <w:tcMar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231CE0" w14:paraId="013E36B7" w14:textId="578084C6">
                  <w:r w:rsidR="7B857D30">
                    <w:rPr/>
                    <w:t xml:space="preserve">Shall </w:t>
                  </w:r>
                  <w:r w:rsidR="06A8C8B2">
                    <w:rPr/>
                    <w:t>provide</w:t>
                  </w:r>
                </w:p>
              </w:tc>
            </w:tr>
            <w:tr w:rsidR="000E4C7A" w:rsidTr="4C512578" w14:paraId="76329FE6" w14:textId="77777777">
              <w:tc>
                <w:tcPr>
                  <w:tcW w:w="2586" w:type="dxa"/>
                  <w:tcMar/>
                </w:tcPr>
                <w:p w:rsidR="000E4C7A" w:rsidP="00212B47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30BD0A15" w:rsidRDefault="00231CE0" w14:paraId="73B15C66" w14:textId="627948DA">
                  <w:pPr>
                    <w:rPr>
                      <w:rFonts w:eastAsia="Calibri" w:cs="Arial"/>
                      <w:szCs w:val="24"/>
                    </w:rPr>
                  </w:pPr>
                  <w:r>
                    <w:rPr>
                      <w:szCs w:val="24"/>
                    </w:rPr>
                    <w:t>signal data</w:t>
                  </w:r>
                </w:p>
              </w:tc>
            </w:tr>
            <w:tr w:rsidR="000E4C7A" w:rsidTr="4C512578" w14:paraId="70C6BFC0" w14:textId="77777777">
              <w:tc>
                <w:tcPr>
                  <w:tcW w:w="2586" w:type="dxa"/>
                  <w:tcMar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555674AC" w14:textId="77777777"/>
              </w:tc>
            </w:tr>
            <w:tr w:rsidR="000E4C7A" w:rsidTr="4C512578" w14:paraId="3EACACB9" w14:textId="77777777">
              <w:tc>
                <w:tcPr>
                  <w:tcW w:w="2586" w:type="dxa"/>
                  <w:tcMar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72FBBDC9" w14:textId="7F177550"/>
              </w:tc>
            </w:tr>
            <w:tr w:rsidR="000E4C7A" w:rsidTr="4C512578" w14:paraId="048DB24E" w14:textId="77777777">
              <w:tc>
                <w:tcPr>
                  <w:tcW w:w="2586" w:type="dxa"/>
                  <w:tcMar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72DA0A47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72DA0A47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2213522E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</w:tcPr>
                    <w:p w:rsidR="006F12B7" w:rsidP="00212B47" w:rsidRDefault="00D30C27" w14:paraId="0733D4C5" w14:textId="32A01AE2">
                      <w:r>
                        <w:t>MOC4</w:t>
                      </w:r>
                    </w:p>
                  </w:tc>
                </w:sdtContent>
              </w:sdt>
              <w:tc>
                <w:tcPr>
                  <w:tcW w:w="7536" w:type="dxa"/>
                </w:tcPr>
                <w:p w:rsidR="006F12B7" w:rsidP="2213522E" w:rsidRDefault="008765F8" w14:paraId="6A764D00" w14:textId="1340EC02">
                  <w:r>
                    <w:rPr>
                      <w:rStyle w:val="normaltextrun"/>
                      <w:color w:val="000000"/>
                      <w:shd w:val="clear" w:color="auto" w:fill="FFFFFF"/>
                    </w:rPr>
                    <w:t xml:space="preserve">Test ortamında FDU, ARINC429 analizör ve bir tane bilgisayar olması gerekmektedir. FDU, ARINC429 analizöre bağlanmalıdır. Mesajları kaydeden analizörün dataları bilgisayar yardımıyla gözlemlenmelidir. ARINC429 ile gönderilmesi beklenen bilgilerin </w:t>
                  </w:r>
                  <w:r w:rsidR="00522CA1">
                    <w:rPr>
                      <w:rStyle w:val="normaltextrun"/>
                      <w:color w:val="000000"/>
                      <w:shd w:val="clear" w:color="auto" w:fill="FFFFFF"/>
                    </w:rPr>
                    <w:t>aktif olma koşulları teker teker gerçekleştirilerek bu gereksinim doğrulanabilir.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72DA0A47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72DA0A47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72DA0A47" w14:paraId="4F0474EE" w14:textId="77777777">
              <w:tc>
                <w:tcPr>
                  <w:tcW w:w="8988" w:type="dxa"/>
                  <w:tcMar/>
                </w:tcPr>
                <w:p w:rsidRPr="00247CE2" w:rsidR="00247CE2" w:rsidP="2213522E" w:rsidRDefault="00B13DC7" w14:paraId="4A2F79AE" w14:textId="560D6FC3">
                  <w:pPr>
                    <w:rPr>
                      <w:ins w:author="Gürkan KARAKUŞ" w:date="2022-12-29T06:43:02.424Z" w:id="1561060982"/>
                    </w:rPr>
                  </w:pPr>
                  <w:r w:rsidR="00B13DC7">
                    <w:rPr/>
                    <w:t xml:space="preserve">Gereksinimde belirtilen bilgilerden versiyon bilgileri hariç diğer hepsi </w:t>
                  </w:r>
                  <w:r w:rsidR="0FDB591F">
                    <w:rPr/>
                    <w:t xml:space="preserve">ARINC429 </w:t>
                  </w:r>
                  <w:proofErr w:type="spellStart"/>
                  <w:r w:rsidR="00B13DC7">
                    <w:rPr/>
                    <w:t>discrete</w:t>
                  </w:r>
                  <w:proofErr w:type="spellEnd"/>
                  <w:r w:rsidR="00B13DC7">
                    <w:rPr/>
                    <w:t xml:space="preserve"> </w:t>
                  </w:r>
                  <w:r w:rsidR="586FC6F8">
                    <w:rPr/>
                    <w:t xml:space="preserve">tipi </w:t>
                  </w:r>
                  <w:r w:rsidR="00B13DC7">
                    <w:rPr/>
                    <w:t>bilgilerdir.</w:t>
                  </w:r>
                  <w:r w:rsidR="7E7BE83D">
                    <w:rPr/>
                    <w:t xml:space="preserve"> </w:t>
                  </w:r>
                  <w:r w:rsidR="0D54F8D3">
                    <w:rPr/>
                    <w:t>Versiyon bilgisi ise 3 alt versiyon ile ifade edilmektedir. Sadece yazılım yayınlamalarında versiyon değiştiği için versiyon bilgisi de çok yüksek değerlere ulaşmayacaktır. Yani 6 bit (</w:t>
                  </w:r>
                  <w:proofErr w:type="spellStart"/>
                  <w:r w:rsidR="0D54F8D3">
                    <w:rPr/>
                    <w:t>Decimal</w:t>
                  </w:r>
                  <w:proofErr w:type="spellEnd"/>
                  <w:r w:rsidR="0D54F8D3">
                    <w:rPr/>
                    <w:t xml:space="preserve"> 64) e kadar olan versiyon gösterimleri yeterli olacaktır.</w:t>
                  </w:r>
                </w:p>
                <w:p w:rsidRPr="00247CE2" w:rsidR="00247CE2" w:rsidP="79D36183" w:rsidRDefault="00B13DC7" w14:paraId="0FB506ED" w14:textId="7DEF88CB">
                  <w:pPr>
                    <w:pStyle w:val="Normal"/>
                  </w:pPr>
                  <w:r w:rsidR="62073FBD">
                    <w:rPr/>
                    <w:t xml:space="preserve">ARINC429 üzerinden gönderilmesi istenilen 18 </w:t>
                  </w:r>
                  <w:proofErr w:type="spellStart"/>
                  <w:r w:rsidR="62073FBD">
                    <w:rPr/>
                    <w:t>discrete</w:t>
                  </w:r>
                  <w:proofErr w:type="spellEnd"/>
                  <w:r w:rsidR="62073FBD">
                    <w:rPr/>
                    <w:t xml:space="preserve"> </w:t>
                  </w:r>
                  <w:r w:rsidR="2C47414E">
                    <w:rPr/>
                    <w:t>tip</w:t>
                  </w:r>
                  <w:r w:rsidR="2C47414E">
                    <w:rPr/>
                    <w:t xml:space="preserve"> </w:t>
                  </w:r>
                  <w:r w:rsidR="62073FBD">
                    <w:rPr/>
                    <w:t xml:space="preserve">ve 3 </w:t>
                  </w:r>
                  <w:proofErr w:type="spellStart"/>
                  <w:r w:rsidR="62073FBD">
                    <w:rPr/>
                    <w:t>binary</w:t>
                  </w:r>
                  <w:proofErr w:type="spellEnd"/>
                  <w:r w:rsidR="62073FBD">
                    <w:rPr/>
                    <w:t xml:space="preserve"> </w:t>
                  </w:r>
                  <w:r w:rsidR="1545FDF1">
                    <w:rPr/>
                    <w:t xml:space="preserve">tip </w:t>
                  </w:r>
                  <w:r w:rsidR="62073FBD">
                    <w:rPr/>
                    <w:t>veri bulunmaktadır. Bu verileri anlamlarına ve gönderme hızlarına göre gruplandırdığımız</w:t>
                  </w:r>
                  <w:r w:rsidR="76C09CD4">
                    <w:rPr/>
                    <w:t xml:space="preserve">da en az 3 tane </w:t>
                  </w:r>
                  <w:r w:rsidR="76C09CD4">
                    <w:rPr/>
                    <w:t>label</w:t>
                  </w:r>
                  <w:r w:rsidR="5D0BE676">
                    <w:rPr/>
                    <w:t>’</w:t>
                  </w:r>
                  <w:r w:rsidR="76C09CD4">
                    <w:rPr/>
                    <w:t>a</w:t>
                  </w:r>
                  <w:r w:rsidR="76C09CD4">
                    <w:rPr/>
                    <w:t xml:space="preserve"> ihtiyaç vardır. 3 </w:t>
                  </w:r>
                  <w:proofErr w:type="spellStart"/>
                  <w:r w:rsidR="76C09CD4">
                    <w:rPr/>
                    <w:t>label</w:t>
                  </w:r>
                  <w:proofErr w:type="spellEnd"/>
                  <w:r w:rsidR="76C09CD4">
                    <w:rPr/>
                    <w:t xml:space="preserve"> olmasının sebebi diğer gereksinimlerde açıklanan versiyon bilgisinin açılışta 1 kere gitmesi, yangın</w:t>
                  </w:r>
                  <w:r w:rsidR="4672F7F1">
                    <w:rPr/>
                    <w:t xml:space="preserve">/aşırı ısınma, hata bilgilerinin saniyede 10 defa gitmesi ve </w:t>
                  </w:r>
                  <w:proofErr w:type="spellStart"/>
                  <w:r w:rsidR="4672F7F1">
                    <w:rPr/>
                    <w:t>discrete</w:t>
                  </w:r>
                  <w:proofErr w:type="spellEnd"/>
                  <w:r w:rsidR="4672F7F1">
                    <w:rPr/>
                    <w:t xml:space="preserve"> hatalarının saniyede 1 kere gitmesidir. </w:t>
                  </w:r>
                </w:p>
                <w:p w:rsidRPr="00247CE2" w:rsidR="00247CE2" w:rsidP="79D36183" w:rsidRDefault="00B13DC7" w14:paraId="7998AD1E" w14:textId="3D729013">
                  <w:pPr>
                    <w:pStyle w:val="Normal"/>
                  </w:pPr>
                  <w:r w:rsidR="662514F3">
                    <w:rPr/>
                    <w:t xml:space="preserve">Gönderilmek istenilen bilgiler ARINC429 mesaj paketinin data kısmına yazılması gerekmektedir. </w:t>
                  </w:r>
                </w:p>
                <w:p w:rsidRPr="00247CE2" w:rsidR="00247CE2" w:rsidP="79D36183" w:rsidRDefault="00B13DC7" w14:paraId="05F2CF39" w14:textId="40D276E2">
                  <w:pPr>
                    <w:pStyle w:val="Normal"/>
                  </w:pP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72DA0A47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72DA0A47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00212B47" w14:paraId="4E02DD80" w14:textId="77777777">
              <w:tc>
                <w:tcPr>
                  <w:tcW w:w="8988" w:type="dxa"/>
                </w:tcPr>
                <w:p w:rsidR="00E27154" w:rsidP="00522CA1" w:rsidRDefault="00522CA1" w14:paraId="36C8BCE1" w14:textId="650A2635">
                  <w:pPr>
                    <w:widowControl w:val="0"/>
                    <w:tabs>
                      <w:tab w:val="clear" w:pos="425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jc w:val="left"/>
                  </w:pPr>
                  <w:r>
                    <w:rPr>
                      <w:szCs w:val="24"/>
                    </w:rPr>
                    <w:t>N/A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72DA0A47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Pr="004D3450" w:rsidR="004D01C9" w:rsidTr="72DA0A47" w14:paraId="1F389570" w14:textId="77777777">
        <w:trPr>
          <w:cantSplit/>
        </w:trPr>
        <w:tc>
          <w:tcPr>
            <w:tcW w:w="9214" w:type="dxa"/>
            <w:tcMar/>
          </w:tcPr>
          <w:p w:rsidRPr="0085476D" w:rsidR="004D01C9" w:rsidP="006D6869" w:rsidRDefault="004D01C9" w14:paraId="16F063FD" w14:textId="40DB6D21"/>
        </w:tc>
      </w:tr>
      <w:tr w:rsidR="2213522E" w:rsidTr="72DA0A47" w14:paraId="1B2A1460" w14:textId="77777777">
        <w:trPr>
          <w:cantSplit/>
        </w:trPr>
        <w:tc>
          <w:tcPr>
            <w:tcW w:w="9214" w:type="dxa"/>
            <w:tcMar/>
          </w:tcPr>
          <w:p w:rsidRPr="006D6869" w:rsidR="6223A696" w:rsidP="006D6869" w:rsidRDefault="6223A696" w14:paraId="6134D851" w14:textId="3CF66115">
            <w:pPr>
              <w:rPr>
                <w:szCs w:val="24"/>
              </w:rPr>
            </w:pP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7E79" w:rsidP="00762C31" w:rsidRDefault="00357E79" w14:paraId="66DB4DAE" w14:textId="77777777">
      <w:r>
        <w:separator/>
      </w:r>
    </w:p>
  </w:endnote>
  <w:endnote w:type="continuationSeparator" w:id="0">
    <w:p w:rsidR="00357E79" w:rsidP="00762C31" w:rsidRDefault="00357E79" w14:paraId="6023A77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4F7F" w:rsidRDefault="00E44F7F" w14:paraId="0A140F65" w14:textId="77777777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NUMPAGES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1CC9539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7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NUMPAGES   \* MERGEFORMAT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0E75600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FZk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O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AG0VmQ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A1D6111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9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xfRjFXkCAABs&#10;BQAADgAAAAAAAAAAAAAAAAAuAgAAZHJzL2Uyb0RvYy54bWxQSwECLQAUAAYACAAAACEAMcPN5eIA&#10;AAANAQAADwAAAAAAAAAAAAAAAADTBAAAZHJzL2Rvd25yZXYueG1sUEsFBgAAAAAEAAQA8wAAAOIF&#10;AAAAAA==&#10;" w14:anchorId="246FE22B">
              <v:textbox>
                <w:txbxContent>
                  <w:p w:rsidRPr="00F55741" w:rsidR="000610C6" w:rsidP="00391B15" w:rsidRDefault="000610C6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B164390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>
              <v:textbox>
                <w:txbxContent>
                  <w:p w:rsidRPr="00F55741" w:rsidR="00204967" w:rsidP="00204967" w:rsidRDefault="00204967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7E79" w:rsidP="00762C31" w:rsidRDefault="00357E79" w14:paraId="4DFB1287" w14:textId="77777777">
      <w:r>
        <w:separator/>
      </w:r>
    </w:p>
  </w:footnote>
  <w:footnote w:type="continuationSeparator" w:id="0">
    <w:p w:rsidR="00357E79" w:rsidP="00762C31" w:rsidRDefault="00357E79" w14:paraId="623D254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4F7F" w:rsidRDefault="00E44F7F" w14:paraId="28057479" w14:textId="77777777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8164F8" w14:paraId="6448FE87" w14:textId="77777777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2595B712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N2020</w:t>
                          </w:r>
                          <w:r w:rsidRPr="00CF34BE">
                            <w:t>-</w:t>
                          </w:r>
                          <w:r w:rsidR="00607B39">
                            <w:t>1103</w:t>
                          </w:r>
                        </w:p>
                        <w:p w:rsidRPr="00CF34BE" w:rsidR="008164F8" w:rsidP="00BD1A86" w:rsidRDefault="008164F8" w14:paraId="5DE34EB2" w14:textId="49600621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607B39" w:rsidR="00607B39">
                            <w:t>NA0001010-</w:t>
                          </w:r>
                          <w:r w:rsidR="00E44F7F">
                            <w:t>DSV</w:t>
                          </w:r>
                          <w:r w:rsidRPr="00607B39" w:rsidR="00607B39">
                            <w:t>-</w:t>
                          </w:r>
                          <w:r w:rsidR="00374479">
                            <w:t>287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53A8CF16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</w:t>
                          </w:r>
                          <w:r w:rsidR="00374479">
                            <w:t>2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374479">
                            <w:t>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AE26868">
            <v:shapetype id="_x0000_t202" coordsize="21600,21600" o:spt="202" path="m,l,21600r21600,l21600,xe" w14:anchorId="6AF39363">
              <v:stroke joinstyle="miter"/>
              <v:path gradientshapeok="t" o:connecttype="rect"/>
            </v:shapetype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">
              <v:textbox inset="0,0,0,0">
                <w:txbxContent>
                  <w:p w:rsidRPr="00CF34BE" w:rsidR="008164F8" w:rsidP="00BD1A86" w:rsidRDefault="008164F8" w14:paraId="138647A0" w14:textId="2595B712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N2020</w:t>
                    </w:r>
                    <w:r w:rsidRPr="00CF34BE">
                      <w:t>-</w:t>
                    </w:r>
                    <w:r w:rsidR="00607B39">
                      <w:t>1103</w:t>
                    </w:r>
                  </w:p>
                  <w:p w:rsidRPr="00CF34BE" w:rsidR="008164F8" w:rsidP="00BD1A86" w:rsidRDefault="008164F8" w14:paraId="1D8EFAD7" w14:textId="49600621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607B39" w:rsidR="00607B39">
                      <w:t>NA0001010-</w:t>
                    </w:r>
                    <w:r w:rsidR="00E44F7F">
                      <w:t>DSV</w:t>
                    </w:r>
                    <w:r w:rsidRPr="00607B39" w:rsidR="00607B39">
                      <w:t>-</w:t>
                    </w:r>
                    <w:r w:rsidR="00374479">
                      <w:t>287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58455442" w14:textId="53A8CF16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</w:t>
                    </w:r>
                    <w:r w:rsidR="00374479">
                      <w:t>2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374479">
                      <w:t>05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 w14:anchorId="7F03DBF8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 w14:anchorId="23D11ABC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3450C"/>
    <w:multiLevelType w:val="hybridMultilevel"/>
    <w:tmpl w:val="C1FA0E0C"/>
    <w:lvl w:ilvl="0" w:tplc="63A0601A">
      <w:numFmt w:val="bullet"/>
      <w:lvlText w:val="·"/>
      <w:lvlJc w:val="left"/>
      <w:pPr>
        <w:ind w:left="720" w:hanging="360"/>
      </w:pPr>
      <w:rPr>
        <w:rFonts w:hint="default" w:ascii="Verdana Pro" w:hAnsi="Verdana Pro" w:eastAsiaTheme="minorHAnsi" w:cstheme="minorBidi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43ACA"/>
    <w:multiLevelType w:val="hybridMultilevel"/>
    <w:tmpl w:val="34948A0C"/>
    <w:lvl w:ilvl="0" w:tplc="041F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5984760"/>
    <w:multiLevelType w:val="hybridMultilevel"/>
    <w:tmpl w:val="E7CAE672"/>
    <w:lvl w:ilvl="0" w:tplc="64E4F8F2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9B2D56"/>
    <w:multiLevelType w:val="multilevel"/>
    <w:tmpl w:val="FFFFFFFF"/>
    <w:name w:val="List1654336854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 w16cid:durableId="115685172">
    <w:abstractNumId w:val="5"/>
  </w:num>
  <w:num w:numId="2" w16cid:durableId="1196118820">
    <w:abstractNumId w:val="5"/>
  </w:num>
  <w:num w:numId="3" w16cid:durableId="1465083477">
    <w:abstractNumId w:val="5"/>
  </w:num>
  <w:num w:numId="4" w16cid:durableId="1675299325">
    <w:abstractNumId w:val="5"/>
  </w:num>
  <w:num w:numId="5" w16cid:durableId="681934371">
    <w:abstractNumId w:val="5"/>
  </w:num>
  <w:num w:numId="6" w16cid:durableId="1034111871">
    <w:abstractNumId w:val="5"/>
  </w:num>
  <w:num w:numId="7" w16cid:durableId="1215434842">
    <w:abstractNumId w:val="5"/>
  </w:num>
  <w:num w:numId="8" w16cid:durableId="112619488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98915919">
    <w:abstractNumId w:val="5"/>
  </w:num>
  <w:num w:numId="10" w16cid:durableId="1821379874">
    <w:abstractNumId w:val="7"/>
  </w:num>
  <w:num w:numId="11" w16cid:durableId="1982342138">
    <w:abstractNumId w:val="7"/>
  </w:num>
  <w:num w:numId="12" w16cid:durableId="191386585">
    <w:abstractNumId w:val="7"/>
  </w:num>
  <w:num w:numId="13" w16cid:durableId="1226262079">
    <w:abstractNumId w:val="7"/>
  </w:num>
  <w:num w:numId="14" w16cid:durableId="1904171467">
    <w:abstractNumId w:val="7"/>
  </w:num>
  <w:num w:numId="15" w16cid:durableId="1831823275">
    <w:abstractNumId w:val="7"/>
  </w:num>
  <w:num w:numId="16" w16cid:durableId="1195650235">
    <w:abstractNumId w:val="7"/>
  </w:num>
  <w:num w:numId="17" w16cid:durableId="1060054293">
    <w:abstractNumId w:val="7"/>
  </w:num>
  <w:num w:numId="18" w16cid:durableId="940914465">
    <w:abstractNumId w:val="7"/>
  </w:num>
  <w:num w:numId="19" w16cid:durableId="847672364">
    <w:abstractNumId w:val="7"/>
  </w:num>
  <w:num w:numId="20" w16cid:durableId="2016763636">
    <w:abstractNumId w:val="7"/>
  </w:num>
  <w:num w:numId="21" w16cid:durableId="1609120750">
    <w:abstractNumId w:val="7"/>
  </w:num>
  <w:num w:numId="22" w16cid:durableId="1010523181">
    <w:abstractNumId w:val="2"/>
  </w:num>
  <w:num w:numId="23" w16cid:durableId="1526215267">
    <w:abstractNumId w:val="0"/>
  </w:num>
  <w:num w:numId="24" w16cid:durableId="1607152738">
    <w:abstractNumId w:val="6"/>
  </w:num>
  <w:num w:numId="25" w16cid:durableId="1228565966">
    <w:abstractNumId w:val="8"/>
  </w:num>
  <w:num w:numId="26" w16cid:durableId="1372652965">
    <w:abstractNumId w:val="9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  <w:num w:numId="27" w16cid:durableId="1249458444">
    <w:abstractNumId w:val="4"/>
  </w:num>
  <w:num w:numId="28" w16cid:durableId="1948460078">
    <w:abstractNumId w:val="3"/>
  </w:num>
  <w:num w:numId="29" w16cid:durableId="119094718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38D5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4C9A"/>
    <w:rsid w:val="00075297"/>
    <w:rsid w:val="00080436"/>
    <w:rsid w:val="000829C8"/>
    <w:rsid w:val="00087DFA"/>
    <w:rsid w:val="0009098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E48D1"/>
    <w:rsid w:val="000E4C7A"/>
    <w:rsid w:val="000F2740"/>
    <w:rsid w:val="000F453E"/>
    <w:rsid w:val="000F5A65"/>
    <w:rsid w:val="000F6801"/>
    <w:rsid w:val="00100B6F"/>
    <w:rsid w:val="00101C61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45DA7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31CE0"/>
    <w:rsid w:val="00246958"/>
    <w:rsid w:val="00247CE2"/>
    <w:rsid w:val="00252969"/>
    <w:rsid w:val="00254351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94922"/>
    <w:rsid w:val="002A4A64"/>
    <w:rsid w:val="002B6D3E"/>
    <w:rsid w:val="002C38F0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54ED"/>
    <w:rsid w:val="00316669"/>
    <w:rsid w:val="0032407B"/>
    <w:rsid w:val="003327CB"/>
    <w:rsid w:val="00334478"/>
    <w:rsid w:val="0035174E"/>
    <w:rsid w:val="00353DDF"/>
    <w:rsid w:val="00357E79"/>
    <w:rsid w:val="003674E1"/>
    <w:rsid w:val="00372F44"/>
    <w:rsid w:val="00374479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A2C83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22CA1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6729"/>
    <w:rsid w:val="005D4A29"/>
    <w:rsid w:val="005E121A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2637"/>
    <w:rsid w:val="006D6630"/>
    <w:rsid w:val="006D6869"/>
    <w:rsid w:val="006E07DB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7422F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5709B"/>
    <w:rsid w:val="0086057E"/>
    <w:rsid w:val="00861DFC"/>
    <w:rsid w:val="0087114B"/>
    <w:rsid w:val="008765F8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C3A00"/>
    <w:rsid w:val="008D488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4C20"/>
    <w:rsid w:val="009268E7"/>
    <w:rsid w:val="00936088"/>
    <w:rsid w:val="00941307"/>
    <w:rsid w:val="0095489E"/>
    <w:rsid w:val="009564F4"/>
    <w:rsid w:val="00964F0A"/>
    <w:rsid w:val="0097494A"/>
    <w:rsid w:val="009949D9"/>
    <w:rsid w:val="00994F25"/>
    <w:rsid w:val="009A60AB"/>
    <w:rsid w:val="009B6706"/>
    <w:rsid w:val="009B772A"/>
    <w:rsid w:val="009C3A90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25782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F376B"/>
    <w:rsid w:val="00B018B4"/>
    <w:rsid w:val="00B11A5D"/>
    <w:rsid w:val="00B13DC7"/>
    <w:rsid w:val="00B163C7"/>
    <w:rsid w:val="00B34523"/>
    <w:rsid w:val="00B351A6"/>
    <w:rsid w:val="00B44765"/>
    <w:rsid w:val="00B47E7E"/>
    <w:rsid w:val="00B53CD1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C5C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B1CF8"/>
    <w:rsid w:val="00CB30D2"/>
    <w:rsid w:val="00CB70A6"/>
    <w:rsid w:val="00CC3160"/>
    <w:rsid w:val="00CC4969"/>
    <w:rsid w:val="00CD72A8"/>
    <w:rsid w:val="00CD75EA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30C27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3914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D31E4"/>
    <w:rsid w:val="00DD51F4"/>
    <w:rsid w:val="00DD5436"/>
    <w:rsid w:val="00DF1C24"/>
    <w:rsid w:val="00E0006B"/>
    <w:rsid w:val="00E00139"/>
    <w:rsid w:val="00E039EE"/>
    <w:rsid w:val="00E10EC4"/>
    <w:rsid w:val="00E23E5D"/>
    <w:rsid w:val="00E25B16"/>
    <w:rsid w:val="00E27154"/>
    <w:rsid w:val="00E279C5"/>
    <w:rsid w:val="00E27B0D"/>
    <w:rsid w:val="00E401E0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D2FFB"/>
    <w:rsid w:val="00EF0B18"/>
    <w:rsid w:val="00F013CA"/>
    <w:rsid w:val="00F1231D"/>
    <w:rsid w:val="00F22990"/>
    <w:rsid w:val="00F24252"/>
    <w:rsid w:val="00F27FC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362B"/>
    <w:rsid w:val="00FA4DB4"/>
    <w:rsid w:val="00FA7A8F"/>
    <w:rsid w:val="00FC5C41"/>
    <w:rsid w:val="00FC7BDD"/>
    <w:rsid w:val="00FE2895"/>
    <w:rsid w:val="00FE5290"/>
    <w:rsid w:val="00FF65E1"/>
    <w:rsid w:val="03583B59"/>
    <w:rsid w:val="03A5DF8B"/>
    <w:rsid w:val="04BACA94"/>
    <w:rsid w:val="06982F56"/>
    <w:rsid w:val="06A8C8B2"/>
    <w:rsid w:val="0824B27F"/>
    <w:rsid w:val="0B0FF1E6"/>
    <w:rsid w:val="0C35FA4E"/>
    <w:rsid w:val="0C9C250D"/>
    <w:rsid w:val="0CFF1D9F"/>
    <w:rsid w:val="0D1A6D5F"/>
    <w:rsid w:val="0D54F8D3"/>
    <w:rsid w:val="0DD4240C"/>
    <w:rsid w:val="0DFCBCC5"/>
    <w:rsid w:val="0E9AEE00"/>
    <w:rsid w:val="0ECE1FF0"/>
    <w:rsid w:val="0FDB591F"/>
    <w:rsid w:val="10574CA1"/>
    <w:rsid w:val="14518C07"/>
    <w:rsid w:val="1545FDF1"/>
    <w:rsid w:val="1698020E"/>
    <w:rsid w:val="1F7DC5C3"/>
    <w:rsid w:val="2213522E"/>
    <w:rsid w:val="2254DE54"/>
    <w:rsid w:val="247FF54B"/>
    <w:rsid w:val="25577302"/>
    <w:rsid w:val="262D5C4B"/>
    <w:rsid w:val="26F34363"/>
    <w:rsid w:val="2C47414E"/>
    <w:rsid w:val="2F10D5B3"/>
    <w:rsid w:val="30BD0A15"/>
    <w:rsid w:val="32989B72"/>
    <w:rsid w:val="332F02A4"/>
    <w:rsid w:val="339DD116"/>
    <w:rsid w:val="3430A66F"/>
    <w:rsid w:val="37903415"/>
    <w:rsid w:val="3B0CFE97"/>
    <w:rsid w:val="3CA83C1A"/>
    <w:rsid w:val="3DA4EDFD"/>
    <w:rsid w:val="3F8C2F74"/>
    <w:rsid w:val="404B40EE"/>
    <w:rsid w:val="4672F7F1"/>
    <w:rsid w:val="46E28469"/>
    <w:rsid w:val="472535A9"/>
    <w:rsid w:val="4859B157"/>
    <w:rsid w:val="4B14AB0A"/>
    <w:rsid w:val="4B4C2FEF"/>
    <w:rsid w:val="4BC97480"/>
    <w:rsid w:val="4C512578"/>
    <w:rsid w:val="50297E95"/>
    <w:rsid w:val="50E06328"/>
    <w:rsid w:val="5656BE0D"/>
    <w:rsid w:val="586FC6F8"/>
    <w:rsid w:val="59921573"/>
    <w:rsid w:val="5A1B0BAB"/>
    <w:rsid w:val="5B6A0758"/>
    <w:rsid w:val="5BDA2A24"/>
    <w:rsid w:val="5D067FB1"/>
    <w:rsid w:val="5D0BE676"/>
    <w:rsid w:val="60CE2987"/>
    <w:rsid w:val="61AB3A6D"/>
    <w:rsid w:val="62073FBD"/>
    <w:rsid w:val="6223A696"/>
    <w:rsid w:val="65E1F97C"/>
    <w:rsid w:val="662514F3"/>
    <w:rsid w:val="69089096"/>
    <w:rsid w:val="6B407297"/>
    <w:rsid w:val="70028946"/>
    <w:rsid w:val="714472B3"/>
    <w:rsid w:val="717A4AE5"/>
    <w:rsid w:val="719E59A7"/>
    <w:rsid w:val="72DA0A47"/>
    <w:rsid w:val="731FA05F"/>
    <w:rsid w:val="763212EA"/>
    <w:rsid w:val="76C09CD4"/>
    <w:rsid w:val="7791C759"/>
    <w:rsid w:val="79D36183"/>
    <w:rsid w:val="7B857D30"/>
    <w:rsid w:val="7C60FC02"/>
    <w:rsid w:val="7E50C898"/>
    <w:rsid w:val="7E7BE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0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0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0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0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0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0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0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0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0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  <w:style w:type="character" w:styleId="normaltextrun" w:customStyle="1">
    <w:name w:val="normaltextrun"/>
    <w:basedOn w:val="VarsaylanParagrafYazTipi"/>
    <w:rsid w:val="00876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glossaryDocument" Target="glossary/document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oter" Target="footer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090B80"/>
    <w:rsid w:val="00495787"/>
    <w:rsid w:val="0063407B"/>
    <w:rsid w:val="006922B3"/>
    <w:rsid w:val="00730EDF"/>
    <w:rsid w:val="0077422F"/>
    <w:rsid w:val="00791C13"/>
    <w:rsid w:val="008F1977"/>
    <w:rsid w:val="009F5258"/>
    <w:rsid w:val="00C43628"/>
    <w:rsid w:val="00C724A1"/>
    <w:rsid w:val="00C85DE2"/>
    <w:rsid w:val="00D508C5"/>
    <w:rsid w:val="00D76E5A"/>
    <w:rsid w:val="00DB3AA8"/>
    <w:rsid w:val="00E21EC2"/>
    <w:rsid w:val="00E677EC"/>
    <w:rsid w:val="00F1776D"/>
    <w:rsid w:val="00FB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N20210219-1594514891-3299</_dlc_DocId>
    <_dlc_DocIdUrl xmlns="f6d82c61-1620-4961-a845-3717486f5cdd">
      <Url>https://navioteknoloji.sharepoint.com/teams/N20210219/_layouts/15/DocIdRedir.aspx?ID=N20210219-1594514891-3299</Url>
      <Description>N20210219-1594514891-3299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7FF61CF8-DED7-4428-A354-DF76ACD9D0D7}"/>
</file>

<file path=customXml/itemProps3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4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Furkan Mert ŞENTÖREGİL</lastModifiedBy>
  <revision>27</revision>
  <dcterms:created xsi:type="dcterms:W3CDTF">2022-01-05T07:36:00.0000000Z</dcterms:created>
  <dcterms:modified xsi:type="dcterms:W3CDTF">2023-01-10T06:42:43.2587195Z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42ebefe5-a96d-42b5-b6c4-03dd230a3c9e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