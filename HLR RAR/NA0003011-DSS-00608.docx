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86E5F01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2849E57D" w:rsidR="004D01C9">
              <w:rPr>
                <w:b w:val="1"/>
                <w:bCs w:val="1"/>
              </w:rPr>
              <w:t xml:space="preserve">VALIDATION </w:t>
            </w:r>
            <w:r w:rsidRPr="2849E57D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586E5F01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BF68F47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1BF68F47" w:rsidRDefault="004D01C9" w14:paraId="1BABF3D9" w14:textId="666041A9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="675C0B6D">
                    <w:rPr/>
                    <w:t>NA0003011-DSS-00608</w:t>
                  </w:r>
                </w:p>
              </w:tc>
            </w:tr>
            <w:tr w:rsidR="00914FB6" w:rsidTr="1BF68F47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BF68F47" w:rsidRDefault="00914FB6" w14:paraId="2BFCFFE6" w14:textId="7777965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lang w:val="tr-TR"/>
                    </w:rPr>
                  </w:pPr>
                  <w:r w:rsidRPr="1BF68F47" w:rsidR="5CCD91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lang w:val="tr-TR"/>
                    </w:rPr>
                    <w:t>NEM42106-PIDS-089</w:t>
                  </w:r>
                </w:p>
              </w:tc>
            </w:tr>
            <w:tr w:rsidR="00914FB6" w:rsidTr="1BF68F47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1BF68F47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849E57D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1BF68F47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BF68F47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86E5F01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586E5F01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1BF68F47" w14:paraId="6EB1A014" w14:textId="77777777">
              <w:tc>
                <w:tcPr>
                  <w:tcW w:w="8988" w:type="dxa"/>
                  <w:tcMar/>
                </w:tcPr>
                <w:p w:rsidR="00CB70A6" w:rsidP="1BF68F47" w:rsidRDefault="00CB70A6" w14:paraId="5BD0A75E" w14:textId="7221B898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1BF68F47" w:rsidR="33142D4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signal IBIT fire warnings for 3 seconds with discrete interface, at the end of IBIT , when “SENSING ELEMENT” or its corresponding conditioning circuits NOT failed.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586E5F01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586E5F01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106766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11067664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6BB0604">
                  <w:pPr>
                    <w:spacing w:before="120"/>
                    <w:jc w:val="center"/>
                  </w:pPr>
                  <w:sdt>
                    <w:sdtPr>
                      <w:id w:val="353420342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2B0DF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86E5F01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586E5F01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65CDDA9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765CDDA9" w:rsidRDefault="00087DFA" w14:paraId="42CE84F7" w14:textId="158F2362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65CDDA9" w:rsidR="7445BEF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FDU’nun </w:t>
                  </w:r>
                  <w:r w:rsidRPr="765CDDA9" w:rsidR="025F5EB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motor/apu bölgesi </w:t>
                  </w:r>
                  <w:r w:rsidRPr="765CDDA9" w:rsidR="49379E3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yangın/yüksek sıcaklık </w:t>
                  </w:r>
                  <w:r w:rsidRPr="765CDDA9" w:rsidR="49379E3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algılama ve </w:t>
                  </w:r>
                  <w:r w:rsidRPr="765CDDA9" w:rsidR="7445BEF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 çıktılar</w:t>
                  </w:r>
                  <w:r w:rsidRPr="765CDDA9" w:rsidR="1C4116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ile bildirme </w:t>
                  </w:r>
                  <w:r w:rsidRPr="765CDDA9" w:rsidR="60C85F9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fonksiyonunun </w:t>
                  </w:r>
                  <w:r w:rsidRPr="765CDDA9" w:rsidR="7445BEF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sağlık durumunu</w:t>
                  </w:r>
                  <w:r w:rsidRPr="765CDDA9" w:rsidR="48B36C1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n pilot tarafından </w:t>
                  </w:r>
                  <w:r w:rsidRPr="765CDDA9" w:rsidR="7445BEF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kontrol </w:t>
                  </w:r>
                  <w:r w:rsidRPr="765CDDA9" w:rsidR="4F1A027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edilmesi </w:t>
                  </w:r>
                  <w:r w:rsidRPr="765CDDA9" w:rsidR="7445BEF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için </w:t>
                  </w:r>
                  <w:r w:rsidRPr="765CDDA9" w:rsidR="47BBD43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eklenmiştir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86E5F01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586E5F01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586E5F01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54A7C27A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57B4261A">
                  <w:sdt>
                    <w:sdtPr>
                      <w:id w:val="1658827332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BF68F47" w:rsidR="102530F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150F9A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 w:rsidR="6ED89C2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2FEE677C">
                  <w:sdt>
                    <w:sdtPr>
                      <w:id w:val="230596477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54A7C27A" w:rsidR="2F208FE5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19FC82F">
                    <w:rPr/>
                    <w:t>-</w:t>
                  </w:r>
                </w:p>
              </w:tc>
            </w:tr>
            <w:tr w:rsidR="002F7722" w:rsidTr="54A7C27A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78E249C5">
                  <w:sdt>
                    <w:sdtPr>
                      <w:id w:val="990536772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E7C8E57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4771C38D">
                  <w:sdt>
                    <w:sdtPr>
                      <w:id w:val="196110804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63F0760">
                    <w:rPr/>
                    <w:t>+</w:t>
                  </w:r>
                </w:p>
              </w:tc>
            </w:tr>
            <w:tr w:rsidR="002F7722" w:rsidTr="54A7C27A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05B354AF">
                  <w:sdt>
                    <w:sdtPr>
                      <w:id w:val="15461210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D894B0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 w:rsidR="6CDC67B2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3A1190E5">
                  <w:sdt>
                    <w:sdtPr>
                      <w:id w:val="181257162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46801B1">
                    <w:rPr/>
                    <w:t>+</w:t>
                  </w:r>
                </w:p>
              </w:tc>
            </w:tr>
            <w:tr w:rsidR="002F7722" w:rsidTr="54A7C27A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31E25386">
                  <w:sdt>
                    <w:sdtPr>
                      <w:id w:val="168812501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46910C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5B38279B">
                  <w:sdt>
                    <w:sdtPr>
                      <w:id w:val="1938834125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A99B15E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86E5F01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002B8D">
              <w:rPr>
                <w:b w:val="1"/>
                <w:bCs w:val="1"/>
              </w:rPr>
              <w:t>S</w:t>
            </w:r>
            <w:r w:rsidRPr="2849E57D" w:rsidR="00013CA0">
              <w:rPr>
                <w:b w:val="1"/>
                <w:bCs w:val="1"/>
              </w:rPr>
              <w:t>E</w:t>
            </w:r>
            <w:r w:rsidRPr="2849E57D" w:rsidR="00002B8D">
              <w:rPr>
                <w:b w:val="1"/>
                <w:bCs w:val="1"/>
              </w:rPr>
              <w:t>MANTIC CONTROL</w:t>
            </w:r>
            <w:r w:rsidRPr="2849E57D" w:rsidR="00CA3AFD">
              <w:rPr>
                <w:b w:val="1"/>
                <w:bCs w:val="1"/>
              </w:rPr>
              <w:t xml:space="preserve"> (</w:t>
            </w:r>
            <w:r w:rsidRPr="2849E57D" w:rsidR="004600E4">
              <w:rPr>
                <w:b w:val="1"/>
                <w:bCs w:val="1"/>
              </w:rPr>
              <w:t>PRE</w:t>
            </w:r>
            <w:r w:rsidRPr="2849E57D" w:rsidR="004E64BD">
              <w:rPr>
                <w:b w:val="1"/>
                <w:bCs w:val="1"/>
              </w:rPr>
              <w:t>FERABLY</w:t>
            </w:r>
            <w:r w:rsidRPr="2849E57D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586E5F01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4A7C27A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BF68F47" w:rsidRDefault="000E4C7A" w14:paraId="274EED0F" w14:textId="13EE65BD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1BF68F47" w:rsidR="5F1A911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</w:t>
                  </w:r>
                </w:p>
              </w:tc>
            </w:tr>
            <w:tr w:rsidR="000E4C7A" w:rsidTr="54A7C27A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BF68F47" w:rsidRDefault="000E4C7A" w14:paraId="013E36B7" w14:textId="0F37197F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1BF68F47" w:rsidR="1BB07CD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signal</w:t>
                  </w:r>
                </w:p>
              </w:tc>
            </w:tr>
            <w:tr w:rsidR="000E4C7A" w:rsidTr="54A7C27A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BF68F47" w:rsidRDefault="000E4C7A" w14:paraId="73B15C66" w14:textId="6F7F5E9D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1BF68F47" w:rsidR="6C19897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IBIT fire warnings for 3 seconds with discrete interface,</w:t>
                  </w:r>
                </w:p>
              </w:tc>
            </w:tr>
            <w:tr w:rsidR="000E4C7A" w:rsidTr="54A7C27A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54A7C27A" w:rsidRDefault="000E4C7A" w14:paraId="555674AC" w14:textId="668C21A6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54A7C27A" w:rsidR="0C6803C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at the end of IBIT</w:t>
                  </w:r>
                </w:p>
              </w:tc>
            </w:tr>
            <w:tr w:rsidR="000E4C7A" w:rsidTr="54A7C27A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BF68F47" w:rsidRDefault="000E4C7A" w14:paraId="72FBBDC9" w14:textId="4319FB20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54A7C27A" w:rsidR="0A0FB42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 “SENSING ELEMENT” or its corresponding conditioning circuits NOT failed.</w:t>
                  </w:r>
                </w:p>
              </w:tc>
            </w:tr>
            <w:tr w:rsidR="000E4C7A" w:rsidTr="54A7C27A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54A7C27A" w:rsidRDefault="000E4C7A" w14:paraId="03E508C2" w14:textId="736EF6E5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86E5F01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586E5F01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65CDDA9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1BF68F47" w:rsidRDefault="00E71EA2" w14:paraId="6C3EA218" w14:textId="2BBDEBF9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  <w:rPr/>
                  </w:pPr>
                  <w:r w:rsidR="177C149A">
                    <w:rPr/>
                    <w:t>MOC4,</w:t>
                  </w:r>
                </w:p>
                <w:p w:rsidR="006F12B7" w:rsidP="1BF68F47" w:rsidRDefault="00E71EA2" w14:paraId="69CF8986" w14:textId="58B90625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  <w:rPr>
                      <w:ins w:author="Gürkan KARAKUŞ" w:date="2022-12-29T13:26:02.651Z" w:id="896056803"/>
                    </w:rPr>
                  </w:pPr>
                  <w:r w:rsidR="5F9CFB3F">
                    <w:rPr/>
                    <w:t>Kullanıcı tarafından IBIT butonuna basıldığı zaman FDU IBIT testlerini yapar.</w:t>
                  </w:r>
                  <w:r w:rsidR="09DEF8E2">
                    <w:rPr/>
                    <w:t xml:space="preserve"> Bu testler sonucu discrete outputlarda okunan değerler ile </w:t>
                  </w:r>
                  <w:r w:rsidR="6D003952">
                    <w:rPr/>
                    <w:t>ledler yakılır.</w:t>
                  </w:r>
                  <w:r w:rsidR="63D9C065">
                    <w:rPr/>
                    <w:t xml:space="preserve"> </w:t>
                  </w:r>
                </w:p>
                <w:p w:rsidR="006F12B7" w:rsidP="1BF68F47" w:rsidRDefault="00E71EA2" w14:paraId="6A764D00" w14:textId="54516196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2F55E6C2">
                    <w:rPr/>
                    <w:t xml:space="preserve">Sistemde </w:t>
                  </w:r>
                  <w:r w:rsidR="0CEF99C2">
                    <w:rPr/>
                    <w:t xml:space="preserve">Yangın uyarısı yapacak </w:t>
                  </w:r>
                  <w:r w:rsidR="2F55E6C2">
                    <w:rPr/>
                    <w:t>Sen</w:t>
                  </w:r>
                  <w:r w:rsidR="08AB8B7F">
                    <w:rPr/>
                    <w:t>s</w:t>
                  </w:r>
                  <w:r w:rsidR="2F55E6C2">
                    <w:rPr/>
                    <w:t>i</w:t>
                  </w:r>
                  <w:r w:rsidR="2F55E6C2">
                    <w:rPr/>
                    <w:t>n</w:t>
                  </w:r>
                  <w:r w:rsidR="2F55E6C2">
                    <w:rPr/>
                    <w:t>g</w:t>
                  </w:r>
                  <w:r w:rsidR="2F55E6C2">
                    <w:rPr/>
                    <w:t xml:space="preserve"> Element</w:t>
                  </w:r>
                  <w:r w:rsidR="5D4DBBFD">
                    <w:rPr/>
                    <w:t xml:space="preserve">lerde açık/kısa devre </w:t>
                  </w:r>
                  <w:r w:rsidR="2F55E6C2">
                    <w:rPr/>
                    <w:t>hatası yok</w:t>
                  </w:r>
                  <w:r w:rsidR="2F55E6C2">
                    <w:rPr/>
                    <w:t xml:space="preserve">ken IBIT yapılır ve discrete </w:t>
                  </w:r>
                  <w:r w:rsidR="04BE00CF">
                    <w:rPr/>
                    <w:t xml:space="preserve">yangın </w:t>
                  </w:r>
                  <w:r w:rsidR="2F55E6C2">
                    <w:rPr/>
                    <w:t xml:space="preserve">çıkışların </w:t>
                  </w:r>
                  <w:r w:rsidR="66D0DC8B">
                    <w:rPr/>
                    <w:t xml:space="preserve">3 saniye boyunca </w:t>
                  </w:r>
                  <w:r w:rsidR="39F366D5">
                    <w:rPr/>
                    <w:t>aktif olduğu</w:t>
                  </w:r>
                  <w:r w:rsidR="43771B9C">
                    <w:rPr/>
                    <w:t xml:space="preserve"> </w:t>
                  </w:r>
                  <w:r w:rsidR="2F55E6C2">
                    <w:rPr/>
                    <w:t>doğrulanır.</w:t>
                  </w:r>
                  <w:r w:rsidR="0D663220">
                    <w:rPr/>
                    <w:t>Yangın uyarısı veren b</w:t>
                  </w:r>
                  <w:r w:rsidR="69EC6322">
                    <w:rPr/>
                    <w:t xml:space="preserve">ir </w:t>
                  </w:r>
                  <w:r w:rsidR="4A53974D">
                    <w:rPr/>
                    <w:t>S</w:t>
                  </w:r>
                  <w:r w:rsidR="69EC6322">
                    <w:rPr/>
                    <w:t xml:space="preserve">ensing </w:t>
                  </w:r>
                  <w:r w:rsidR="69EA5BD9">
                    <w:rPr/>
                    <w:t>E</w:t>
                  </w:r>
                  <w:r w:rsidR="69EC6322">
                    <w:rPr/>
                    <w:t xml:space="preserve">lement </w:t>
                  </w:r>
                  <w:r w:rsidR="2AD3BCBE">
                    <w:rPr/>
                    <w:t xml:space="preserve">bağlantısı </w:t>
                  </w:r>
                  <w:r w:rsidR="69EC6322">
                    <w:rPr/>
                    <w:t>çıkarılır</w:t>
                  </w:r>
                  <w:r w:rsidR="69EC6322">
                    <w:rPr/>
                    <w:t xml:space="preserve">. </w:t>
                  </w:r>
                  <w:r w:rsidR="39B26511">
                    <w:rPr/>
                    <w:t>3 saniye boyunca discrete yangın uyarı</w:t>
                  </w:r>
                  <w:r w:rsidR="39B26511">
                    <w:rPr/>
                    <w:t>sı</w:t>
                  </w:r>
                  <w:r w:rsidR="39B26511">
                    <w:rPr/>
                    <w:t xml:space="preserve"> verl</w:t>
                  </w:r>
                  <w:r w:rsidR="39B26511">
                    <w:rPr/>
                    <w:t xml:space="preserve">mediği </w:t>
                  </w:r>
                  <w:r w:rsidR="39B26511">
                    <w:rPr/>
                    <w:t>doğrulanır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86E5F01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586E5F01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1F319476" w14:paraId="4F0474EE" w14:textId="77777777">
              <w:tc>
                <w:tcPr>
                  <w:tcW w:w="8988" w:type="dxa"/>
                  <w:tcMar/>
                </w:tcPr>
                <w:p w:rsidR="00334478" w:rsidP="17CAF3C4" w:rsidRDefault="00334478" w14:paraId="1E506DC2" w14:textId="4346D9F5">
                  <w:pPr>
                    <w:pStyle w:val="Normal"/>
                  </w:pPr>
                  <w:r w:rsidR="4D2B7F93">
                    <w:rPr/>
                    <w:t>Bir önceki CBIT testi en fazla 5sn önce yapılacaktır, bu</w:t>
                  </w:r>
                  <w:r w:rsidR="5D1DBA89">
                    <w:rPr/>
                    <w:t xml:space="preserve"> </w:t>
                  </w:r>
                  <w:r w:rsidR="4D2B7F93">
                    <w:rPr/>
                    <w:t xml:space="preserve">nedenle </w:t>
                  </w:r>
                  <w:r w:rsidR="74C7B140">
                    <w:rPr/>
                    <w:t>CBIT testlerinin sonuçları IBIT’te kullanı</w:t>
                  </w:r>
                  <w:r w:rsidR="3CFC540F">
                    <w:rPr/>
                    <w:t>labilir</w:t>
                  </w:r>
                  <w:r w:rsidR="74C7B140">
                    <w:rPr/>
                    <w:t xml:space="preserve">. </w:t>
                  </w:r>
                  <w:r w:rsidR="22B47B90">
                    <w:rPr/>
                    <w:t xml:space="preserve">NA0003011-DSS-00258  </w:t>
                  </w:r>
                  <w:r w:rsidR="7C769592">
                    <w:rPr/>
                    <w:t>Yangın algılama fonksiyonları sırasında, minimum 1 saniye çıktı verilmesi gerekmektedir. İki farklı durumun ayırt edilebilmesi için bayrak mekanizması kullanıl</w:t>
                  </w:r>
                  <w:r w:rsidR="09F0542B">
                    <w:rPr/>
                    <w:t>abilir.</w:t>
                  </w:r>
                  <w:r w:rsidR="7C769592">
                    <w:rPr/>
                    <w:t xml:space="preserve"> </w:t>
                  </w:r>
                </w:p>
                <w:p w:rsidR="326A8AC1" w:rsidP="3D38F0B8" w:rsidRDefault="326A8AC1" w14:paraId="040DCFC9" w14:textId="1D9C795E">
                  <w:pPr>
                    <w:pStyle w:val="Normal"/>
                  </w:pPr>
                  <w:r w:rsidR="6CF67D55">
                    <w:rPr/>
                    <w:t>Bir zamanlayıcı kullanılarak, yangın detekte edilmesi halinde, üç saniye boyunca ledler yakıl</w:t>
                  </w:r>
                  <w:r w:rsidR="16B29DA4">
                    <w:rPr/>
                    <w:t xml:space="preserve">acaktır. </w:t>
                  </w:r>
                  <w:r w:rsidR="0D43C39E">
                    <w:rPr/>
                    <w:t xml:space="preserve">Yangın yoksa ve Sensing Elementte arıza bulunmuyorsa, </w:t>
                  </w:r>
                  <w:r w:rsidR="129073E3">
                    <w:rPr/>
                    <w:t xml:space="preserve">ledler tekrardan 3 saniye boyunca yakılacaktır. </w:t>
                  </w:r>
                </w:p>
                <w:p w:rsidR="00334478" w:rsidP="52C4B06A" w:rsidRDefault="00334478" w14:paraId="1C551AC5" w14:textId="436B5906">
                  <w:pPr>
                    <w:pStyle w:val="Normal"/>
                    <w:rPr>
                      <w:color w:val="auto"/>
                    </w:rPr>
                  </w:pPr>
                  <w:r w:rsidRPr="52C4B06A" w:rsidR="756B8C96">
                    <w:rPr>
                      <w:color w:val="auto"/>
                    </w:rPr>
                    <w:t>Clear</w:t>
                  </w:r>
                  <w:r w:rsidRPr="52C4B06A" w:rsidR="756B8C96">
                    <w:rPr>
                      <w:color w:val="auto"/>
                    </w:rPr>
                    <w:t>:</w:t>
                  </w:r>
                  <w:r w:rsidRPr="52C4B06A" w:rsidR="756B8C96">
                    <w:rPr>
                      <w:color w:val="FF0000"/>
                    </w:rPr>
                    <w:t xml:space="preserve"> </w:t>
                  </w:r>
                  <w:r w:rsidRPr="52C4B06A" w:rsidR="756B8C96">
                    <w:rPr>
                      <w:color w:val="auto"/>
                    </w:rPr>
                    <w:t>Gereksinim gramer eksikliklerinden dolayı anlaşılır olmadığı için “Clear” özelliğine sahip değildir.</w:t>
                  </w:r>
                </w:p>
                <w:p w:rsidR="00334478" w:rsidP="765CDDA9" w:rsidRDefault="00334478" w14:paraId="798C0375" w14:textId="2596FC12">
                  <w:pPr>
                    <w:pStyle w:val="Normal"/>
                    <w:rPr>
                      <w:ins w:author="Gürkan KARAKUŞ" w:date="2023-01-05T08:55:59.738Z" w:id="1764045669"/>
                      <w:color w:val="auto"/>
                    </w:rPr>
                  </w:pPr>
                  <w:r w:rsidRPr="765CDDA9" w:rsidR="7679A42C">
                    <w:rPr>
                      <w:color w:val="auto"/>
                    </w:rPr>
                    <w:t>Correctness:</w:t>
                  </w:r>
                  <w:r w:rsidRPr="765CDDA9" w:rsidR="50A29912">
                    <w:rPr>
                      <w:color w:val="auto"/>
                    </w:rPr>
                    <w:t xml:space="preserve">Sensing elementin durumundan bağımsız olarak discrete output sinyali gönderilecektir. Dolayısıyla gereksinim “correctness” özelliğini sağlamaz. </w:t>
                  </w:r>
                </w:p>
                <w:p w:rsidR="00334478" w:rsidP="54A7C27A" w:rsidRDefault="00334478" w14:paraId="05F2CF39" w14:textId="4EE42E11">
                  <w:pPr>
                    <w:pStyle w:val="Normal"/>
                    <w:rPr>
                      <w:color w:val="auto"/>
                    </w:rPr>
                  </w:pPr>
                  <w:r w:rsidRPr="1F319476" w:rsidR="0432EA59">
                    <w:rPr>
                      <w:color w:val="auto"/>
                      <w:highlight w:val="yellow"/>
                    </w:rPr>
                    <w:t>Öneri:</w:t>
                  </w:r>
                  <w:r w:rsidRPr="1F319476" w:rsidR="4F3BBEAC">
                    <w:rPr>
                      <w:color w:val="auto"/>
                    </w:rPr>
                    <w:t>“IBIT fire warnings</w:t>
                  </w:r>
                  <w:r w:rsidRPr="1F319476" w:rsidR="4F3BBEAC">
                    <w:rPr>
                      <w:color w:val="auto"/>
                    </w:rPr>
                    <w:t>“ in ne olduğu glossary’e eklenmeli. Bunun için tanım yapılmalıdır.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86E5F01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586E5F01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586E5F01" w14:paraId="4E02DD80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E27154" w:rsidP="586E5F01" w:rsidRDefault="00E71EA2" w14:paraId="36C8BCE1" w14:textId="01A49152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586E5F01" w:rsidR="29FC710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shall signal </w:t>
                  </w:r>
                  <w:r w:rsidRPr="586E5F01" w:rsidR="29FC710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IBIT</w:t>
                  </w:r>
                  <w:r w:rsidRPr="586E5F01" w:rsidR="29FC710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586E5F01" w:rsidR="29FC710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fire warnings for 3 seconds </w:t>
                  </w:r>
                  <w:r w:rsidRPr="586E5F01" w:rsidR="70C4977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via</w:t>
                  </w:r>
                  <w:r w:rsidRPr="586E5F01" w:rsidR="29FC710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discrete interface, at the end of IBIT</w:t>
                  </w:r>
                  <w:r w:rsidRPr="586E5F01" w:rsidR="39B3BE7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86E5F01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266DEC">
              <w:rPr>
                <w:b w:val="1"/>
                <w:bCs w:val="1"/>
              </w:rPr>
              <w:t>REFERENCES</w:t>
            </w:r>
          </w:p>
        </w:tc>
      </w:tr>
    </w:tbl>
    <w:p w:rsidR="7749AEDC" w:rsidP="54A7C27A" w:rsidRDefault="7749AEDC" w14:paraId="2152E915" w14:textId="579C2169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54A7C27A" w:rsidR="51AD3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NEM42106-PIDS-089</w:t>
      </w:r>
    </w:p>
    <w:p w:rsidR="6E94F61B" w:rsidP="54A7C27A" w:rsidRDefault="6E94F61B" w14:paraId="68102451" w14:textId="62514AA9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54A7C27A" w:rsidR="6E94F6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NEM28174-SRD-158</w:t>
      </w:r>
    </w:p>
    <w:p w:rsidR="6E94F61B" w:rsidP="361A6940" w:rsidRDefault="6E94F61B" w14:paraId="479ED09B" w14:textId="77F7E3DA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361A6940" w:rsidR="54391E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NEM28174-SRD-183</w:t>
      </w:r>
    </w:p>
    <w:p w:rsidR="005E9C30" w:rsidP="361A6940" w:rsidRDefault="005E9C30" w14:paraId="2A36F41D" w14:textId="4D4D61B3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361A6940" w:rsidR="005E9C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 xml:space="preserve">NA0003011-DSS-00258  </w:t>
      </w:r>
    </w:p>
    <w:p w:rsidR="1BF68F47" w:rsidP="1BF68F47" w:rsidRDefault="1BF68F47" w14:paraId="4AB00D09" w14:textId="6EF1545E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noProof/>
          <w:lang w:val="tr-TR"/>
        </w:rPr>
      </w:pPr>
    </w:p>
    <w:p w:rsidRPr="004D3450" w:rsidR="00F425A7" w:rsidP="11067664" w:rsidRDefault="00F425A7" w14:paraId="12EB7A3A" w14:textId="25CDB9F2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sz w:val="20"/>
          <w:szCs w:val="20"/>
        </w:rPr>
      </w:pP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d7ef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10"/>
  </w: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466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9B5E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E9C30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20DE77C"/>
    <w:rsid w:val="025F5EB5"/>
    <w:rsid w:val="0281DD76"/>
    <w:rsid w:val="02D1B6DB"/>
    <w:rsid w:val="02E33BF0"/>
    <w:rsid w:val="0380E842"/>
    <w:rsid w:val="0432EA59"/>
    <w:rsid w:val="045871E9"/>
    <w:rsid w:val="046910CE"/>
    <w:rsid w:val="0472FD3C"/>
    <w:rsid w:val="04AB1489"/>
    <w:rsid w:val="04BE00CF"/>
    <w:rsid w:val="05227321"/>
    <w:rsid w:val="052B9CBF"/>
    <w:rsid w:val="0556C926"/>
    <w:rsid w:val="055C8DDC"/>
    <w:rsid w:val="0565DE03"/>
    <w:rsid w:val="056A3312"/>
    <w:rsid w:val="05D37595"/>
    <w:rsid w:val="05F12AD7"/>
    <w:rsid w:val="0693085F"/>
    <w:rsid w:val="06AF8B0F"/>
    <w:rsid w:val="06BE4382"/>
    <w:rsid w:val="06C73888"/>
    <w:rsid w:val="075FA11B"/>
    <w:rsid w:val="0855B45E"/>
    <w:rsid w:val="085A13E3"/>
    <w:rsid w:val="0865B258"/>
    <w:rsid w:val="089FDF04"/>
    <w:rsid w:val="08AB8B7F"/>
    <w:rsid w:val="08E3A395"/>
    <w:rsid w:val="090E2D0C"/>
    <w:rsid w:val="09133F49"/>
    <w:rsid w:val="0971B856"/>
    <w:rsid w:val="09851DF1"/>
    <w:rsid w:val="09BA5263"/>
    <w:rsid w:val="09D808AC"/>
    <w:rsid w:val="09DEF8E2"/>
    <w:rsid w:val="09F0542B"/>
    <w:rsid w:val="0A0FB42E"/>
    <w:rsid w:val="0A3E1118"/>
    <w:rsid w:val="0B4411C4"/>
    <w:rsid w:val="0BFC2A8E"/>
    <w:rsid w:val="0C31D651"/>
    <w:rsid w:val="0C60E3D1"/>
    <w:rsid w:val="0C6803C9"/>
    <w:rsid w:val="0C723C4A"/>
    <w:rsid w:val="0C759035"/>
    <w:rsid w:val="0CDF40D7"/>
    <w:rsid w:val="0CEF99C2"/>
    <w:rsid w:val="0D2D8506"/>
    <w:rsid w:val="0D43C39E"/>
    <w:rsid w:val="0D663220"/>
    <w:rsid w:val="0D6B31BB"/>
    <w:rsid w:val="0E2BBBD5"/>
    <w:rsid w:val="0F33CB50"/>
    <w:rsid w:val="0F62505E"/>
    <w:rsid w:val="0F853FF3"/>
    <w:rsid w:val="0FC3EE7E"/>
    <w:rsid w:val="10135658"/>
    <w:rsid w:val="1020E8C7"/>
    <w:rsid w:val="102530F0"/>
    <w:rsid w:val="1077FAB1"/>
    <w:rsid w:val="10A438B1"/>
    <w:rsid w:val="10C0EE32"/>
    <w:rsid w:val="11067664"/>
    <w:rsid w:val="1147414C"/>
    <w:rsid w:val="119561C7"/>
    <w:rsid w:val="11D09FE5"/>
    <w:rsid w:val="11E9DE93"/>
    <w:rsid w:val="122DC03E"/>
    <w:rsid w:val="125CBE93"/>
    <w:rsid w:val="126B6C12"/>
    <w:rsid w:val="126E2C3B"/>
    <w:rsid w:val="128A8516"/>
    <w:rsid w:val="129073E3"/>
    <w:rsid w:val="12B6B3A5"/>
    <w:rsid w:val="133542B9"/>
    <w:rsid w:val="1374F3D5"/>
    <w:rsid w:val="13CCAC12"/>
    <w:rsid w:val="15C07CDB"/>
    <w:rsid w:val="15F6586F"/>
    <w:rsid w:val="16230CC8"/>
    <w:rsid w:val="16B29DA4"/>
    <w:rsid w:val="16DDC7BA"/>
    <w:rsid w:val="177C149A"/>
    <w:rsid w:val="17889BB6"/>
    <w:rsid w:val="17918F83"/>
    <w:rsid w:val="179228D0"/>
    <w:rsid w:val="17CAF3C4"/>
    <w:rsid w:val="18065A30"/>
    <w:rsid w:val="180A8E35"/>
    <w:rsid w:val="190C4844"/>
    <w:rsid w:val="19A46B9A"/>
    <w:rsid w:val="19B08C74"/>
    <w:rsid w:val="19D9FEAD"/>
    <w:rsid w:val="1A1ACBB8"/>
    <w:rsid w:val="1A9C012D"/>
    <w:rsid w:val="1AABCFAB"/>
    <w:rsid w:val="1B092B6F"/>
    <w:rsid w:val="1B94FF7D"/>
    <w:rsid w:val="1BB07CD9"/>
    <w:rsid w:val="1BF68F47"/>
    <w:rsid w:val="1C052955"/>
    <w:rsid w:val="1C0DAA20"/>
    <w:rsid w:val="1C411628"/>
    <w:rsid w:val="1C4D957B"/>
    <w:rsid w:val="1CA4FBD0"/>
    <w:rsid w:val="1CB07902"/>
    <w:rsid w:val="1CB22CBA"/>
    <w:rsid w:val="1CE7E1D9"/>
    <w:rsid w:val="1D228696"/>
    <w:rsid w:val="1D30CFDE"/>
    <w:rsid w:val="1D669642"/>
    <w:rsid w:val="1DA2D65D"/>
    <w:rsid w:val="1DB4FB31"/>
    <w:rsid w:val="1E04F328"/>
    <w:rsid w:val="1E416D04"/>
    <w:rsid w:val="1E9BE6E8"/>
    <w:rsid w:val="1ED5147E"/>
    <w:rsid w:val="1EF2DF84"/>
    <w:rsid w:val="1F30C6BD"/>
    <w:rsid w:val="1F319476"/>
    <w:rsid w:val="1FC44E82"/>
    <w:rsid w:val="20215765"/>
    <w:rsid w:val="20360D59"/>
    <w:rsid w:val="211B112F"/>
    <w:rsid w:val="216FD2C5"/>
    <w:rsid w:val="21C5A96D"/>
    <w:rsid w:val="222B1334"/>
    <w:rsid w:val="2232B0DF"/>
    <w:rsid w:val="228C3401"/>
    <w:rsid w:val="22B47B90"/>
    <w:rsid w:val="22B6E190"/>
    <w:rsid w:val="23273A8F"/>
    <w:rsid w:val="2386CDC0"/>
    <w:rsid w:val="23943506"/>
    <w:rsid w:val="23EF316D"/>
    <w:rsid w:val="246801B1"/>
    <w:rsid w:val="249990A5"/>
    <w:rsid w:val="24B34C5E"/>
    <w:rsid w:val="253A2B54"/>
    <w:rsid w:val="25A272C1"/>
    <w:rsid w:val="26014047"/>
    <w:rsid w:val="2645DBCA"/>
    <w:rsid w:val="264BDE16"/>
    <w:rsid w:val="26870BE7"/>
    <w:rsid w:val="26D21527"/>
    <w:rsid w:val="26ECDAC8"/>
    <w:rsid w:val="273423BF"/>
    <w:rsid w:val="2773FD5B"/>
    <w:rsid w:val="27D2A9D6"/>
    <w:rsid w:val="2849E57D"/>
    <w:rsid w:val="284E5FF5"/>
    <w:rsid w:val="28564E55"/>
    <w:rsid w:val="28CEA166"/>
    <w:rsid w:val="290E6268"/>
    <w:rsid w:val="293D6C56"/>
    <w:rsid w:val="296FB9B7"/>
    <w:rsid w:val="29B8745C"/>
    <w:rsid w:val="29FC710E"/>
    <w:rsid w:val="2A17C725"/>
    <w:rsid w:val="2A50C6D6"/>
    <w:rsid w:val="2A628F40"/>
    <w:rsid w:val="2A91DC37"/>
    <w:rsid w:val="2AC1F375"/>
    <w:rsid w:val="2AD3BCBE"/>
    <w:rsid w:val="2AF9B771"/>
    <w:rsid w:val="2B435200"/>
    <w:rsid w:val="2B634E23"/>
    <w:rsid w:val="2C4C6629"/>
    <w:rsid w:val="2CC36525"/>
    <w:rsid w:val="2CEF0595"/>
    <w:rsid w:val="2D385E6C"/>
    <w:rsid w:val="2D90972D"/>
    <w:rsid w:val="2DAEA3FF"/>
    <w:rsid w:val="2DBA7684"/>
    <w:rsid w:val="2DD9BA6C"/>
    <w:rsid w:val="2E256A69"/>
    <w:rsid w:val="2E350A09"/>
    <w:rsid w:val="2E409CFC"/>
    <w:rsid w:val="2E423CFE"/>
    <w:rsid w:val="2E53DB2F"/>
    <w:rsid w:val="2E7C8E57"/>
    <w:rsid w:val="2EEEB234"/>
    <w:rsid w:val="2F208FE5"/>
    <w:rsid w:val="2F4436E7"/>
    <w:rsid w:val="2F5490F6"/>
    <w:rsid w:val="2F55E6C2"/>
    <w:rsid w:val="2F86CDE8"/>
    <w:rsid w:val="2FBAB809"/>
    <w:rsid w:val="2FFB05E7"/>
    <w:rsid w:val="30150F9A"/>
    <w:rsid w:val="30588DBB"/>
    <w:rsid w:val="307D98A4"/>
    <w:rsid w:val="30A2733A"/>
    <w:rsid w:val="31017E6D"/>
    <w:rsid w:val="31604DD5"/>
    <w:rsid w:val="3161A33F"/>
    <w:rsid w:val="3196D648"/>
    <w:rsid w:val="3242EF2E"/>
    <w:rsid w:val="326A8AC1"/>
    <w:rsid w:val="32A78864"/>
    <w:rsid w:val="3313F487"/>
    <w:rsid w:val="33142D4C"/>
    <w:rsid w:val="33345B03"/>
    <w:rsid w:val="3338127D"/>
    <w:rsid w:val="33652939"/>
    <w:rsid w:val="339C5D59"/>
    <w:rsid w:val="33E483B0"/>
    <w:rsid w:val="33F579B7"/>
    <w:rsid w:val="33F6E630"/>
    <w:rsid w:val="33F93D66"/>
    <w:rsid w:val="349A9A48"/>
    <w:rsid w:val="34B26C5E"/>
    <w:rsid w:val="35794732"/>
    <w:rsid w:val="35966711"/>
    <w:rsid w:val="359DBB12"/>
    <w:rsid w:val="359F18C5"/>
    <w:rsid w:val="35B442B4"/>
    <w:rsid w:val="361A6940"/>
    <w:rsid w:val="3638AE28"/>
    <w:rsid w:val="363F0760"/>
    <w:rsid w:val="364E3CBF"/>
    <w:rsid w:val="36DF40B2"/>
    <w:rsid w:val="3762CBA0"/>
    <w:rsid w:val="37A56FDF"/>
    <w:rsid w:val="37D47E89"/>
    <w:rsid w:val="37DF6AB6"/>
    <w:rsid w:val="37F18474"/>
    <w:rsid w:val="38A739B4"/>
    <w:rsid w:val="38FDB271"/>
    <w:rsid w:val="390AEF67"/>
    <w:rsid w:val="39B26511"/>
    <w:rsid w:val="39B3BE7C"/>
    <w:rsid w:val="39BDD216"/>
    <w:rsid w:val="39DD0915"/>
    <w:rsid w:val="39F366D5"/>
    <w:rsid w:val="39F625D2"/>
    <w:rsid w:val="3A743D38"/>
    <w:rsid w:val="3A7BEE89"/>
    <w:rsid w:val="3A82A597"/>
    <w:rsid w:val="3AAA6E8B"/>
    <w:rsid w:val="3B1C1C1E"/>
    <w:rsid w:val="3B93AB63"/>
    <w:rsid w:val="3BA2CA99"/>
    <w:rsid w:val="3BC83CBB"/>
    <w:rsid w:val="3BE6AB56"/>
    <w:rsid w:val="3C7EEBDB"/>
    <w:rsid w:val="3CA4EFBC"/>
    <w:rsid w:val="3CC2B3DA"/>
    <w:rsid w:val="3CF5BB08"/>
    <w:rsid w:val="3CFC540F"/>
    <w:rsid w:val="3D09DE65"/>
    <w:rsid w:val="3D38F0B8"/>
    <w:rsid w:val="3D721BE0"/>
    <w:rsid w:val="3E77C511"/>
    <w:rsid w:val="3E7D46D6"/>
    <w:rsid w:val="3EB2808F"/>
    <w:rsid w:val="3EBCEE69"/>
    <w:rsid w:val="3EC095DB"/>
    <w:rsid w:val="3F0E630C"/>
    <w:rsid w:val="3FCA7A2C"/>
    <w:rsid w:val="40191737"/>
    <w:rsid w:val="4061B804"/>
    <w:rsid w:val="408DC4FA"/>
    <w:rsid w:val="4093A19D"/>
    <w:rsid w:val="40CEE4CC"/>
    <w:rsid w:val="40EBC447"/>
    <w:rsid w:val="414BAA75"/>
    <w:rsid w:val="4158750F"/>
    <w:rsid w:val="41B00723"/>
    <w:rsid w:val="41C371DA"/>
    <w:rsid w:val="41E820A8"/>
    <w:rsid w:val="420E0586"/>
    <w:rsid w:val="42AD3BC8"/>
    <w:rsid w:val="42B35DE1"/>
    <w:rsid w:val="42B89243"/>
    <w:rsid w:val="42DF6CF2"/>
    <w:rsid w:val="4300EA02"/>
    <w:rsid w:val="430ED20D"/>
    <w:rsid w:val="430F50FC"/>
    <w:rsid w:val="4315B64C"/>
    <w:rsid w:val="431F8FB4"/>
    <w:rsid w:val="431FEA0D"/>
    <w:rsid w:val="432F4A11"/>
    <w:rsid w:val="4350B7F9"/>
    <w:rsid w:val="43771B9C"/>
    <w:rsid w:val="43BA7983"/>
    <w:rsid w:val="44075A5D"/>
    <w:rsid w:val="443375A0"/>
    <w:rsid w:val="447896D9"/>
    <w:rsid w:val="44954EE2"/>
    <w:rsid w:val="449892B2"/>
    <w:rsid w:val="44B75551"/>
    <w:rsid w:val="44BB6690"/>
    <w:rsid w:val="44CE69A8"/>
    <w:rsid w:val="45053398"/>
    <w:rsid w:val="452A33A6"/>
    <w:rsid w:val="45738413"/>
    <w:rsid w:val="45A1EB3E"/>
    <w:rsid w:val="45DD6713"/>
    <w:rsid w:val="46170DB4"/>
    <w:rsid w:val="4703C199"/>
    <w:rsid w:val="472617AC"/>
    <w:rsid w:val="477B8FDD"/>
    <w:rsid w:val="47BBD438"/>
    <w:rsid w:val="47EEF613"/>
    <w:rsid w:val="47FEC931"/>
    <w:rsid w:val="48B36C13"/>
    <w:rsid w:val="48F10F3B"/>
    <w:rsid w:val="49379E35"/>
    <w:rsid w:val="495E2BC5"/>
    <w:rsid w:val="49BBEFCF"/>
    <w:rsid w:val="4A46FDAA"/>
    <w:rsid w:val="4A53974D"/>
    <w:rsid w:val="4B56E614"/>
    <w:rsid w:val="4B61CDA9"/>
    <w:rsid w:val="4BC4414F"/>
    <w:rsid w:val="4C1D370D"/>
    <w:rsid w:val="4C8321BF"/>
    <w:rsid w:val="4C92C8FF"/>
    <w:rsid w:val="4C944836"/>
    <w:rsid w:val="4D087BEE"/>
    <w:rsid w:val="4D2B7F93"/>
    <w:rsid w:val="4D4F86FA"/>
    <w:rsid w:val="4E5B9021"/>
    <w:rsid w:val="4E5E3797"/>
    <w:rsid w:val="4E9BF9B6"/>
    <w:rsid w:val="4EBFA2BF"/>
    <w:rsid w:val="4EF2712A"/>
    <w:rsid w:val="4F1A0277"/>
    <w:rsid w:val="4F21524D"/>
    <w:rsid w:val="4F3BBEAC"/>
    <w:rsid w:val="4F6D7965"/>
    <w:rsid w:val="4FCEAFF5"/>
    <w:rsid w:val="4FF76082"/>
    <w:rsid w:val="502A5737"/>
    <w:rsid w:val="50A29912"/>
    <w:rsid w:val="50A8BC7F"/>
    <w:rsid w:val="5130736B"/>
    <w:rsid w:val="51AD37E9"/>
    <w:rsid w:val="521B99B5"/>
    <w:rsid w:val="52448CE0"/>
    <w:rsid w:val="5252A707"/>
    <w:rsid w:val="52A29EDA"/>
    <w:rsid w:val="52C4B06A"/>
    <w:rsid w:val="53A7A4FF"/>
    <w:rsid w:val="53DEEBBF"/>
    <w:rsid w:val="53E05D41"/>
    <w:rsid w:val="542088D6"/>
    <w:rsid w:val="542E4E5F"/>
    <w:rsid w:val="54391ED3"/>
    <w:rsid w:val="54A7C27A"/>
    <w:rsid w:val="54CCCA29"/>
    <w:rsid w:val="55746264"/>
    <w:rsid w:val="55BAD161"/>
    <w:rsid w:val="56090FF3"/>
    <w:rsid w:val="56495A4A"/>
    <w:rsid w:val="5709E545"/>
    <w:rsid w:val="571375CC"/>
    <w:rsid w:val="5753E7D9"/>
    <w:rsid w:val="579E5429"/>
    <w:rsid w:val="57BB7ED7"/>
    <w:rsid w:val="585AE5AA"/>
    <w:rsid w:val="586E5F01"/>
    <w:rsid w:val="58954F24"/>
    <w:rsid w:val="58B465DF"/>
    <w:rsid w:val="58B9B77A"/>
    <w:rsid w:val="5930EABA"/>
    <w:rsid w:val="59569528"/>
    <w:rsid w:val="5989E0C3"/>
    <w:rsid w:val="5999B4F3"/>
    <w:rsid w:val="59FEC7EE"/>
    <w:rsid w:val="5A8648C3"/>
    <w:rsid w:val="5AA82847"/>
    <w:rsid w:val="5B5F2C50"/>
    <w:rsid w:val="5BF1583C"/>
    <w:rsid w:val="5BF54EC6"/>
    <w:rsid w:val="5C08918B"/>
    <w:rsid w:val="5CCD91FF"/>
    <w:rsid w:val="5D180C91"/>
    <w:rsid w:val="5D1DBA89"/>
    <w:rsid w:val="5D4DBBFD"/>
    <w:rsid w:val="5D770D98"/>
    <w:rsid w:val="5D9D8874"/>
    <w:rsid w:val="5DA461EC"/>
    <w:rsid w:val="5DA672B3"/>
    <w:rsid w:val="5DA6F1A2"/>
    <w:rsid w:val="5DEC8811"/>
    <w:rsid w:val="5E5D51E6"/>
    <w:rsid w:val="5EC20E56"/>
    <w:rsid w:val="5F1A9117"/>
    <w:rsid w:val="5F66D996"/>
    <w:rsid w:val="5F8C8EDB"/>
    <w:rsid w:val="5F9AB5CE"/>
    <w:rsid w:val="5F9CFB3F"/>
    <w:rsid w:val="5FAAA836"/>
    <w:rsid w:val="5FFCC054"/>
    <w:rsid w:val="60A0FB16"/>
    <w:rsid w:val="60B2FEB9"/>
    <w:rsid w:val="60C85F9B"/>
    <w:rsid w:val="60FE8B79"/>
    <w:rsid w:val="60FF9FF8"/>
    <w:rsid w:val="61102C94"/>
    <w:rsid w:val="6137CB18"/>
    <w:rsid w:val="619FC82F"/>
    <w:rsid w:val="621554D1"/>
    <w:rsid w:val="6246C68F"/>
    <w:rsid w:val="626FEE67"/>
    <w:rsid w:val="62855739"/>
    <w:rsid w:val="62CE276C"/>
    <w:rsid w:val="62DC6636"/>
    <w:rsid w:val="631ED252"/>
    <w:rsid w:val="63A7627D"/>
    <w:rsid w:val="63D9C065"/>
    <w:rsid w:val="63DFCF21"/>
    <w:rsid w:val="64067FEF"/>
    <w:rsid w:val="647ABFF7"/>
    <w:rsid w:val="648A8CAD"/>
    <w:rsid w:val="648B6455"/>
    <w:rsid w:val="651A4FB8"/>
    <w:rsid w:val="65BEC2C6"/>
    <w:rsid w:val="666863CB"/>
    <w:rsid w:val="6683CDB6"/>
    <w:rsid w:val="66CD7949"/>
    <w:rsid w:val="66CF9D97"/>
    <w:rsid w:val="66D0DC8B"/>
    <w:rsid w:val="66D5336D"/>
    <w:rsid w:val="672EF5FF"/>
    <w:rsid w:val="673B7552"/>
    <w:rsid w:val="675C0B6D"/>
    <w:rsid w:val="677849AD"/>
    <w:rsid w:val="67BD90E2"/>
    <w:rsid w:val="681B7E79"/>
    <w:rsid w:val="68922A46"/>
    <w:rsid w:val="6925D2E3"/>
    <w:rsid w:val="6936C168"/>
    <w:rsid w:val="6983252A"/>
    <w:rsid w:val="69ACBA70"/>
    <w:rsid w:val="69BB15A6"/>
    <w:rsid w:val="69EA5BD9"/>
    <w:rsid w:val="69EC6322"/>
    <w:rsid w:val="69F4C623"/>
    <w:rsid w:val="6A073E59"/>
    <w:rsid w:val="6A2DFAA7"/>
    <w:rsid w:val="6A4DE533"/>
    <w:rsid w:val="6A5F9757"/>
    <w:rsid w:val="6A93C780"/>
    <w:rsid w:val="6A99B15E"/>
    <w:rsid w:val="6AC5C277"/>
    <w:rsid w:val="6B577C88"/>
    <w:rsid w:val="6B8DC626"/>
    <w:rsid w:val="6BA30EBA"/>
    <w:rsid w:val="6BCA8FB3"/>
    <w:rsid w:val="6BEA36FC"/>
    <w:rsid w:val="6C198973"/>
    <w:rsid w:val="6C2CCA0D"/>
    <w:rsid w:val="6CCF5322"/>
    <w:rsid w:val="6CDC67B2"/>
    <w:rsid w:val="6CF67D55"/>
    <w:rsid w:val="6D003952"/>
    <w:rsid w:val="6D83A8BE"/>
    <w:rsid w:val="6D894B0B"/>
    <w:rsid w:val="6E5F3E39"/>
    <w:rsid w:val="6E60047A"/>
    <w:rsid w:val="6E7375B0"/>
    <w:rsid w:val="6E94F61B"/>
    <w:rsid w:val="6E970F5A"/>
    <w:rsid w:val="6ED89C2E"/>
    <w:rsid w:val="6F08CC2A"/>
    <w:rsid w:val="6F406805"/>
    <w:rsid w:val="6F470A4E"/>
    <w:rsid w:val="6FBAE58E"/>
    <w:rsid w:val="6FE3BEAC"/>
    <w:rsid w:val="70537978"/>
    <w:rsid w:val="70AFF210"/>
    <w:rsid w:val="70C49777"/>
    <w:rsid w:val="710CE8E7"/>
    <w:rsid w:val="7113FFAB"/>
    <w:rsid w:val="71B0EB5C"/>
    <w:rsid w:val="71EF49D9"/>
    <w:rsid w:val="72102BF0"/>
    <w:rsid w:val="73270D08"/>
    <w:rsid w:val="7445BEF1"/>
    <w:rsid w:val="745711D9"/>
    <w:rsid w:val="74932D4B"/>
    <w:rsid w:val="74C7B140"/>
    <w:rsid w:val="74D5469B"/>
    <w:rsid w:val="74D72113"/>
    <w:rsid w:val="756B8C96"/>
    <w:rsid w:val="757F8021"/>
    <w:rsid w:val="75BB32E8"/>
    <w:rsid w:val="75E05A0A"/>
    <w:rsid w:val="75E52B7D"/>
    <w:rsid w:val="763ABB33"/>
    <w:rsid w:val="764A5510"/>
    <w:rsid w:val="765CDDA9"/>
    <w:rsid w:val="76655F38"/>
    <w:rsid w:val="7679A42C"/>
    <w:rsid w:val="76BA20CE"/>
    <w:rsid w:val="7749AEDC"/>
    <w:rsid w:val="79008AAD"/>
    <w:rsid w:val="7913BF1A"/>
    <w:rsid w:val="79390F40"/>
    <w:rsid w:val="7A032391"/>
    <w:rsid w:val="7A04A060"/>
    <w:rsid w:val="7A89DEAE"/>
    <w:rsid w:val="7B0D7246"/>
    <w:rsid w:val="7B4D6468"/>
    <w:rsid w:val="7B51F455"/>
    <w:rsid w:val="7C4A6693"/>
    <w:rsid w:val="7C769592"/>
    <w:rsid w:val="7C7BD98E"/>
    <w:rsid w:val="7CC53802"/>
    <w:rsid w:val="7D1B8FE9"/>
    <w:rsid w:val="7D1CF7DF"/>
    <w:rsid w:val="7D2A12E0"/>
    <w:rsid w:val="7D3F593D"/>
    <w:rsid w:val="7D479934"/>
    <w:rsid w:val="7D6A40A3"/>
    <w:rsid w:val="7DD71505"/>
    <w:rsid w:val="7DEE5980"/>
    <w:rsid w:val="7EB7604A"/>
    <w:rsid w:val="7EBC26A2"/>
    <w:rsid w:val="7ED59417"/>
    <w:rsid w:val="7F39DFAE"/>
    <w:rsid w:val="7F4408FF"/>
    <w:rsid w:val="7F5B0309"/>
    <w:rsid w:val="7F5D4FD1"/>
    <w:rsid w:val="7F672111"/>
    <w:rsid w:val="7F6FDE78"/>
    <w:rsid w:val="7F808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N20210219-1594514891-3186</_dlc_DocId>
    <_dlc_DocIdUrl xmlns="f6d82c61-1620-4961-a845-3717486f5cdd">
      <Url>https://navioteknoloji.sharepoint.com/teams/N20210219/_layouts/15/DocIdRedir.aspx?ID=N20210219-1594514891-3186</Url>
      <Description>N20210219-1594514891-3186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A709ED2-85F5-4795-8C89-4581892CD91A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Ekrem Orhan DEMİRAY</lastModifiedBy>
  <revision>19</revision>
  <dcterms:created xsi:type="dcterms:W3CDTF">2021-11-26T14:18:00.0000000Z</dcterms:created>
  <dcterms:modified xsi:type="dcterms:W3CDTF">2023-01-19T13:00:18.6447395Z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ad930bbf-c46f-4e7c-b003-c140c3c3eac5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