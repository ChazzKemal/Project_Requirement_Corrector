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1FE0F5C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1FE0F5C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E49999A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1C00E0" w14:paraId="1BABF3D9" w14:textId="129ECD24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1C00E0">
                    <w:t>NA0003011-DSS-01080</w:t>
                  </w:r>
                </w:p>
              </w:tc>
            </w:tr>
            <w:tr w:rsidR="00914FB6" w:rsidTr="0E49999A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E49999A" w:rsidRDefault="00914FB6" w14:paraId="2BFCFFE6" w14:textId="141C3D98">
                  <w:pPr>
                    <w:pStyle w:val="Balk11"/>
                    <w:numPr>
                      <w:numId w:val="0"/>
                    </w:numPr>
                    <w:ind w:left="0"/>
                    <w:rPr>
                      <w:noProof w:val="0"/>
                      <w:lang w:val="tr-TR"/>
                    </w:rPr>
                  </w:pPr>
                  <w:r w:rsidRPr="0E49999A" w:rsidR="5124B429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19"/>
                      <w:szCs w:val="19"/>
                      <w:u w:val="none"/>
                      <w:lang w:val="tr-TR"/>
                    </w:rPr>
                    <w:t>NEM42106-PIDS-239</w:t>
                  </w:r>
                </w:p>
              </w:tc>
            </w:tr>
            <w:tr w:rsidR="00914FB6" w:rsidTr="0E49999A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1C00E0" w14:paraId="132A6309" w14:textId="0700B714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DB3829" w:rsidTr="0E49999A" w14:paraId="7C88AFAC" w14:textId="77777777">
              <w:tc>
                <w:tcPr>
                  <w:tcW w:w="2862" w:type="dxa"/>
                  <w:tcMar/>
                  <w:vAlign w:val="center"/>
                </w:tcPr>
                <w:p w:rsidR="00DB3829" w:rsidP="00DB3829" w:rsidRDefault="00DB3829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DB3829" w:rsidP="41C7ACEA" w:rsidRDefault="001C00E0" w14:paraId="1F54352D" w14:textId="0D74E753">
                  <w:pPr>
                    <w:pStyle w:val="Balk11"/>
                    <w:numPr>
                      <w:numId w:val="0"/>
                    </w:numPr>
                    <w:bidi w:val="0"/>
                    <w:spacing w:before="120" w:beforeAutospacing="off" w:after="120" w:afterAutospacing="off" w:line="24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41C7ACEA" w:rsidR="29FC438F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0E49999A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E49999A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1FE0F5C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1FE0F5C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Pr="00DB3829" w:rsidR="00CB70A6" w:rsidP="00DB3829" w:rsidRDefault="00DD53AE" w14:paraId="5BD0A75E" w14:textId="0C6AFCB7">
                  <w:r>
                    <w:t xml:space="preserve">Software </w:t>
                  </w:r>
                  <w:proofErr w:type="spellStart"/>
                  <w:r>
                    <w:t>shall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discrete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outputs</w:t>
                  </w:r>
                  <w:proofErr w:type="spellEnd"/>
                  <w:r>
                    <w:t xml:space="preserve">' </w:t>
                  </w:r>
                  <w:proofErr w:type="spellStart"/>
                  <w:r>
                    <w:t>health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signals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over</w:t>
                  </w:r>
                  <w:proofErr w:type="spellEnd"/>
                  <w:r>
                    <w:t xml:space="preserve"> ARINC429 </w:t>
                  </w:r>
                  <w:proofErr w:type="spellStart"/>
                  <w:r>
                    <w:t>once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second</w:t>
                  </w:r>
                  <w:proofErr w:type="spellEnd"/>
                  <w: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1FE0F5C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1FE0F5C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DB3829" w14:paraId="18736372" w14:textId="703D34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DB3829" w14:paraId="217A12D4" w14:textId="684E1CF6">
                      <w:pPr>
                        <w:spacing w:before="120"/>
                        <w:jc w:val="center"/>
                      </w:pPr>
                      <w:r>
                        <w:t>LOW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1FE0F5C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1FE0F5C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C594CAF" w14:paraId="07CFC0DD" w14:textId="77777777">
              <w:tc>
                <w:tcPr>
                  <w:tcW w:w="8988" w:type="dxa"/>
                  <w:tcMar/>
                </w:tcPr>
                <w:p w:rsidR="00087DFA" w:rsidP="00212B47" w:rsidRDefault="000710A4" w14:paraId="42CE84F7" w14:textId="2B042925">
                  <w:proofErr w:type="spellStart"/>
                  <w:r w:rsidR="6C2EDB7E">
                    <w:rPr/>
                    <w:t>Discrete</w:t>
                  </w:r>
                  <w:proofErr w:type="spellEnd"/>
                  <w:r w:rsidR="6C2EDB7E">
                    <w:rPr/>
                    <w:t xml:space="preserve"> hatlarda oluşabilecek hataların bildirilmesi yangın, aşırı ısınma gibi uyarıların iletilmesine göre daha düşük önceliğe sahip oldukları için gönderme periyodları </w:t>
                  </w:r>
                  <w:r w:rsidR="7FCB5FCE">
                    <w:rPr/>
                    <w:t xml:space="preserve">saniyede 1 defa </w:t>
                  </w:r>
                  <w:r w:rsidR="1268B0B8">
                    <w:rPr/>
                    <w:t xml:space="preserve"> [HJT2600MET057_TURKISH_AEROSPACE_NERO_Issue+1] </w:t>
                  </w:r>
                  <w:r w:rsidR="7FCB5FCE">
                    <w:rPr/>
                    <w:t>olacak şekilde ayarlanmıştır.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1FE0F5C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1FE0F5C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1FE0F5C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lastRenderedPageBreak/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01669455" w14:textId="09D12F7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0E7B492B" w14:textId="26013D8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32DA03D3" w14:textId="0B784C0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7792D561" w14:textId="7FFC2E1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C7554F" w14:paraId="564179B3" w14:textId="03BE99B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52CE4FF7" w14:textId="4AB9259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4090D15E" w14:textId="3011E14F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470492C2" w14:textId="5CFC8C5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1FE0F5C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1FE0F5C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DD53AE" w14:paraId="274EED0F" w14:textId="70C91E73">
                  <w:r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DD53AE" w14:paraId="013E36B7" w14:textId="2CEC2D5E">
                  <w:proofErr w:type="spellStart"/>
                  <w:r>
                    <w:t>shall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send</w:t>
                  </w:r>
                  <w:proofErr w:type="spellEnd"/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212B47" w:rsidRDefault="00DD53AE" w14:paraId="73B15C66" w14:textId="0C627C93">
                  <w:proofErr w:type="spellStart"/>
                  <w:r>
                    <w:t>discrete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outputs</w:t>
                  </w:r>
                  <w:proofErr w:type="spellEnd"/>
                  <w:r>
                    <w:t xml:space="preserve">' </w:t>
                  </w:r>
                  <w:proofErr w:type="spellStart"/>
                  <w:r>
                    <w:t>health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signals</w:t>
                  </w:r>
                  <w:proofErr w:type="spellEnd"/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72758B" w14:paraId="555674AC" w14:textId="1E49D51D">
                  <w:proofErr w:type="spellStart"/>
                  <w:r>
                    <w:t>over</w:t>
                  </w:r>
                  <w:proofErr w:type="spellEnd"/>
                  <w:r>
                    <w:t xml:space="preserve"> ARINC429 </w:t>
                  </w:r>
                  <w:proofErr w:type="spellStart"/>
                  <w:r>
                    <w:t>once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second</w:t>
                  </w:r>
                  <w:proofErr w:type="spellEnd"/>
                  <w:r>
                    <w:t>.</w:t>
                  </w:r>
                </w:p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1FE0F5C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1FE0F5C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E49999A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986A40" w14:paraId="0733D4C5" w14:textId="23E97B8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C4285F" w14:paraId="6A764D00" w14:textId="28C389AB">
                  <w:r w:rsidR="56EFFA2B">
                    <w:rPr/>
                    <w:t xml:space="preserve">Test ortamında FDU, </w:t>
                  </w:r>
                  <w:r w:rsidR="56EFFA2B">
                    <w:rPr/>
                    <w:t>ARINC429 analizör ve bir tane bilgisayar olması gerekmektedir. FDU</w:t>
                  </w:r>
                  <w:r w:rsidR="4A5814FD">
                    <w:rPr/>
                    <w:t>,</w:t>
                  </w:r>
                  <w:r w:rsidR="56EFFA2B">
                    <w:rPr/>
                    <w:t xml:space="preserve"> ARINC429 analizör</w:t>
                  </w:r>
                  <w:r w:rsidR="5526DF88">
                    <w:rPr/>
                    <w:t>e</w:t>
                  </w:r>
                  <w:r w:rsidR="56EFFA2B">
                    <w:rPr/>
                    <w:t xml:space="preserve"> bağlanmalıdır.</w:t>
                  </w:r>
                  <w:r w:rsidR="56EFFA2B">
                    <w:rPr/>
                    <w:t xml:space="preserve"> Mesajları kaydeden analizörün dataları bilgisayar </w:t>
                  </w:r>
                  <w:r w:rsidR="21DDDA03">
                    <w:rPr/>
                    <w:t xml:space="preserve">yardımıyla </w:t>
                  </w:r>
                  <w:r w:rsidR="56EFFA2B">
                    <w:rPr/>
                    <w:t xml:space="preserve">gözlemlenmelidir. Kayıtlarda ilgili </w:t>
                  </w:r>
                  <w:r w:rsidR="24F36E9D">
                    <w:rPr/>
                    <w:t>verileri</w:t>
                  </w:r>
                  <w:r w:rsidR="56EFFA2B">
                    <w:rPr/>
                    <w:t xml:space="preserve"> içeren iki mesaj arasındaki sürenin 100</w:t>
                  </w:r>
                  <w:r w:rsidR="56EFFA2B">
                    <w:rPr/>
                    <w:t>0</w:t>
                  </w:r>
                  <w:r w:rsidR="56EFFA2B">
                    <w:rPr/>
                    <w:t xml:space="preserve"> ±10</w:t>
                  </w:r>
                  <w:r w:rsidR="557B2A8D">
                    <w:rPr/>
                    <w:t>0</w:t>
                  </w:r>
                  <w:r w:rsidR="56EFFA2B">
                    <w:rPr/>
                    <w:t xml:space="preserve"> </w:t>
                  </w:r>
                  <w:proofErr w:type="spellStart"/>
                  <w:r w:rsidR="56EFFA2B">
                    <w:rPr/>
                    <w:t>ms</w:t>
                  </w:r>
                  <w:proofErr w:type="spellEnd"/>
                  <w:r w:rsidR="56EFFA2B">
                    <w:rPr/>
                    <w:t xml:space="preserve"> olduğu gösterilerek gereksinim doğrulanabilir.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1FE0F5C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1FE0F5C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1FE0F5C" w14:paraId="4F0474EE" w14:textId="77777777">
              <w:tc>
                <w:tcPr>
                  <w:tcW w:w="8988" w:type="dxa"/>
                  <w:tcMar/>
                </w:tcPr>
                <w:p w:rsidR="00334478" w:rsidP="00C41EC8" w:rsidRDefault="00C706AE" w14:paraId="2F8684F5" w14:textId="3CF3F915">
                  <w:pPr>
                    <w:rPr>
                      <w:ins w:author="Gürkan KARAKUŞ" w:date="2023-01-06T09:11:19.717Z" w:id="815231419"/>
                    </w:rPr>
                  </w:pPr>
                  <w:r w:rsidR="71DE8536">
                    <w:rPr/>
                    <w:t xml:space="preserve">Bu </w:t>
                  </w:r>
                  <w:proofErr w:type="spellStart"/>
                  <w:r w:rsidR="71DE8536">
                    <w:rPr/>
                    <w:t>discrete</w:t>
                  </w:r>
                  <w:proofErr w:type="spellEnd"/>
                  <w:r w:rsidR="71DE8536">
                    <w:rPr/>
                    <w:t xml:space="preserve"> hatların hatalarını iletmek için toplamda 2 bit kullanılması yeterlidir. </w:t>
                  </w:r>
                  <w:r w:rsidR="61C86FB8">
                    <w:rPr/>
                    <w:t xml:space="preserve">Bu bilgileri normalde yangın aşırı ısınma bilgileri ile aynı </w:t>
                  </w:r>
                  <w:proofErr w:type="spellStart"/>
                  <w:r w:rsidR="61C86FB8">
                    <w:rPr/>
                    <w:t>label</w:t>
                  </w:r>
                  <w:proofErr w:type="spellEnd"/>
                  <w:r w:rsidR="61C86FB8">
                    <w:rPr/>
                    <w:t xml:space="preserve"> içerisinde gönderilebilir</w:t>
                  </w:r>
                  <w:r w:rsidR="1200FE1B">
                    <w:rPr/>
                    <w:t>.</w:t>
                  </w:r>
                  <w:r w:rsidR="61C86FB8">
                    <w:rPr/>
                    <w:t xml:space="preserve"> </w:t>
                  </w:r>
                  <w:r w:rsidR="4F2991F4">
                    <w:rPr/>
                    <w:t>A</w:t>
                  </w:r>
                  <w:r w:rsidR="61C86FB8">
                    <w:rPr/>
                    <w:t xml:space="preserve">ncak FDU üzerinde toplamda 6 adet </w:t>
                  </w:r>
                  <w:proofErr w:type="spellStart"/>
                  <w:r w:rsidR="61C86FB8">
                    <w:rPr/>
                    <w:t>discrete</w:t>
                  </w:r>
                  <w:proofErr w:type="spellEnd"/>
                  <w:r w:rsidR="61C86FB8">
                    <w:rPr/>
                    <w:t xml:space="preserve"> çıktı vardır</w:t>
                  </w:r>
                  <w:r w:rsidR="4A983274">
                    <w:rPr/>
                    <w:t xml:space="preserve"> ve bunlardan 4 tanesi rezerve olarak tanımlanmıştır.</w:t>
                  </w:r>
                  <w:r w:rsidR="003448BC">
                    <w:rPr/>
                    <w:t xml:space="preserve"> </w:t>
                  </w:r>
                  <w:proofErr w:type="spellStart"/>
                  <w:r w:rsidR="003448BC">
                    <w:rPr/>
                    <w:t>Ileride</w:t>
                  </w:r>
                  <w:proofErr w:type="spellEnd"/>
                  <w:r w:rsidR="003448BC">
                    <w:rPr/>
                    <w:t xml:space="preserve"> </w:t>
                  </w:r>
                  <w:r w:rsidR="478DF6B1">
                    <w:rPr/>
                    <w:t>re</w:t>
                  </w:r>
                  <w:r w:rsidR="63F4902C">
                    <w:rPr/>
                    <w:t>z</w:t>
                  </w:r>
                  <w:r w:rsidR="478DF6B1">
                    <w:rPr/>
                    <w:t>erve</w:t>
                  </w:r>
                  <w:r w:rsidR="478DF6B1">
                    <w:rPr/>
                    <w:t xml:space="preserve"> çıktıların kullanılması durumunda yeni bir </w:t>
                  </w:r>
                  <w:proofErr w:type="spellStart"/>
                  <w:r w:rsidR="478DF6B1">
                    <w:rPr/>
                    <w:t>label</w:t>
                  </w:r>
                  <w:proofErr w:type="spellEnd"/>
                  <w:r w:rsidR="478DF6B1">
                    <w:rPr/>
                    <w:t xml:space="preserve"> tanımlanması gerekecektir. Konu bütünlüğünün</w:t>
                  </w:r>
                  <w:r w:rsidR="6F9101D6">
                    <w:rPr/>
                    <w:t xml:space="preserve"> bozulmaması için en baştan </w:t>
                  </w:r>
                  <w:proofErr w:type="spellStart"/>
                  <w:r w:rsidR="6F9101D6">
                    <w:rPr/>
                    <w:t>discrete</w:t>
                  </w:r>
                  <w:proofErr w:type="spellEnd"/>
                  <w:r w:rsidR="6F9101D6">
                    <w:rPr/>
                    <w:t xml:space="preserve"> hatalarının ayrı </w:t>
                  </w:r>
                  <w:proofErr w:type="spellStart"/>
                  <w:r w:rsidR="6F9101D6">
                    <w:rPr/>
                    <w:t>label</w:t>
                  </w:r>
                  <w:proofErr w:type="spellEnd"/>
                  <w:r w:rsidR="6F9101D6">
                    <w:rPr/>
                    <w:t xml:space="preserve"> ile gönderilmesi daha doğru bir karar olacaktır.</w:t>
                  </w:r>
                </w:p>
                <w:p w:rsidR="00334478" w:rsidP="00C41EC8" w:rsidRDefault="00C706AE" w14:paraId="5A6A8D7F" w14:textId="7589BF9B">
                  <w:pPr>
                    <w:rPr>
                      <w:ins w:author="Gürkan KARAKUŞ" w:date="2023-01-06T09:11:19.865Z" w:id="1371672057"/>
                    </w:rPr>
                  </w:pPr>
                  <w:ins w:author="Gürkan KARAKUŞ" w:date="2023-01-06T09:11:38.859Z" w:id="1879962726">
                    <w:r w:rsidR="6C6FD380">
                      <w:t xml:space="preserve">Analiz biraz daha geliştirilebilir. Örneğin </w:t>
                    </w:r>
                    <w:r w:rsidR="6C6FD380">
                      <w:t>10 saniye gönderim gere</w:t>
                    </w:r>
                  </w:ins>
                  <w:ins w:author="Gürkan KARAKUŞ" w:date="2023-01-06T09:12:08.655Z" w:id="1051029137">
                    <w:r w:rsidR="6C6FD380">
                      <w:t>ksinime referans verilebilir.</w:t>
                    </w:r>
                  </w:ins>
                </w:p>
                <w:p w:rsidR="00334478" w:rsidP="00C41EC8" w:rsidRDefault="00C706AE" w14:paraId="754AE1DB" w14:textId="37C5A139">
                  <w:pPr>
                    <w:rPr>
                      <w:ins w:author="Gürkan KARAKUŞ" w:date="2023-01-06T09:11:19.999Z" w:id="1226912422"/>
                    </w:rPr>
                  </w:pPr>
                </w:p>
                <w:p w:rsidR="00334478" w:rsidP="00C41EC8" w:rsidRDefault="00C706AE" w14:paraId="4D2F9BC1" w14:textId="1319964D">
                  <w:pPr>
                    <w:rPr>
                      <w:ins w:author="Gürkan KARAKUŞ" w:date="2023-01-06T09:04:51.674Z" w:id="310094516"/>
                    </w:rPr>
                  </w:pPr>
                  <w:r w:rsidR="6F9101D6">
                    <w:rPr/>
                    <w:t xml:space="preserve"> </w:t>
                  </w:r>
                </w:p>
                <w:p w:rsidR="00334478" w:rsidP="1C594CAF" w:rsidRDefault="00C706AE" w14:paraId="3745E78F" w14:textId="78BB46D8">
                  <w:pPr>
                    <w:pStyle w:val="Normal"/>
                    <w:rPr>
                      <w:ins w:author="Gürkan KARAKUŞ" w:date="2023-01-06T09:07:04.556Z" w:id="1742725640"/>
                    </w:rPr>
                  </w:pPr>
                  <w:ins w:author="Gürkan KARAKUŞ" w:date="2023-01-06T09:06:46.175Z" w:id="1048899571">
                    <w:r w:rsidR="3F829AAB">
                      <w:t>Discrete</w:t>
                    </w:r>
                    <w:r w:rsidR="3F829AAB">
                      <w:t xml:space="preserve"> hatalarının gönderilmesiyle </w:t>
                    </w:r>
                  </w:ins>
                  <w:ins w:author="Gürkan KARAKUŞ" w:date="2023-01-06T09:04:59.616Z" w:id="638641800">
                    <w:r w:rsidR="0A66B052">
                      <w:t>ilgi</w:t>
                    </w:r>
                  </w:ins>
                  <w:ins w:author="Gürkan KARAKUŞ" w:date="2023-01-06T09:05:59.923Z" w:id="1658725701">
                    <w:r w:rsidR="0A66B052">
                      <w:t xml:space="preserve">li bir performans gereksinimi var mı? Örneğin yazılım </w:t>
                    </w:r>
                    <w:r w:rsidR="0A66B052">
                      <w:t>discrete</w:t>
                    </w:r>
                    <w:r w:rsidR="0A66B052">
                      <w:t xml:space="preserve"> hatası oluştuğunda 1 saniye içerisinde hatayı RIU ya bildirmelidir gibi.</w:t>
                    </w:r>
                    <w:r w:rsidR="77C0E978">
                      <w:t xml:space="preserve"> Eğer yo</w:t>
                    </w:r>
                  </w:ins>
                  <w:ins w:author="Gürkan KARAKUŞ" w:date="2023-01-06T09:06:15.192Z" w:id="262987182">
                    <w:r w:rsidR="77C0E978">
                      <w:t>ksa, ek gereksinim olarak girilmesi önerilebilir.</w:t>
                    </w:r>
                  </w:ins>
                </w:p>
                <w:p w:rsidR="00334478" w:rsidP="1C594CAF" w:rsidRDefault="00C706AE" w14:paraId="6EFBCBEA" w14:textId="5232C0FB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ins w:author="Gürkan KARAKUŞ" w:date="2023-01-06T09:10:09.422Z" w:id="605530872"/>
                    </w:rPr>
                    <w:pPrChange w:author="Gürkan KARAKUŞ" w:date="2023-01-06T09:07:25.748Z">
                      <w:pPr>
                        <w:pStyle w:val="Normal"/>
                        <w:spacing w:before="0" w:beforeAutospacing="off"/>
                      </w:pPr>
                    </w:pPrChange>
                  </w:pPr>
                  <w:ins w:author="Gürkan KARAKUŞ" w:date="2023-01-06T09:07:49.976Z" w:id="595164537">
                    <w:r w:rsidR="1207E07C">
                      <w:t>Gönderme periyoduna tolerans değeri girmek gerekir mi? Tolerans girmezsek testlerde sıkıntı yaşar mıyız?</w:t>
                    </w:r>
                  </w:ins>
                </w:p>
                <w:p w:rsidR="00334478" w:rsidP="1C594CAF" w:rsidRDefault="00C706AE" w14:paraId="05F2CF39" w14:textId="5B066605">
                  <w:pPr>
                    <w:pStyle w:val="Normal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ins w:author="Gürkan KARAKUŞ" w:date="2023-01-06T09:10:23.371Z" w:id="1418134801">
                    <w:r w:rsidR="24AE224E">
                      <w:t>Clarity</w:t>
                    </w:r>
                    <w:r w:rsidR="24AE224E">
                      <w:t xml:space="preserve">: </w:t>
                    </w:r>
                    <w:r w:rsidR="24AE224E">
                      <w:t>discrete</w:t>
                    </w:r>
                    <w:r w:rsidR="24AE224E">
                      <w:t xml:space="preserve"> </w:t>
                    </w:r>
                    <w:r w:rsidR="24AE224E">
                      <w:t>outputs</w:t>
                    </w:r>
                    <w:r w:rsidR="24AE224E">
                      <w:t xml:space="preserve">' </w:t>
                    </w:r>
                    <w:r w:rsidR="24AE224E">
                      <w:t>health</w:t>
                    </w:r>
                    <w:r w:rsidR="24AE224E">
                      <w:t xml:space="preserve"> </w:t>
                    </w:r>
                    <w:r w:rsidR="24AE224E">
                      <w:t>status</w:t>
                    </w:r>
                    <w:r w:rsidR="24AE224E">
                      <w:t xml:space="preserve"> tanımının değiştirilmesi veya </w:t>
                    </w:r>
                    <w:r w:rsidR="24AE224E">
                      <w:t>gl</w:t>
                    </w:r>
                  </w:ins>
                  <w:ins w:author="Gürkan KARAKUŞ" w:date="2023-01-06T09:11:01.572Z" w:id="239942558">
                    <w:r w:rsidR="24AE224E">
                      <w:t>o</w:t>
                    </w:r>
                  </w:ins>
                  <w:ins w:author="Gürkan KARAKUŞ" w:date="2023-01-06T09:10:23.371Z" w:id="2059666062">
                    <w:r w:rsidR="24AE224E">
                      <w:t>ssary e girilmesi gerekir mi?</w:t>
                    </w:r>
                  </w:ins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1FE0F5C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1FE0F5C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1FE0F5C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1FE0F5C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04A43E68">
            <w:pPr>
              <w:pStyle w:val="ListeParagraf"/>
              <w:numPr>
                <w:ilvl w:val="0"/>
                <w:numId w:val="24"/>
              </w:numPr>
              <w:rPr/>
            </w:pPr>
            <w:r w:rsidR="1AB89854">
              <w:rPr/>
              <w:t>HJT2600MET057_TURKISH_AEROSPACE_NERO_Issue+1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B9A" w:rsidP="00762C31" w:rsidRDefault="00CE3B9A" w14:paraId="3E25A70F" w14:textId="77777777">
      <w:r>
        <w:separator/>
      </w:r>
    </w:p>
  </w:endnote>
  <w:endnote w:type="continuationSeparator" w:id="0">
    <w:p w:rsidR="00CE3B9A" w:rsidP="00762C31" w:rsidRDefault="00CE3B9A" w14:paraId="5C64B0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1F3BFE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75A8F">
                      <w:fldChar w:fldCharType="begin"/>
                    </w:r>
                    <w:r w:rsidR="00175A8F">
                      <w:instrText xml:space="preserve"> NUMPAGES   \* MERGEFORMAT </w:instrText>
                    </w:r>
                    <w:r w:rsidR="00175A8F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75A8F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A2FAD5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E23DA3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1F86F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B9A" w:rsidP="00762C31" w:rsidRDefault="00CE3B9A" w14:paraId="3529340D" w14:textId="77777777">
      <w:r>
        <w:separator/>
      </w:r>
    </w:p>
  </w:footnote>
  <w:footnote w:type="continuationSeparator" w:id="0">
    <w:p w:rsidR="00CE3B9A" w:rsidP="00762C31" w:rsidRDefault="00CE3B9A" w14:paraId="1377994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12821C1">
              <wp:simplePos x="0" y="0"/>
              <wp:positionH relativeFrom="page">
                <wp:posOffset>5200015</wp:posOffset>
              </wp:positionH>
              <wp:positionV relativeFrom="page">
                <wp:posOffset>182880</wp:posOffset>
              </wp:positionV>
              <wp:extent cx="1825625" cy="791845"/>
              <wp:effectExtent l="0" t="0" r="317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562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71A585A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DB3829">
                            <w:t>N2021</w:t>
                          </w:r>
                          <w:r w:rsidRPr="00CF34BE" w:rsidR="00DB3829">
                            <w:t>-</w:t>
                          </w:r>
                          <w:r w:rsidR="00DB3829">
                            <w:t>0219</w:t>
                          </w:r>
                        </w:p>
                        <w:p w:rsidRPr="00CF34BE" w:rsidR="008164F8" w:rsidP="00BD1A86" w:rsidRDefault="008164F8" w14:paraId="5DE34EB2" w14:textId="7CBE3E3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DB3829">
                            <w:t>NA000</w:t>
                          </w:r>
                          <w:r w:rsidR="00DB3829">
                            <w:t>3</w:t>
                          </w:r>
                          <w:r w:rsidRPr="00607B39" w:rsidR="00DB3829">
                            <w:t>01</w:t>
                          </w:r>
                          <w:r w:rsidR="00DB3829">
                            <w:t>1</w:t>
                          </w:r>
                          <w:r w:rsidRPr="00607B39" w:rsidR="00DB3829">
                            <w:t>-</w:t>
                          </w:r>
                          <w:r w:rsidR="00DB3829">
                            <w:t>DSS</w:t>
                          </w:r>
                          <w:r w:rsidRPr="00607B39" w:rsidR="00DB3829">
                            <w:t>-0</w:t>
                          </w:r>
                          <w:r w:rsidR="00DB3829">
                            <w:t>1084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78B9F4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DB382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</w:t>
                          </w:r>
                          <w:r w:rsidR="00DB3829">
                            <w:t>6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A8ED375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09.45pt;margin-top:14.4pt;width:143.7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">
              <v:textbox inset="0,0,0,0">
                <w:txbxContent>
                  <w:p w:rsidRPr="00CF34BE" w:rsidR="008164F8" w:rsidP="00BD1A86" w:rsidRDefault="008164F8" w14:paraId="511F4B06" w14:textId="71A585A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DB3829">
                      <w:t>N2021</w:t>
                    </w:r>
                    <w:r w:rsidRPr="00CF34BE" w:rsidR="00DB3829">
                      <w:t>-</w:t>
                    </w:r>
                    <w:r w:rsidR="00DB3829">
                      <w:t>0219</w:t>
                    </w:r>
                  </w:p>
                  <w:p w:rsidRPr="00CF34BE" w:rsidR="008164F8" w:rsidP="00BD1A86" w:rsidRDefault="008164F8" w14:paraId="1B217A0A" w14:textId="7CBE3E3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DB3829">
                      <w:t>NA000</w:t>
                    </w:r>
                    <w:r w:rsidR="00DB3829">
                      <w:t>3</w:t>
                    </w:r>
                    <w:r w:rsidRPr="00607B39" w:rsidR="00DB3829">
                      <w:t>01</w:t>
                    </w:r>
                    <w:r w:rsidR="00DB3829">
                      <w:t>1</w:t>
                    </w:r>
                    <w:r w:rsidRPr="00607B39" w:rsidR="00DB3829">
                      <w:t>-</w:t>
                    </w:r>
                    <w:r w:rsidR="00DB3829">
                      <w:t>DSS</w:t>
                    </w:r>
                    <w:r w:rsidRPr="00607B39" w:rsidR="00DB3829">
                      <w:t>-0</w:t>
                    </w:r>
                    <w:r w:rsidR="00DB3829">
                      <w:t>1084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6EB90283" w14:textId="578B9F4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DB3829">
                      <w:t>2</w:t>
                    </w:r>
                    <w:r w:rsidRPr="00CF34BE">
                      <w:t>-</w:t>
                    </w:r>
                    <w:r w:rsidR="00607B39">
                      <w:t>0</w:t>
                    </w:r>
                    <w:r w:rsidR="00DB3829">
                      <w:t>6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AE7852F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66B3CBA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69304">
    <w:abstractNumId w:val="2"/>
  </w:num>
  <w:num w:numId="2" w16cid:durableId="1495956516">
    <w:abstractNumId w:val="2"/>
  </w:num>
  <w:num w:numId="3" w16cid:durableId="2116825896">
    <w:abstractNumId w:val="2"/>
  </w:num>
  <w:num w:numId="4" w16cid:durableId="1663392497">
    <w:abstractNumId w:val="2"/>
  </w:num>
  <w:num w:numId="5" w16cid:durableId="2016227266">
    <w:abstractNumId w:val="2"/>
  </w:num>
  <w:num w:numId="6" w16cid:durableId="727343921">
    <w:abstractNumId w:val="2"/>
  </w:num>
  <w:num w:numId="7" w16cid:durableId="731999685">
    <w:abstractNumId w:val="2"/>
  </w:num>
  <w:num w:numId="8" w16cid:durableId="1662001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2256314">
    <w:abstractNumId w:val="2"/>
  </w:num>
  <w:num w:numId="10" w16cid:durableId="401221030">
    <w:abstractNumId w:val="4"/>
  </w:num>
  <w:num w:numId="11" w16cid:durableId="384573796">
    <w:abstractNumId w:val="4"/>
  </w:num>
  <w:num w:numId="12" w16cid:durableId="1259556523">
    <w:abstractNumId w:val="4"/>
  </w:num>
  <w:num w:numId="13" w16cid:durableId="241455012">
    <w:abstractNumId w:val="4"/>
  </w:num>
  <w:num w:numId="14" w16cid:durableId="805660219">
    <w:abstractNumId w:val="4"/>
  </w:num>
  <w:num w:numId="15" w16cid:durableId="1869828907">
    <w:abstractNumId w:val="4"/>
  </w:num>
  <w:num w:numId="16" w16cid:durableId="24253101">
    <w:abstractNumId w:val="4"/>
  </w:num>
  <w:num w:numId="17" w16cid:durableId="1485927379">
    <w:abstractNumId w:val="4"/>
  </w:num>
  <w:num w:numId="18" w16cid:durableId="1764717764">
    <w:abstractNumId w:val="4"/>
  </w:num>
  <w:num w:numId="19" w16cid:durableId="831722869">
    <w:abstractNumId w:val="4"/>
  </w:num>
  <w:num w:numId="20" w16cid:durableId="775908951">
    <w:abstractNumId w:val="4"/>
  </w:num>
  <w:num w:numId="21" w16cid:durableId="183860700">
    <w:abstractNumId w:val="4"/>
  </w:num>
  <w:num w:numId="22" w16cid:durableId="1469085355">
    <w:abstractNumId w:val="1"/>
  </w:num>
  <w:num w:numId="23" w16cid:durableId="455369541">
    <w:abstractNumId w:val="0"/>
  </w:num>
  <w:num w:numId="24" w16cid:durableId="1646356031">
    <w:abstractNumId w:val="3"/>
  </w:num>
  <w:num w:numId="25" w16cid:durableId="211277220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10A4"/>
    <w:rsid w:val="00074C9A"/>
    <w:rsid w:val="00075297"/>
    <w:rsid w:val="00080436"/>
    <w:rsid w:val="000829C8"/>
    <w:rsid w:val="00083A6D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4BF1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0E0"/>
    <w:rsid w:val="001C0602"/>
    <w:rsid w:val="001C43A1"/>
    <w:rsid w:val="001C6E86"/>
    <w:rsid w:val="001D0586"/>
    <w:rsid w:val="001D2259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0025"/>
    <w:rsid w:val="002712B1"/>
    <w:rsid w:val="00273220"/>
    <w:rsid w:val="002746F5"/>
    <w:rsid w:val="00276C37"/>
    <w:rsid w:val="00277CA9"/>
    <w:rsid w:val="00284B41"/>
    <w:rsid w:val="002878A6"/>
    <w:rsid w:val="002A4A64"/>
    <w:rsid w:val="002B6D3E"/>
    <w:rsid w:val="002C1C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118F"/>
    <w:rsid w:val="0031270C"/>
    <w:rsid w:val="00316669"/>
    <w:rsid w:val="003327CB"/>
    <w:rsid w:val="00334478"/>
    <w:rsid w:val="003448BC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4F7010"/>
    <w:rsid w:val="00513EB3"/>
    <w:rsid w:val="00517413"/>
    <w:rsid w:val="005323C6"/>
    <w:rsid w:val="00536AB9"/>
    <w:rsid w:val="00554456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17BA5"/>
    <w:rsid w:val="0072247B"/>
    <w:rsid w:val="00724684"/>
    <w:rsid w:val="00724C9A"/>
    <w:rsid w:val="00724F5D"/>
    <w:rsid w:val="0072758B"/>
    <w:rsid w:val="007277A9"/>
    <w:rsid w:val="00735DE6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79191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0713E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86A40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33F87"/>
    <w:rsid w:val="00A401E7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37915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045FC"/>
    <w:rsid w:val="00C1205B"/>
    <w:rsid w:val="00C3359A"/>
    <w:rsid w:val="00C3584A"/>
    <w:rsid w:val="00C4285F"/>
    <w:rsid w:val="00C46872"/>
    <w:rsid w:val="00C55B44"/>
    <w:rsid w:val="00C5653C"/>
    <w:rsid w:val="00C663A4"/>
    <w:rsid w:val="00C706AE"/>
    <w:rsid w:val="00C741E4"/>
    <w:rsid w:val="00C7554F"/>
    <w:rsid w:val="00C76603"/>
    <w:rsid w:val="00C8099B"/>
    <w:rsid w:val="00C90E9C"/>
    <w:rsid w:val="00C92791"/>
    <w:rsid w:val="00C92B20"/>
    <w:rsid w:val="00CA3AFD"/>
    <w:rsid w:val="00CB1CF8"/>
    <w:rsid w:val="00CB30D2"/>
    <w:rsid w:val="00CB70A6"/>
    <w:rsid w:val="00CC4969"/>
    <w:rsid w:val="00CE0984"/>
    <w:rsid w:val="00CE0B9B"/>
    <w:rsid w:val="00CE1833"/>
    <w:rsid w:val="00CE3A37"/>
    <w:rsid w:val="00CE3B9A"/>
    <w:rsid w:val="00CF232D"/>
    <w:rsid w:val="00CF3003"/>
    <w:rsid w:val="00CF34BE"/>
    <w:rsid w:val="00CF6687"/>
    <w:rsid w:val="00CF74AC"/>
    <w:rsid w:val="00D1193C"/>
    <w:rsid w:val="00D15A89"/>
    <w:rsid w:val="00D21081"/>
    <w:rsid w:val="00D22DAE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3829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3AE"/>
    <w:rsid w:val="00DD5436"/>
    <w:rsid w:val="00DF1C24"/>
    <w:rsid w:val="00E0006B"/>
    <w:rsid w:val="00E00139"/>
    <w:rsid w:val="00E039EE"/>
    <w:rsid w:val="00E10EC4"/>
    <w:rsid w:val="00E20E98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C5E12"/>
    <w:rsid w:val="00ED2FFB"/>
    <w:rsid w:val="00ED6128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D6009"/>
    <w:rsid w:val="00FE2895"/>
    <w:rsid w:val="00FE5290"/>
    <w:rsid w:val="00FF65E1"/>
    <w:rsid w:val="01304C9C"/>
    <w:rsid w:val="01FE0F5C"/>
    <w:rsid w:val="05BE4AD9"/>
    <w:rsid w:val="0A632AE3"/>
    <w:rsid w:val="0A66B052"/>
    <w:rsid w:val="0CBDA159"/>
    <w:rsid w:val="0DD16EFB"/>
    <w:rsid w:val="0E49999A"/>
    <w:rsid w:val="0E5971BA"/>
    <w:rsid w:val="10A4667A"/>
    <w:rsid w:val="1200FE1B"/>
    <w:rsid w:val="1207E07C"/>
    <w:rsid w:val="1268B0B8"/>
    <w:rsid w:val="1303D978"/>
    <w:rsid w:val="132E6339"/>
    <w:rsid w:val="1AB89854"/>
    <w:rsid w:val="1C594CAF"/>
    <w:rsid w:val="1D683BCB"/>
    <w:rsid w:val="1DC9273B"/>
    <w:rsid w:val="1ED3BFCC"/>
    <w:rsid w:val="1F7845AA"/>
    <w:rsid w:val="1FAED211"/>
    <w:rsid w:val="21518F4E"/>
    <w:rsid w:val="21DDDA03"/>
    <w:rsid w:val="2353F784"/>
    <w:rsid w:val="24AE224E"/>
    <w:rsid w:val="24F36E9D"/>
    <w:rsid w:val="29FC438F"/>
    <w:rsid w:val="2B752E4A"/>
    <w:rsid w:val="347E2286"/>
    <w:rsid w:val="3518DCD9"/>
    <w:rsid w:val="39EC4DFC"/>
    <w:rsid w:val="3C608FD5"/>
    <w:rsid w:val="3DE294D3"/>
    <w:rsid w:val="3F829AAB"/>
    <w:rsid w:val="402BDC89"/>
    <w:rsid w:val="41C7ACEA"/>
    <w:rsid w:val="45C4E42D"/>
    <w:rsid w:val="478DF6B1"/>
    <w:rsid w:val="47A89F51"/>
    <w:rsid w:val="49446FB2"/>
    <w:rsid w:val="49B9BE22"/>
    <w:rsid w:val="4A5814FD"/>
    <w:rsid w:val="4A983274"/>
    <w:rsid w:val="4AB16E65"/>
    <w:rsid w:val="4D77CB13"/>
    <w:rsid w:val="4DE59C37"/>
    <w:rsid w:val="4F2991F4"/>
    <w:rsid w:val="50924648"/>
    <w:rsid w:val="5124B429"/>
    <w:rsid w:val="5526DF88"/>
    <w:rsid w:val="557B2A8D"/>
    <w:rsid w:val="56EFFA2B"/>
    <w:rsid w:val="5EEA1A03"/>
    <w:rsid w:val="60BC0D5A"/>
    <w:rsid w:val="61C86FB8"/>
    <w:rsid w:val="62F03AEB"/>
    <w:rsid w:val="63F4902C"/>
    <w:rsid w:val="64A1FFF2"/>
    <w:rsid w:val="6BD7861E"/>
    <w:rsid w:val="6C2EDB7E"/>
    <w:rsid w:val="6C6FD380"/>
    <w:rsid w:val="6E619872"/>
    <w:rsid w:val="6F9101D6"/>
    <w:rsid w:val="711859DE"/>
    <w:rsid w:val="713965B5"/>
    <w:rsid w:val="71DE8536"/>
    <w:rsid w:val="723FCC15"/>
    <w:rsid w:val="73FA21A8"/>
    <w:rsid w:val="749EFB5F"/>
    <w:rsid w:val="77C0E978"/>
    <w:rsid w:val="7B3F9D0C"/>
    <w:rsid w:val="7FC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326B8C"/>
    <w:rsid w:val="006922B3"/>
    <w:rsid w:val="00727BF3"/>
    <w:rsid w:val="0077422F"/>
    <w:rsid w:val="00791C13"/>
    <w:rsid w:val="008F1977"/>
    <w:rsid w:val="009D5653"/>
    <w:rsid w:val="00A53090"/>
    <w:rsid w:val="00AA2BA5"/>
    <w:rsid w:val="00AE30D8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N20210219-1594514891-3260</_dlc_DocId>
    <_dlc_DocIdUrl xmlns="f6d82c61-1620-4961-a845-3717486f5cdd">
      <Url>https://navioteknoloji.sharepoint.com/teams/N20210219/_layouts/15/DocIdRedir.aspx?ID=N20210219-1594514891-3260</Url>
      <Description>N20210219-1594514891-3260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Props1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3CA419-EEF0-4668-AEE9-93F1DD94F65E}"/>
</file>

<file path=customXml/itemProps5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Furkan Mert ŞENTÖREGİL</lastModifiedBy>
  <revision>16</revision>
  <dcterms:created xsi:type="dcterms:W3CDTF">2021-11-26T14:18:00.0000000Z</dcterms:created>
  <dcterms:modified xsi:type="dcterms:W3CDTF">2023-01-25T10:50:03.1306107Z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08f91284-b7d2-4708-8a31-7266446cec38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