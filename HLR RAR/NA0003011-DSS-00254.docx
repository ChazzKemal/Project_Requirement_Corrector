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214"/>
      </w:tblGrid>
      <w:tr w:rsidRPr="004D3450" w:rsidR="004D01C9" w:rsidTr="43536267" w14:paraId="7C167DF3" w14:textId="77777777">
        <w:trPr>
          <w:cantSplit/>
        </w:trPr>
        <w:tc>
          <w:tcPr>
            <w:tcW w:w="9214" w:type="dxa"/>
            <w:tcMar/>
          </w:tcPr>
          <w:p w:rsidRPr="0085476D" w:rsidR="004D01C9" w:rsidP="00F24252" w:rsidRDefault="004D01C9" w14:paraId="7B5B63F4" w14:textId="77777777">
            <w:pPr>
              <w:pStyle w:val="Balk11"/>
              <w:numPr>
                <w:ilvl w:val="0"/>
                <w:numId w:val="2"/>
              </w:numPr>
              <w:outlineLvl w:val="0"/>
              <w:rPr>
                <w:b/>
                <w:bCs/>
              </w:rPr>
            </w:pPr>
            <w:r>
              <w:rPr>
                <w:b/>
                <w:bCs/>
              </w:rPr>
              <w:t xml:space="preserve">VALIDATION </w:t>
            </w:r>
            <w:r w:rsidR="00C55B44">
              <w:rPr>
                <w:b/>
                <w:bCs/>
              </w:rPr>
              <w:t>STATUS</w:t>
            </w:r>
          </w:p>
        </w:tc>
      </w:tr>
      <w:tr w:rsidRPr="004D3450" w:rsidR="004D01C9" w:rsidTr="43536267" w14:paraId="5D443E5A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862"/>
              <w:gridCol w:w="6126"/>
            </w:tblGrid>
            <w:tr w:rsidR="004D01C9" w:rsidTr="1F943631" w14:paraId="2EB691D1" w14:textId="77777777">
              <w:tc>
                <w:tcPr>
                  <w:tcW w:w="2862" w:type="dxa"/>
                  <w:tcMar/>
                  <w:vAlign w:val="center"/>
                </w:tcPr>
                <w:p w:rsidR="004D01C9" w:rsidP="003D12B2" w:rsidRDefault="004D01C9" w14:paraId="05EACC4A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r>
                    <w:t>Requirement ID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4D01C9" w:rsidP="681CDD0F" w:rsidRDefault="2A835278" w14:paraId="1BABF3D9" w14:textId="6567CAF7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ind w:left="0"/>
                    <w:outlineLvl w:val="0"/>
                    <w:rPr>
                      <w:sz w:val="20"/>
                      <w:szCs w:val="20"/>
                    </w:rPr>
                  </w:pPr>
                  <w:r w:rsidRPr="1F943631" w:rsidR="047D330D">
                    <w:rPr>
                      <w:sz w:val="20"/>
                      <w:szCs w:val="20"/>
                    </w:rPr>
                    <w:t>NA0003011-DSS-00254</w:t>
                  </w:r>
                </w:p>
              </w:tc>
            </w:tr>
            <w:tr w:rsidR="00914FB6" w:rsidTr="1F943631" w14:paraId="23F1D23A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2D04CB6E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r>
                    <w:t>Requirement Source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681CDD0F" w:rsidRDefault="00914FB6" w14:paraId="2BFCFFE6" w14:textId="06A1E5A2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ind w:left="0"/>
                    <w:outlineLvl w:val="0"/>
                    <w:rPr>
                      <w:sz w:val="20"/>
                      <w:szCs w:val="20"/>
                    </w:rPr>
                  </w:pPr>
                  <w:r w:rsidRPr="1F943631" w:rsidR="71CDA202">
                    <w:rPr>
                      <w:sz w:val="20"/>
                      <w:szCs w:val="20"/>
                    </w:rPr>
                    <w:t>NEM42106-PIDS-026</w:t>
                  </w:r>
                </w:p>
              </w:tc>
            </w:tr>
            <w:tr w:rsidR="00914FB6" w:rsidTr="1F943631" w14:paraId="5C260D1C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0F1AD357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r>
                    <w:t>Requirement Status</w:t>
                  </w:r>
                </w:p>
              </w:tc>
              <w:sdt>
                <w:sdtPr>
                  <w:rPr>
                    <w:color w:val="808080"/>
                  </w:rPr>
                  <w:alias w:val="REQUIREMENT STATUS"/>
                  <w:tag w:val="REQUIREMENT STATUS"/>
                  <w:id w:val="1700585319"/>
                  <w:lock w:val="sdtLocked"/>
                  <w:placeholder>
                    <w:docPart w:val="00733DC09C304D6891C51CB6B0E7DAA6"/>
                  </w:placeholder>
                  <w:comboBox>
                    <w:listItem w:displayText="PROPOSED" w:value="PROPOSED"/>
                    <w:listItem w:displayText="ANALYZED" w:value="ANALYZED"/>
                    <w:listItem w:displayText="REVIEWED" w:value="REVIEWED"/>
                    <w:listItem w:displayText="VALIDATED" w:value="VALIDATED"/>
                  </w:comboBox>
                </w:sdtPr>
                <w:sdtEndPr/>
                <w:sdtContent>
                  <w:tc>
                    <w:tcPr>
                      <w:tcW w:w="6126" w:type="dxa"/>
                      <w:tcMar/>
                      <w:vAlign w:val="center"/>
                    </w:tcPr>
                    <w:p w:rsidRPr="003D12B2" w:rsidR="00914FB6" w:rsidP="00914FB6" w:rsidRDefault="00694790" w14:paraId="132A6309" w14:textId="77777777">
                      <w:pPr>
                        <w:pStyle w:val="Balk11"/>
                        <w:numPr>
                          <w:ilvl w:val="0"/>
                          <w:numId w:val="0"/>
                        </w:numPr>
                        <w:spacing w:before="120" w:line="240" w:lineRule="auto"/>
                        <w:outlineLvl w:val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808080"/>
                        </w:rPr>
                        <w:t>PROPOSED</w:t>
                      </w:r>
                    </w:p>
                  </w:tc>
                </w:sdtContent>
              </w:sdt>
            </w:tr>
            <w:tr w:rsidR="00914FB6" w:rsidTr="1F943631" w14:paraId="7C88AFAC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3AD1D7E5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r>
                    <w:t>Analayzed By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53A0197A" w14:paraId="1F54352D" w14:textId="43506788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  <w:r w:rsidRPr="16B8540A">
                    <w:rPr>
                      <w:sz w:val="20"/>
                      <w:szCs w:val="20"/>
                    </w:rPr>
                    <w:t>Aziz Kerem Demir</w:t>
                  </w:r>
                </w:p>
              </w:tc>
            </w:tr>
            <w:tr w:rsidR="00914FB6" w:rsidTr="1F943631" w14:paraId="4DF16934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22C85FC2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r>
                    <w:t>Reviewed By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7C0E5C21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</w:p>
              </w:tc>
            </w:tr>
            <w:tr w:rsidR="00914FB6" w:rsidTr="1F943631" w14:paraId="1D3C3C26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415DDC9D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r>
                    <w:t>Approved By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48E53C04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</w:p>
              </w:tc>
            </w:tr>
          </w:tbl>
          <w:p w:rsidRPr="00F841E8" w:rsidR="004D01C9" w:rsidP="003D12B2" w:rsidRDefault="004D01C9" w14:paraId="2ADC375A" w14:textId="77777777">
            <w:pPr>
              <w:pStyle w:val="Balk11"/>
              <w:numPr>
                <w:ilvl w:val="0"/>
                <w:numId w:val="0"/>
              </w:numPr>
              <w:spacing w:before="120" w:line="240" w:lineRule="auto"/>
              <w:outlineLvl w:val="0"/>
            </w:pPr>
          </w:p>
        </w:tc>
      </w:tr>
      <w:tr w:rsidRPr="004D3450" w:rsidR="00E25B16" w:rsidTr="43536267" w14:paraId="3C77D26E" w14:textId="77777777">
        <w:trPr>
          <w:cantSplit/>
        </w:trPr>
        <w:tc>
          <w:tcPr>
            <w:tcW w:w="9214" w:type="dxa"/>
            <w:tcMar/>
          </w:tcPr>
          <w:p w:rsidRPr="0085476D" w:rsidR="00E25B16" w:rsidP="00212B47" w:rsidRDefault="00E25B16" w14:paraId="1E18E78D" w14:textId="77777777">
            <w:pPr>
              <w:pStyle w:val="Balk11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>ORIGINAL STATEMENT</w:t>
            </w:r>
          </w:p>
        </w:tc>
      </w:tr>
      <w:tr w:rsidRPr="004D3450" w:rsidR="00E25B16" w:rsidTr="43536267" w14:paraId="3D2B273C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536AB9" w:rsidTr="1F943631" w14:paraId="6EB1A014" w14:textId="77777777">
              <w:tc>
                <w:tcPr>
                  <w:tcW w:w="8988" w:type="dxa"/>
                  <w:tcMar/>
                </w:tcPr>
                <w:p w:rsidR="00CB70A6" w:rsidP="681CDD0F" w:rsidRDefault="3D98C889" w14:paraId="5BD0A75E" w14:textId="1F375700">
                  <w:pPr>
                    <w:pStyle w:val="Normal"/>
                  </w:pPr>
                  <w:r w:rsidRPr="1F943631" w:rsidR="45D84DDB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>Software shall perform CBIT in 5 second  periods. </w:t>
                  </w:r>
                </w:p>
              </w:tc>
            </w:tr>
          </w:tbl>
          <w:p w:rsidR="00E25B16" w:rsidP="00212B47" w:rsidRDefault="00E25B16" w14:paraId="2F5724CA" w14:textId="77777777"/>
        </w:tc>
      </w:tr>
      <w:tr w:rsidRPr="004D3450" w:rsidR="004D01C9" w:rsidTr="43536267" w14:paraId="2A15AB20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C00E11" w14:paraId="3B8CF812" w14:textId="77777777">
            <w:pPr>
              <w:pStyle w:val="Balk11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>REQUIREMENT CLASSIFICATION</w:t>
            </w:r>
          </w:p>
        </w:tc>
      </w:tr>
      <w:tr w:rsidRPr="004D3450" w:rsidR="004D01C9" w:rsidTr="43536267" w14:paraId="4E61748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5000" w:type="pct"/>
              <w:tblLook w:val="04A0" w:firstRow="1" w:lastRow="0" w:firstColumn="1" w:lastColumn="0" w:noHBand="0" w:noVBand="1"/>
            </w:tblPr>
            <w:tblGrid>
              <w:gridCol w:w="2160"/>
              <w:gridCol w:w="1701"/>
              <w:gridCol w:w="1843"/>
              <w:gridCol w:w="2042"/>
              <w:gridCol w:w="1242"/>
            </w:tblGrid>
            <w:tr w:rsidR="00E25B16" w:rsidTr="1F943631" w14:paraId="552F739E" w14:textId="77777777">
              <w:tc>
                <w:tcPr>
                  <w:tcW w:w="1202" w:type="pct"/>
                  <w:tcMar/>
                  <w:vAlign w:val="center"/>
                </w:tcPr>
                <w:p w:rsidR="00E25B16" w:rsidP="0095489E" w:rsidRDefault="0095489E" w14:paraId="1C52A346" w14:textId="77777777">
                  <w:pPr>
                    <w:spacing w:before="120"/>
                    <w:jc w:val="center"/>
                  </w:pPr>
                  <w:r>
                    <w:t>Is Requirement</w:t>
                  </w:r>
                </w:p>
              </w:tc>
              <w:tc>
                <w:tcPr>
                  <w:tcW w:w="946" w:type="pct"/>
                  <w:tcMar/>
                  <w:vAlign w:val="center"/>
                </w:tcPr>
                <w:p w:rsidR="00E25B16" w:rsidP="0095489E" w:rsidRDefault="00E25B16" w14:paraId="294E7432" w14:textId="77777777">
                  <w:pPr>
                    <w:spacing w:before="120"/>
                    <w:jc w:val="center"/>
                  </w:pPr>
                  <w:r>
                    <w:t>PRIORITY</w:t>
                  </w:r>
                </w:p>
              </w:tc>
              <w:tc>
                <w:tcPr>
                  <w:tcW w:w="1025" w:type="pct"/>
                  <w:tcMar/>
                  <w:vAlign w:val="center"/>
                </w:tcPr>
                <w:p w:rsidR="00E25B16" w:rsidP="0095489E" w:rsidRDefault="00E25B16" w14:paraId="41CC6BBE" w14:textId="77777777">
                  <w:pPr>
                    <w:spacing w:before="120"/>
                    <w:jc w:val="center"/>
                  </w:pPr>
                  <w:r>
                    <w:t>DIFFICULTY</w:t>
                  </w:r>
                </w:p>
              </w:tc>
              <w:tc>
                <w:tcPr>
                  <w:tcW w:w="1136" w:type="pct"/>
                  <w:tcMar/>
                  <w:vAlign w:val="center"/>
                </w:tcPr>
                <w:p w:rsidR="00E25B16" w:rsidP="0095489E" w:rsidRDefault="00E25B16" w14:paraId="5A4E4019" w14:textId="77777777">
                  <w:pPr>
                    <w:spacing w:before="120"/>
                    <w:jc w:val="center"/>
                  </w:pPr>
                  <w:r>
                    <w:t>LEVEL</w:t>
                  </w:r>
                </w:p>
              </w:tc>
              <w:tc>
                <w:tcPr>
                  <w:tcW w:w="691" w:type="pct"/>
                  <w:tcMar/>
                  <w:vAlign w:val="center"/>
                </w:tcPr>
                <w:p w:rsidR="00E25B16" w:rsidP="0095489E" w:rsidRDefault="00E25B16" w14:paraId="06FDE464" w14:textId="77777777">
                  <w:pPr>
                    <w:spacing w:before="120"/>
                    <w:jc w:val="center"/>
                  </w:pPr>
                  <w:r>
                    <w:t>ISSUE</w:t>
                  </w:r>
                </w:p>
              </w:tc>
            </w:tr>
            <w:tr w:rsidR="00E25B16" w:rsidTr="1F943631" w14:paraId="61122600" w14:textId="77777777">
              <w:tc>
                <w:tcPr>
                  <w:tcW w:w="1202" w:type="pct"/>
                  <w:tcMar/>
                  <w:vAlign w:val="center"/>
                </w:tcPr>
                <w:p w:rsidR="00E25B16" w:rsidP="0095489E" w:rsidRDefault="00B457B7" w14:paraId="18736372" w14:textId="01115A10">
                  <w:pPr>
                    <w:spacing w:before="120"/>
                    <w:jc w:val="center"/>
                  </w:pPr>
                  <w:sdt>
                    <w:sdtPr>
                      <w:id w:val="1487606579"/>
                      <w:alias w:val="REQUIREMENT"/>
                      <w:tag w:val="REQUIREMENT"/>
                      <w:lock w:val="sdtLocked"/>
                      <w:placeholder>
                        <w:docPart w:val="DefaultPlaceholder_1081868574"/>
                      </w:placeholder>
                    </w:sdtPr>
                    <w:sdtContent>
                      <w:r w:rsidRPr="1F943631" w:rsidR="69C947C7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</w:p>
              </w:tc>
              <w:sdt>
                <w:sdtPr>
                  <w:alias w:val="PRIORITY"/>
                  <w:tag w:val="PRIORITY"/>
                  <w:id w:val="999387762"/>
                  <w:lock w:val="sdtLocked"/>
                  <w:placeholder>
                    <w:docPart w:val="99E84364210746E8861EA8BD0D421C69"/>
                  </w:placeholder>
                  <w:showingPlcHdr/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EndPr/>
                <w:sdtContent>
                  <w:tc>
                    <w:tcPr>
                      <w:tcW w:w="946" w:type="pct"/>
                      <w:tcMar/>
                      <w:vAlign w:val="center"/>
                    </w:tcPr>
                    <w:p w:rsidR="00E25B16" w:rsidP="0095489E" w:rsidRDefault="00694790" w14:paraId="1DBAC73C" w14:textId="77777777">
                      <w:pPr>
                        <w:spacing w:before="120"/>
                        <w:jc w:val="center"/>
                      </w:pPr>
                      <w:r>
                        <w:rPr>
                          <w:rStyle w:val="YerTutucuMetni"/>
                        </w:rPr>
                        <w:t>NORMAL</w:t>
                      </w:r>
                    </w:p>
                  </w:tc>
                </w:sdtContent>
              </w:sdt>
              <w:sdt>
                <w:sdtPr>
                  <w:alias w:val="DIFFICULTY"/>
                  <w:id w:val="-992399515"/>
                  <w:lock w:val="sdtLocked"/>
                  <w:placeholder>
                    <w:docPart w:val="0DF4DADDAB60417EA80BBF75BF5A75E8"/>
                  </w:placeholder>
                  <w:showingPlcHdr/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EndPr/>
                <w:sdtContent>
                  <w:tc>
                    <w:tcPr>
                      <w:tcW w:w="1025" w:type="pct"/>
                      <w:tcMar/>
                      <w:vAlign w:val="center"/>
                    </w:tcPr>
                    <w:p w:rsidR="00E25B16" w:rsidP="0095489E" w:rsidRDefault="00694790" w14:paraId="217A12D4" w14:textId="77777777">
                      <w:pPr>
                        <w:spacing w:before="120"/>
                        <w:jc w:val="center"/>
                      </w:pPr>
                      <w:r>
                        <w:rPr>
                          <w:rStyle w:val="YerTutucuMetni"/>
                        </w:rPr>
                        <w:t>NORMAL</w:t>
                      </w:r>
                    </w:p>
                  </w:tc>
                </w:sdtContent>
              </w:sdt>
              <w:sdt>
                <w:sdtPr>
                  <w:alias w:val="LEVEL"/>
                  <w:tag w:val="LEVEL"/>
                  <w:id w:val="941335718"/>
                  <w:lock w:val="sdtLocked"/>
                  <w:placeholder>
                    <w:docPart w:val="9B01262C333443D780E795D3C32220D9"/>
                  </w:placeholder>
                  <w:comboBox>
                    <w:listItem w:displayText="SYSTEM" w:value="SYSTEM"/>
                    <w:listItem w:displayText="SUBSYSTEM" w:value="SUBSYSTEM"/>
                    <w:listItem w:displayText="COMPONENT" w:value="COMPONENT"/>
                    <w:listItem w:displayText="HARDWARE" w:value="HARDWARE"/>
                    <w:listItem w:displayText="SOFTWARE" w:value="SOFTWARE"/>
                  </w:comboBox>
                </w:sdtPr>
                <w:sdtEndPr/>
                <w:sdtContent>
                  <w:tc>
                    <w:tcPr>
                      <w:tcW w:w="1136" w:type="pct"/>
                      <w:tcMar/>
                      <w:vAlign w:val="center"/>
                    </w:tcPr>
                    <w:p w:rsidR="00E25B16" w:rsidP="0095489E" w:rsidRDefault="00F974F2" w14:paraId="6331142C" w14:textId="5BF98057">
                      <w:pPr>
                        <w:spacing w:before="120"/>
                        <w:jc w:val="center"/>
                      </w:pPr>
                      <w:r>
                        <w:t>COMPONENT</w:t>
                      </w:r>
                    </w:p>
                  </w:tc>
                </w:sdtContent>
              </w:sdt>
              <w:sdt>
                <w:sdtPr>
                  <w:alias w:val="ISSUE"/>
                  <w:tag w:val="ISSUE"/>
                  <w:id w:val="-1192910924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691" w:type="pct"/>
                      <w:tcMar/>
                      <w:vAlign w:val="center"/>
                    </w:tcPr>
                    <w:p w:rsidR="00E25B16" w:rsidP="0095489E" w:rsidRDefault="00AA197A" w14:paraId="6CDFCEEC" w14:textId="77777777">
                      <w:pPr>
                        <w:spacing w:before="120"/>
                        <w:jc w:val="center"/>
                      </w:pPr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</w:tbl>
          <w:p w:rsidR="004D01C9" w:rsidP="009F74AA" w:rsidRDefault="004D01C9" w14:paraId="1048A7FE" w14:textId="77777777"/>
        </w:tc>
      </w:tr>
      <w:tr w:rsidRPr="004D3450" w:rsidR="004D01C9" w:rsidTr="43536267" w14:paraId="5B861B34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087DFA" w14:paraId="0BBFE378" w14:textId="77777777">
            <w:pPr>
              <w:pStyle w:val="Balk11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>RATIONALE</w:t>
            </w:r>
          </w:p>
        </w:tc>
      </w:tr>
      <w:tr w:rsidRPr="004D3450" w:rsidR="00087DFA" w:rsidTr="43536267" w14:paraId="0C50A4E4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087DFA" w:rsidTr="43536267" w14:paraId="07CFC0DD" w14:textId="77777777">
              <w:trPr>
                <w:trHeight w:val="300"/>
              </w:trPr>
              <w:tc>
                <w:tcPr>
                  <w:tcW w:w="8988" w:type="dxa"/>
                  <w:tcMar/>
                </w:tcPr>
                <w:p w:rsidR="009917F4" w:rsidP="4D294117" w:rsidRDefault="009917F4" w14:paraId="42CE84F7" w14:textId="59F9C9FC">
                  <w:pPr>
                    <w:pStyle w:val="Normal"/>
                  </w:pPr>
                  <w:r w:rsidR="6902EA5B">
                    <w:rPr/>
                    <w:t xml:space="preserve">Yazılım, yangın </w:t>
                  </w:r>
                  <w:r w:rsidR="6902EA5B">
                    <w:rPr/>
                    <w:t>durumunda en geç 5 saniye içinde yangın alarmı vermelidir</w:t>
                  </w:r>
                  <w:r w:rsidR="63128E04">
                    <w:rPr/>
                    <w:t xml:space="preserve"> (NEM28174-SRD-123)</w:t>
                  </w:r>
                  <w:r w:rsidR="6902EA5B">
                    <w:rPr/>
                    <w:t>.</w:t>
                  </w:r>
                  <w:r w:rsidR="629C9F2C">
                    <w:rPr/>
                    <w:t xml:space="preserve"> </w:t>
                  </w:r>
                  <w:proofErr w:type="spellStart"/>
                  <w:r w:rsidR="629C9F2C">
                    <w:rPr/>
                    <w:t>CBIT’te</w:t>
                  </w:r>
                  <w:proofErr w:type="spellEnd"/>
                  <w:r w:rsidR="7D677D1C">
                    <w:rPr/>
                    <w:t>,</w:t>
                  </w:r>
                  <w:r w:rsidR="629C9F2C">
                    <w:rPr/>
                    <w:t xml:space="preserve"> </w:t>
                  </w:r>
                  <w:r w:rsidR="4AFA1556">
                    <w:rPr/>
                    <w:t xml:space="preserve">bozulduğunda </w:t>
                  </w:r>
                  <w:r w:rsidR="629C9F2C">
                    <w:rPr/>
                    <w:t xml:space="preserve">doğru yangın alarmı vermenin önüne </w:t>
                  </w:r>
                  <w:r w:rsidR="629C9F2C">
                    <w:rPr/>
                    <w:t>ge</w:t>
                  </w:r>
                  <w:r w:rsidR="37DD9BBF">
                    <w:rPr/>
                    <w:t>çebilecek</w:t>
                  </w:r>
                  <w:r w:rsidR="38E033A9">
                    <w:rPr/>
                    <w:t xml:space="preserve"> modüllerin testleri gerçekleşmektedir. Bundan dolayı CBIT 5 saniye periyodlarda yapılabilir. </w:t>
                  </w:r>
                  <w:r w:rsidR="5F702552">
                    <w:rPr/>
                    <w:t>Bu sayede b</w:t>
                  </w:r>
                  <w:r w:rsidR="38E033A9">
                    <w:rPr/>
                    <w:t xml:space="preserve">u </w:t>
                  </w:r>
                  <w:r w:rsidR="32799D45">
                    <w:rPr/>
                    <w:t>modüllerde hata gerçekleşmesi durumunda yangın tespit edilemediği 5 saniye içerisinde bildirilebilir.</w:t>
                  </w:r>
                  <w:r w:rsidR="57FB7703">
                    <w:rPr/>
                    <w:t xml:space="preserve"> </w:t>
                  </w:r>
                </w:p>
              </w:tc>
            </w:tr>
          </w:tbl>
          <w:p w:rsidR="00087DFA" w:rsidP="00212B47" w:rsidRDefault="00087DFA" w14:paraId="48269C8D" w14:textId="77777777"/>
        </w:tc>
      </w:tr>
      <w:tr w:rsidRPr="004D3450" w:rsidR="00087DFA" w:rsidTr="43536267" w14:paraId="0374899C" w14:textId="77777777">
        <w:trPr>
          <w:cantSplit/>
        </w:trPr>
        <w:tc>
          <w:tcPr>
            <w:tcW w:w="9214" w:type="dxa"/>
            <w:tcMar/>
          </w:tcPr>
          <w:p w:rsidRPr="0085476D" w:rsidR="00087DFA" w:rsidP="00212B47" w:rsidRDefault="00087DFA" w14:paraId="0CD2863D" w14:textId="77777777">
            <w:pPr>
              <w:pStyle w:val="Balk11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>REQUIREMENT ANALYSIS</w:t>
            </w:r>
          </w:p>
        </w:tc>
      </w:tr>
      <w:tr w:rsidRPr="004D3450" w:rsidR="004D01C9" w:rsidTr="43536267" w14:paraId="4B2BBD0F" w14:textId="77777777">
        <w:trPr>
          <w:cantSplit/>
        </w:trPr>
        <w:tc>
          <w:tcPr>
            <w:tcW w:w="9214" w:type="dxa"/>
            <w:tcMar/>
          </w:tcPr>
          <w:p w:rsidR="004D01C9" w:rsidP="00087DFA" w:rsidRDefault="00206B0D" w14:paraId="28CFE909" w14:textId="77777777">
            <w:pPr>
              <w:pStyle w:val="Balk11"/>
              <w:numPr>
                <w:ilvl w:val="1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>QUALITY ATTRIBUTES</w:t>
            </w:r>
          </w:p>
        </w:tc>
      </w:tr>
      <w:tr w:rsidRPr="004D3450" w:rsidR="00087DFA" w:rsidTr="43536267" w14:paraId="33DC0793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996"/>
              <w:gridCol w:w="1007"/>
              <w:gridCol w:w="425"/>
              <w:gridCol w:w="3261"/>
              <w:gridCol w:w="1299"/>
            </w:tblGrid>
            <w:tr w:rsidR="002F7722" w:rsidTr="1F943631" w14:paraId="2AB2B796" w14:textId="77777777">
              <w:tc>
                <w:tcPr>
                  <w:tcW w:w="2996" w:type="dxa"/>
                  <w:tcMar/>
                </w:tcPr>
                <w:p w:rsidR="002F7722" w:rsidP="00212B47" w:rsidRDefault="6F67DC52" w14:paraId="6800CA87" w14:textId="4FC49CDB">
                  <w:r>
                    <w:t>CORRECTNESS</w:t>
                  </w:r>
                  <w:r w:rsidR="6AE7C6E5">
                    <w:t xml:space="preserve"> +</w:t>
                  </w:r>
                </w:p>
              </w:tc>
              <w:tc>
                <w:tcPr>
                  <w:tcW w:w="1007" w:type="dxa"/>
                  <w:tcMar/>
                </w:tcPr>
                <w:p w:rsidR="002F7722" w:rsidP="00212B47" w:rsidRDefault="00757F69" w14:paraId="01669455" w14:textId="277E9E27">
                  <w:sdt>
                    <w:sdtPr>
                      <w:alias w:val="CORRECTNESS"/>
                      <w:tag w:val="CORRECTNESS"/>
                      <w:id w:val="131942327"/>
                      <w:lock w:val="sdtLocked"/>
                    </w:sdtPr>
                    <w:sdtEndPr/>
                    <w:sdtContent>
                      <w:r w:rsidRPr="20D917FC" w:rsidR="6E6221F2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425" w:type="dxa"/>
                  <w:tcMar/>
                </w:tcPr>
                <w:p w:rsidR="002F7722" w:rsidP="00212B47" w:rsidRDefault="002F7722" w14:paraId="57553AF2" w14:textId="77777777"/>
              </w:tc>
              <w:tc>
                <w:tcPr>
                  <w:tcW w:w="3261" w:type="dxa"/>
                  <w:tcMar/>
                </w:tcPr>
                <w:p w:rsidR="002F7722" w:rsidP="00212B47" w:rsidRDefault="6F67DC52" w14:paraId="7BC34D59" w14:textId="69360230">
                  <w:r w:rsidR="25298965">
                    <w:rPr/>
                    <w:t>CLARITY</w:t>
                  </w:r>
                  <w:r w:rsidR="626182BF">
                    <w:rPr/>
                    <w:t xml:space="preserve"> </w:t>
                  </w:r>
                  <w:r w:rsidR="132BBF65">
                    <w:rPr/>
                    <w:t>+</w:t>
                  </w:r>
                </w:p>
              </w:tc>
              <w:sdt>
                <w:sdtPr>
                  <w:alias w:val="CLARITY"/>
                  <w:tag w:val="CLARITY"/>
                  <w:id w:val="-111913694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0E7B492B" w14:textId="028F16A0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  <w:tr w:rsidR="002F7722" w:rsidTr="1F943631" w14:paraId="5710F05C" w14:textId="77777777">
              <w:tc>
                <w:tcPr>
                  <w:tcW w:w="2996" w:type="dxa"/>
                  <w:tcMar/>
                </w:tcPr>
                <w:p w:rsidR="002F7722" w:rsidP="00212B47" w:rsidRDefault="6F67DC52" w14:paraId="2539BB7A" w14:textId="16E88DBE">
                  <w:r w:rsidR="3AD78C23">
                    <w:rPr/>
                    <w:t>COMPLETENESS-</w:t>
                  </w:r>
                </w:p>
              </w:tc>
              <w:sdt>
                <w:sdtPr>
                  <w:alias w:val="COMPLETENESS"/>
                  <w:tag w:val="COMPLETENESS"/>
                  <w:id w:val="911823853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32DA03D3" w14:textId="27C9B426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70D17A95" w14:textId="77777777"/>
              </w:tc>
              <w:tc>
                <w:tcPr>
                  <w:tcW w:w="3261" w:type="dxa"/>
                  <w:tcMar/>
                </w:tcPr>
                <w:p w:rsidR="002F7722" w:rsidP="00212B47" w:rsidRDefault="0437C106" w14:paraId="2F58AA87" w14:textId="5130F0AD">
                  <w:r>
                    <w:t>SINGULARITY</w:t>
                  </w:r>
                  <w:r w:rsidR="37C16E9C">
                    <w:t xml:space="preserve"> +</w:t>
                  </w:r>
                </w:p>
              </w:tc>
              <w:sdt>
                <w:sdtPr>
                  <w:alias w:val="SINGULARITY"/>
                  <w:tag w:val="SINGULARITY"/>
                  <w:id w:val="-918709774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7792D561" w14:textId="54FED05E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  <w:tr w:rsidR="002F7722" w:rsidTr="1F943631" w14:paraId="4FDE8F4C" w14:textId="77777777">
              <w:tc>
                <w:tcPr>
                  <w:tcW w:w="2996" w:type="dxa"/>
                  <w:tcMar/>
                </w:tcPr>
                <w:p w:rsidR="002F7722" w:rsidP="00212B47" w:rsidRDefault="6F67DC52" w14:paraId="3FE1D8A8" w14:textId="1EBA7F43">
                  <w:r>
                    <w:t>VERIFIABLE</w:t>
                  </w:r>
                  <w:r w:rsidR="3471D8DE">
                    <w:t xml:space="preserve"> +</w:t>
                  </w:r>
                </w:p>
              </w:tc>
              <w:sdt>
                <w:sdtPr>
                  <w:alias w:val="VERIFIABLE"/>
                  <w:id w:val="-1023630822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564179B3" w14:textId="206DF0AA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28E6AB9C" w14:textId="77777777"/>
              </w:tc>
              <w:tc>
                <w:tcPr>
                  <w:tcW w:w="3261" w:type="dxa"/>
                  <w:tcMar/>
                </w:tcPr>
                <w:p w:rsidR="002F7722" w:rsidP="00212B47" w:rsidRDefault="0437C106" w14:paraId="34524282" w14:textId="687659DF">
                  <w:r>
                    <w:t>UNAMBIGUOS</w:t>
                  </w:r>
                  <w:r w:rsidR="01159865">
                    <w:t xml:space="preserve"> </w:t>
                  </w:r>
                  <w:r w:rsidR="6789D08F">
                    <w:t>+</w:t>
                  </w:r>
                </w:p>
              </w:tc>
              <w:sdt>
                <w:sdtPr>
                  <w:alias w:val="UNAMBIGUOUS"/>
                  <w:tag w:val="UNAMBIGUOUS"/>
                  <w:id w:val="98288692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52CE4FF7" w14:textId="126E74DC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  <w:tr w:rsidR="002F7722" w:rsidTr="1F943631" w14:paraId="157F03F5" w14:textId="77777777">
              <w:tc>
                <w:tcPr>
                  <w:tcW w:w="2996" w:type="dxa"/>
                  <w:tcMar/>
                </w:tcPr>
                <w:p w:rsidR="002F7722" w:rsidP="00212B47" w:rsidRDefault="6F67DC52" w14:paraId="282C24E9" w14:textId="3172DD2C">
                  <w:r>
                    <w:t>FEASIBILITY</w:t>
                  </w:r>
                  <w:r w:rsidR="62BD4B9E">
                    <w:t xml:space="preserve"> +</w:t>
                  </w:r>
                </w:p>
              </w:tc>
              <w:sdt>
                <w:sdtPr>
                  <w:alias w:val="FEASIBILITY"/>
                  <w:tag w:val="FEASIBILITY"/>
                  <w:id w:val="-180406616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4090D15E" w14:textId="565CA0FD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0EBCCB02" w14:textId="77777777"/>
              </w:tc>
              <w:tc>
                <w:tcPr>
                  <w:tcW w:w="3261" w:type="dxa"/>
                  <w:tcMar/>
                </w:tcPr>
                <w:p w:rsidR="002F7722" w:rsidP="00212B47" w:rsidRDefault="0437C106" w14:paraId="7BC4C69E" w14:textId="0D9B381B">
                  <w:r w:rsidR="0B330CDB">
                    <w:rPr/>
                    <w:t>CONSISTANCY</w:t>
                  </w:r>
                  <w:r w:rsidR="5A364DBB">
                    <w:rPr/>
                    <w:t xml:space="preserve"> </w:t>
                  </w:r>
                  <w:r w:rsidR="76686F85">
                    <w:rPr/>
                    <w:t>+</w:t>
                  </w:r>
                </w:p>
              </w:tc>
              <w:sdt>
                <w:sdtPr>
                  <w:alias w:val="CONSISTANCY"/>
                  <w:tag w:val="CONSISTANCY"/>
                  <w:id w:val="13954428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470492C2" w14:textId="17A52012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</w:tbl>
          <w:p w:rsidRPr="0085476D" w:rsidR="00087DFA" w:rsidP="00212B47" w:rsidRDefault="00087DFA" w14:paraId="44C77B8F" w14:textId="77777777"/>
        </w:tc>
      </w:tr>
      <w:tr w:rsidRPr="004D3450" w:rsidR="00087DFA" w:rsidTr="43536267" w14:paraId="4A02680F" w14:textId="77777777">
        <w:trPr>
          <w:cantSplit/>
        </w:trPr>
        <w:tc>
          <w:tcPr>
            <w:tcW w:w="9214" w:type="dxa"/>
            <w:tcMar/>
          </w:tcPr>
          <w:p w:rsidRPr="00DA62FD" w:rsidR="0031053C" w:rsidP="0031053C" w:rsidRDefault="00002B8D" w14:paraId="72308244" w14:textId="77777777">
            <w:pPr>
              <w:pStyle w:val="Balk11"/>
              <w:numPr>
                <w:ilvl w:val="1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</w:t>
            </w:r>
            <w:r w:rsidR="00013CA0">
              <w:rPr>
                <w:b/>
                <w:bCs/>
              </w:rPr>
              <w:t>E</w:t>
            </w:r>
            <w:r>
              <w:rPr>
                <w:b/>
                <w:bCs/>
              </w:rPr>
              <w:t>MANTIC CONTROL</w:t>
            </w:r>
            <w:r w:rsidR="00CA3AFD">
              <w:rPr>
                <w:b/>
                <w:bCs/>
              </w:rPr>
              <w:t xml:space="preserve"> (</w:t>
            </w:r>
            <w:r w:rsidR="004600E4">
              <w:rPr>
                <w:b/>
                <w:bCs/>
              </w:rPr>
              <w:t>PRE</w:t>
            </w:r>
            <w:r w:rsidR="004E64BD">
              <w:rPr>
                <w:b/>
                <w:bCs/>
              </w:rPr>
              <w:t>FERABLY</w:t>
            </w:r>
            <w:r w:rsidR="00CA3AFD">
              <w:rPr>
                <w:b/>
                <w:bCs/>
              </w:rPr>
              <w:t>)</w:t>
            </w:r>
          </w:p>
        </w:tc>
      </w:tr>
      <w:tr w:rsidRPr="004D3450" w:rsidR="00087DFA" w:rsidTr="43536267" w14:paraId="0D38514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586"/>
              <w:gridCol w:w="6402"/>
            </w:tblGrid>
            <w:tr w:rsidR="000E4C7A" w:rsidTr="1F943631" w14:paraId="19E91452" w14:textId="77777777">
              <w:tc>
                <w:tcPr>
                  <w:tcW w:w="2586" w:type="dxa"/>
                  <w:tcMar/>
                </w:tcPr>
                <w:p w:rsidR="000E4C7A" w:rsidP="00212B47" w:rsidRDefault="000E4C7A" w14:paraId="595EDCF1" w14:textId="77777777">
                  <w:r>
                    <w:t>ACTOR</w:t>
                  </w:r>
                </w:p>
              </w:tc>
              <w:tc>
                <w:tcPr>
                  <w:tcW w:w="6402" w:type="dxa"/>
                  <w:tcMar/>
                </w:tcPr>
                <w:p w:rsidR="000E4C7A" w:rsidP="20D917FC" w:rsidRDefault="1EB1AA73" w14:paraId="274EED0F" w14:textId="16AE652E">
                  <w:r>
                    <w:t>Software</w:t>
                  </w:r>
                </w:p>
              </w:tc>
            </w:tr>
            <w:tr w:rsidR="000E4C7A" w:rsidTr="1F943631" w14:paraId="4AC5B5F0" w14:textId="77777777">
              <w:tc>
                <w:tcPr>
                  <w:tcW w:w="2586" w:type="dxa"/>
                  <w:tcMar/>
                </w:tcPr>
                <w:p w:rsidR="000E4C7A" w:rsidP="00212B47" w:rsidRDefault="000E4C7A" w14:paraId="1DBD464A" w14:textId="77777777">
                  <w:r>
                    <w:t>ACTION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1F943631" w:rsidRDefault="5CDB9804" w14:paraId="013E36B7" w14:textId="2CE5611B">
                  <w:pPr>
                    <w:pStyle w:val="Normal"/>
                  </w:pPr>
                  <w:r w:rsidRPr="1F943631" w:rsidR="62C42715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>shall perform</w:t>
                  </w:r>
                </w:p>
              </w:tc>
            </w:tr>
            <w:tr w:rsidR="000E4C7A" w:rsidTr="1F943631" w14:paraId="76329FE6" w14:textId="77777777">
              <w:tc>
                <w:tcPr>
                  <w:tcW w:w="2586" w:type="dxa"/>
                  <w:tcMar/>
                </w:tcPr>
                <w:p w:rsidR="000E4C7A" w:rsidP="00212B47" w:rsidRDefault="000E4C7A" w14:paraId="1DE19F84" w14:textId="77777777">
                  <w:r>
                    <w:t>OBJECT</w:t>
                  </w:r>
                </w:p>
              </w:tc>
              <w:tc>
                <w:tcPr>
                  <w:tcW w:w="6402" w:type="dxa"/>
                  <w:tcMar/>
                </w:tcPr>
                <w:p w:rsidR="000E4C7A" w:rsidP="1F943631" w:rsidRDefault="06C9EA85" w14:paraId="73B15C66" w14:textId="6AE9CC3B">
                  <w:pPr>
                    <w:pStyle w:val="Normal"/>
                  </w:pPr>
                  <w:r w:rsidR="390EB418">
                    <w:rPr/>
                    <w:t>CBIT in 5 second  periods</w:t>
                  </w:r>
                </w:p>
              </w:tc>
            </w:tr>
            <w:tr w:rsidR="000E4C7A" w:rsidTr="1F943631" w14:paraId="70C6BFC0" w14:textId="77777777">
              <w:tc>
                <w:tcPr>
                  <w:tcW w:w="2586" w:type="dxa"/>
                  <w:tcMar/>
                </w:tcPr>
                <w:p w:rsidR="000E4C7A" w:rsidP="00212B47" w:rsidRDefault="000E4C7A" w14:paraId="0F2D3BA9" w14:textId="77777777">
                  <w:r>
                    <w:t>EVENT</w:t>
                  </w:r>
                </w:p>
              </w:tc>
              <w:tc>
                <w:tcPr>
                  <w:tcW w:w="6402" w:type="dxa"/>
                  <w:tcMar/>
                </w:tcPr>
                <w:p w:rsidR="000E4C7A" w:rsidP="00212B47" w:rsidRDefault="000E4C7A" w14:paraId="555674AC" w14:textId="77777777"/>
              </w:tc>
            </w:tr>
            <w:tr w:rsidR="000E4C7A" w:rsidTr="1F943631" w14:paraId="3EACACB9" w14:textId="77777777">
              <w:tc>
                <w:tcPr>
                  <w:tcW w:w="2586" w:type="dxa"/>
                  <w:tcMar/>
                </w:tcPr>
                <w:p w:rsidR="000E4C7A" w:rsidP="00212B47" w:rsidRDefault="000E4C7A" w14:paraId="13B71DB7" w14:textId="77777777">
                  <w:r>
                    <w:t>PRE-CONDITION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00212B47" w:rsidRDefault="000E4C7A" w14:paraId="72FBBDC9" w14:textId="77777777"/>
              </w:tc>
            </w:tr>
            <w:tr w:rsidR="000E4C7A" w:rsidTr="1F943631" w14:paraId="048DB24E" w14:textId="77777777">
              <w:tc>
                <w:tcPr>
                  <w:tcW w:w="2586" w:type="dxa"/>
                  <w:tcMar/>
                </w:tcPr>
                <w:p w:rsidR="000E4C7A" w:rsidP="00212B47" w:rsidRDefault="000E4C7A" w14:paraId="016B13D8" w14:textId="77777777">
                  <w:r>
                    <w:t>POST-CONDITION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00212B47" w:rsidRDefault="000E4C7A" w14:paraId="03E508C2" w14:textId="77777777"/>
              </w:tc>
            </w:tr>
          </w:tbl>
          <w:p w:rsidRPr="0085476D" w:rsidR="00087DFA" w:rsidP="00212B47" w:rsidRDefault="00087DFA" w14:paraId="4AFDFF4F" w14:textId="77777777"/>
        </w:tc>
      </w:tr>
      <w:tr w:rsidRPr="004D3450" w:rsidR="004D01C9" w:rsidTr="43536267" w14:paraId="43FACA68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E736B2" w14:paraId="449284BB" w14:textId="77777777">
            <w:pPr>
              <w:pStyle w:val="Balk11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>VERIFICATION REQUIREMENT</w:t>
            </w:r>
          </w:p>
        </w:tc>
      </w:tr>
      <w:tr w:rsidRPr="004D3450" w:rsidR="006F12B7" w:rsidTr="43536267" w14:paraId="5CBCC001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1452"/>
              <w:gridCol w:w="7536"/>
            </w:tblGrid>
            <w:tr w:rsidR="006F12B7" w:rsidTr="01EC52AC" w14:paraId="5774E51F" w14:textId="77777777">
              <w:sdt>
                <w:sdtPr>
                  <w:alias w:val="VERIFICATION METHOD"/>
                  <w:tag w:val="VERIFICATION METHOD"/>
                  <w:id w:val="-1031567276"/>
                  <w:lock w:val="sdtLocked"/>
                  <w:placeholder>
                    <w:docPart w:val="DEDE612C93074BBBA954A9C4F776A477"/>
                  </w:placeholder>
                  <w:showingPlcHdr/>
                  <w:comboBox>
                    <w:listItem w:displayText="MOC0" w:value="MOC0"/>
                    <w:listItem w:displayText="MOC1" w:value="MOC1"/>
                    <w:listItem w:displayText="MOC2" w:value="MOC2"/>
                    <w:listItem w:displayText="MOC3" w:value="MOC3"/>
                    <w:listItem w:displayText="MOC4" w:value="MOC4"/>
                    <w:listItem w:displayText="MOC5" w:value="MOC5"/>
                    <w:listItem w:displayText="MOC6" w:value="MOC6"/>
                    <w:listItem w:displayText="MOC7" w:value="MOC7"/>
                    <w:listItem w:displayText="MOC8" w:value="MOC8"/>
                    <w:listItem w:displayText="MOC9" w:value="MOC9"/>
                  </w:comboBox>
                </w:sdtPr>
                <w:sdtEndPr/>
                <w:sdtContent>
                  <w:tc>
                    <w:tcPr>
                      <w:tcW w:w="1452" w:type="dxa"/>
                      <w:tcMar/>
                    </w:tcPr>
                    <w:p w:rsidR="006F12B7" w:rsidP="00212B47" w:rsidRDefault="00E71EA2" w14:paraId="0733D4C5" w14:textId="4F3747DC">
                      <w:r>
                        <w:rPr>
                          <w:rStyle w:val="YerTutucuMetni"/>
                        </w:rPr>
                        <w:t>SELECT</w:t>
                      </w:r>
                    </w:p>
                  </w:tc>
                </w:sdtContent>
              </w:sdt>
              <w:tc>
                <w:tcPr>
                  <w:tcW w:w="7536" w:type="dxa"/>
                  <w:tcMar/>
                </w:tcPr>
                <w:p w:rsidR="006F12B7" w:rsidP="4D294117" w:rsidRDefault="00E71EA2" w14:paraId="0F95A01B" w14:textId="419C17BF">
                  <w:pPr>
                    <w:pStyle w:val="Normal"/>
                    <w:rPr>
                      <w:ins w:author="Gürkan KARAKUŞ" w:date="2022-12-29T15:57:45.452Z" w:id="179248429"/>
                    </w:rPr>
                  </w:pPr>
                  <w:r w:rsidR="2731D685">
                    <w:rPr/>
                    <w:t>MOC4</w:t>
                  </w:r>
                  <w:r w:rsidR="29678D7D">
                    <w:rPr/>
                    <w:t xml:space="preserve">, </w:t>
                  </w:r>
                </w:p>
                <w:p w:rsidR="006F12B7" w:rsidP="4D294117" w:rsidRDefault="00E71EA2" w14:paraId="6A764D00" w14:textId="6D0B1421">
                  <w:pPr>
                    <w:pStyle w:val="Normal"/>
                  </w:pPr>
                  <w:r w:rsidR="29678D7D">
                    <w:rPr/>
                    <w:t xml:space="preserve">Yazılım, </w:t>
                  </w:r>
                  <w:r w:rsidR="13842225">
                    <w:rPr/>
                    <w:t xml:space="preserve">her CBIT gerçekleştiği durumda UART ile ekrana CBIT fonksiyonlarının sağlık durumunu bastırabilir. </w:t>
                  </w:r>
                  <w:r w:rsidR="20CB4021">
                    <w:rPr/>
                    <w:t xml:space="preserve">Harici olarak doğruluğundan emin olunan bir zamanlayıcı yardımıyla 5 saniyede bir CBIT yapıldığı </w:t>
                  </w:r>
                  <w:proofErr w:type="spellStart"/>
                  <w:r w:rsidR="5F254286">
                    <w:rPr/>
                    <w:t>uart</w:t>
                  </w:r>
                  <w:proofErr w:type="spellEnd"/>
                  <w:r w:rsidR="5F254286">
                    <w:rPr/>
                    <w:t xml:space="preserve"> ekranına basılan fonksiyonların sağlık durumunun ekrana bastırılma sıklığından </w:t>
                  </w:r>
                  <w:r w:rsidR="20CB4021">
                    <w:rPr/>
                    <w:t>tespit edilebilir</w:t>
                  </w:r>
                  <w:r w:rsidR="20CB4021">
                    <w:rPr/>
                    <w:t>.</w:t>
                  </w:r>
                  <w:r w:rsidR="7DCF9B24">
                    <w:rPr/>
                    <w:t xml:space="preserve"> </w:t>
                  </w:r>
                </w:p>
              </w:tc>
            </w:tr>
          </w:tbl>
          <w:p w:rsidR="006F12B7" w:rsidP="00212B47" w:rsidRDefault="006F12B7" w14:paraId="3A86B439" w14:textId="6F879D4F">
            <w:r w:rsidR="50E90D66">
              <w:rPr/>
              <w:t xml:space="preserve">  </w:t>
            </w:r>
          </w:p>
        </w:tc>
      </w:tr>
      <w:tr w:rsidRPr="004D3450" w:rsidR="00334478" w:rsidTr="43536267" w14:paraId="47363743" w14:textId="77777777">
        <w:trPr>
          <w:cantSplit/>
        </w:trPr>
        <w:tc>
          <w:tcPr>
            <w:tcW w:w="9214" w:type="dxa"/>
            <w:tcMar/>
          </w:tcPr>
          <w:p w:rsidRPr="0085476D" w:rsidR="00334478" w:rsidP="00C41EC8" w:rsidRDefault="00334478" w14:paraId="501EC346" w14:textId="77777777">
            <w:pPr>
              <w:pStyle w:val="Balk11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>ANALYSIS</w:t>
            </w:r>
          </w:p>
        </w:tc>
      </w:tr>
      <w:tr w:rsidRPr="004D3450" w:rsidR="00334478" w:rsidTr="43536267" w14:paraId="0EB2CC50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334478" w:rsidTr="43536267" w14:paraId="4F0474EE" w14:textId="77777777">
              <w:tc>
                <w:tcPr>
                  <w:tcW w:w="8988" w:type="dxa"/>
                  <w:tcMar/>
                </w:tcPr>
                <w:p w:rsidR="00334478" w:rsidP="1F943631" w:rsidRDefault="65BA4636" w14:paraId="24E5CB25" w14:textId="39FE72A3">
                  <w:pPr/>
                  <w:r w:rsidR="6FCFBD92">
                    <w:rPr/>
                    <w:t xml:space="preserve">5 saniyeyi ölçmek için MCU içerisindeki bir zamanlayıcı kullanılabilir. </w:t>
                  </w:r>
                  <w:r w:rsidR="162E96D7">
                    <w:rPr/>
                    <w:t>Önceki CBIT t</w:t>
                  </w:r>
                  <w:r w:rsidR="5A538EFD">
                    <w:rPr/>
                    <w:t>i</w:t>
                  </w:r>
                  <w:r w:rsidR="162E96D7">
                    <w:rPr/>
                    <w:t xml:space="preserve">n </w:t>
                  </w:r>
                  <w:r w:rsidR="0F104751">
                    <w:rPr/>
                    <w:t xml:space="preserve">başlangıcından </w:t>
                  </w:r>
                  <w:r w:rsidR="162E96D7">
                    <w:rPr/>
                    <w:t xml:space="preserve">itibaren 5 saniye </w:t>
                  </w:r>
                  <w:r w:rsidR="543E6FC0">
                    <w:rPr/>
                    <w:t>geçtikten</w:t>
                  </w:r>
                  <w:r w:rsidR="162E96D7">
                    <w:rPr/>
                    <w:t xml:space="preserve"> sonra tekrar </w:t>
                  </w:r>
                  <w:r w:rsidR="33819796">
                    <w:rPr/>
                    <w:t>CBIT fonksiyonu çağırılabilir.</w:t>
                  </w:r>
                  <w:r w:rsidR="3E906235">
                    <w:rPr/>
                    <w:t xml:space="preserve"> </w:t>
                  </w:r>
                  <w:r w:rsidR="1AA79F13">
                    <w:rPr/>
                    <w:t>Herhangi</w:t>
                  </w:r>
                  <w:r w:rsidR="197BD800">
                    <w:rPr/>
                    <w:t xml:space="preserve"> </w:t>
                  </w:r>
                  <w:r w:rsidR="3E906235">
                    <w:rPr/>
                    <w:t xml:space="preserve">bir tolerans belirtilmediğinden kesin olarak 5000 mili saniyede </w:t>
                  </w:r>
                  <w:r w:rsidR="74B3908E">
                    <w:rPr/>
                    <w:t xml:space="preserve">çalışmasına gerek yoktur. Bu nedenle CBIT </w:t>
                  </w:r>
                  <w:r w:rsidR="3E906235">
                    <w:rPr/>
                    <w:t>kontrol</w:t>
                  </w:r>
                  <w:r w:rsidR="23644D6D">
                    <w:rPr/>
                    <w:t>ü</w:t>
                  </w:r>
                  <w:r w:rsidR="3E906235">
                    <w:rPr/>
                    <w:t xml:space="preserve"> Main </w:t>
                  </w:r>
                  <w:proofErr w:type="spellStart"/>
                  <w:r w:rsidR="3E906235">
                    <w:rPr/>
                    <w:t>loop</w:t>
                  </w:r>
                  <w:proofErr w:type="spellEnd"/>
                  <w:r w:rsidR="3E906235">
                    <w:rPr/>
                    <w:t xml:space="preserve"> içerisinde yapılabilir.</w:t>
                  </w:r>
                  <w:r w:rsidR="57AC90F0">
                    <w:rPr/>
                    <w:t xml:space="preserve"> CBIT yapıldığı anda IBIT yapılması durumunda </w:t>
                  </w:r>
                  <w:r w:rsidR="6089B892">
                    <w:rPr/>
                    <w:t xml:space="preserve">bu işlemlere harcanacak süre </w:t>
                  </w:r>
                  <w:r w:rsidR="57AC90F0">
                    <w:rPr/>
                    <w:t xml:space="preserve">3000 milisaniye </w:t>
                  </w:r>
                  <w:r w:rsidR="7DFCDE3A">
                    <w:rPr/>
                    <w:t>artabilir. Bundan dolayı CBIT süresi arttırılabilir.</w:t>
                  </w:r>
                </w:p>
                <w:p w:rsidR="00334478" w:rsidP="681CDD0F" w:rsidRDefault="65BA4636" w14:paraId="05F2CF39" w14:textId="5C68ECD9">
                  <w:pPr>
                    <w:pStyle w:val="Normal"/>
                  </w:pPr>
                  <w:proofErr w:type="spellStart"/>
                  <w:r w:rsidR="1D17B7DE">
                    <w:rPr/>
                    <w:t>Completeness</w:t>
                  </w:r>
                  <w:proofErr w:type="spellEnd"/>
                  <w:r w:rsidR="1D17B7DE">
                    <w:rPr/>
                    <w:t>: zaman toleransı yok</w:t>
                  </w:r>
                </w:p>
              </w:tc>
            </w:tr>
          </w:tbl>
          <w:p w:rsidR="00334478" w:rsidP="00C41EC8" w:rsidRDefault="00334478" w14:paraId="7906A347" w14:textId="77777777"/>
        </w:tc>
      </w:tr>
      <w:tr w:rsidRPr="004D3450" w:rsidR="00E27154" w:rsidTr="43536267" w14:paraId="5D4B8F63" w14:textId="77777777">
        <w:trPr>
          <w:cantSplit/>
        </w:trPr>
        <w:tc>
          <w:tcPr>
            <w:tcW w:w="9214" w:type="dxa"/>
            <w:tcMar/>
          </w:tcPr>
          <w:p w:rsidRPr="0085476D" w:rsidR="00E27154" w:rsidP="00212B47" w:rsidRDefault="00E27154" w14:paraId="7C54D3BA" w14:textId="77777777">
            <w:pPr>
              <w:pStyle w:val="Balk11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>PROPOSED STATEMENT</w:t>
            </w:r>
          </w:p>
        </w:tc>
      </w:tr>
      <w:tr w:rsidRPr="004D3450" w:rsidR="00E27154" w:rsidTr="43536267" w14:paraId="7AD0602F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E27154" w:rsidTr="43536267" w14:paraId="4E02DD80" w14:textId="77777777">
              <w:tc>
                <w:tcPr>
                  <w:tcW w:w="8988" w:type="dxa"/>
                  <w:tcMar/>
                </w:tcPr>
                <w:p w:rsidR="00E27154" w:rsidP="1F943631" w:rsidRDefault="444F4CB6" w14:paraId="56A83F92" w14:textId="06421032">
                  <w:pPr>
                    <w:pStyle w:val="Normal"/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</w:pPr>
                  <w:r w:rsidRPr="43536267" w:rsidR="723815B6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>-</w:t>
                  </w:r>
                  <w:r w:rsidRPr="43536267" w:rsidR="1F2E9DC4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 xml:space="preserve">Software </w:t>
                  </w:r>
                  <w:r w:rsidRPr="43536267" w:rsidR="1F2E9DC4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>shall</w:t>
                  </w:r>
                  <w:r w:rsidRPr="43536267" w:rsidR="1F2E9DC4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43536267" w:rsidR="1F2E9DC4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>perform</w:t>
                  </w:r>
                  <w:proofErr w:type="spellEnd"/>
                  <w:r w:rsidRPr="43536267" w:rsidR="1F2E9DC4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 xml:space="preserve"> CBIT in </w:t>
                  </w:r>
                  <w:r w:rsidRPr="43536267" w:rsidR="3A119021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>5000+3000</w:t>
                  </w:r>
                  <w:r w:rsidRPr="43536267" w:rsidR="1F2E9DC4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 xml:space="preserve">+-100 </w:t>
                  </w:r>
                  <w:proofErr w:type="spellStart"/>
                  <w:r w:rsidRPr="43536267" w:rsidR="1F2E9DC4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>millisecond</w:t>
                  </w:r>
                  <w:r w:rsidRPr="43536267" w:rsidR="7FB48336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>s</w:t>
                  </w:r>
                  <w:proofErr w:type="spellEnd"/>
                  <w:r w:rsidRPr="43536267" w:rsidR="1F2E9DC4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>  </w:t>
                  </w:r>
                  <w:proofErr w:type="spellStart"/>
                  <w:r w:rsidRPr="43536267" w:rsidR="1F2E9DC4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>period</w:t>
                  </w:r>
                  <w:proofErr w:type="spellEnd"/>
                  <w:r w:rsidRPr="43536267" w:rsidR="1F2E9DC4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>. </w:t>
                  </w:r>
                </w:p>
                <w:p w:rsidR="00E27154" w:rsidP="1F943631" w:rsidRDefault="444F4CB6" w14:paraId="36C8BCE1" w14:textId="6157BE93">
                  <w:pPr>
                    <w:pStyle w:val="Normal"/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</w:pPr>
                  <w:r w:rsidRPr="43536267" w:rsidR="26FED962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 xml:space="preserve">-Software </w:t>
                  </w:r>
                  <w:proofErr w:type="spellStart"/>
                  <w:r w:rsidRPr="43536267" w:rsidR="26FED962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>shall</w:t>
                  </w:r>
                  <w:proofErr w:type="spellEnd"/>
                  <w:r w:rsidRPr="43536267" w:rsidR="26FED962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43536267" w:rsidR="26FED962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>perform</w:t>
                  </w:r>
                  <w:proofErr w:type="spellEnd"/>
                  <w:r w:rsidRPr="43536267" w:rsidR="26FED962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 xml:space="preserve"> CBIT in 8000+-100 </w:t>
                  </w:r>
                  <w:r w:rsidRPr="43536267" w:rsidR="26FED962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>milliseconds</w:t>
                  </w:r>
                  <w:r w:rsidRPr="43536267" w:rsidR="26FED962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>  </w:t>
                  </w:r>
                  <w:r w:rsidRPr="43536267" w:rsidR="26FED962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>period</w:t>
                  </w:r>
                  <w:r w:rsidRPr="43536267" w:rsidR="26FED962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>. </w:t>
                  </w:r>
                </w:p>
              </w:tc>
            </w:tr>
          </w:tbl>
          <w:p w:rsidR="00E27154" w:rsidP="00212B47" w:rsidRDefault="00E27154" w14:paraId="5EF86891" w14:textId="77777777"/>
        </w:tc>
      </w:tr>
      <w:tr w:rsidRPr="004D3450" w:rsidR="004D01C9" w:rsidTr="43536267" w14:paraId="4DB0E93B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266DEC" w14:paraId="2706DF4A" w14:textId="77777777">
            <w:pPr>
              <w:pStyle w:val="Balk11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>REFERENCES</w:t>
            </w:r>
          </w:p>
        </w:tc>
      </w:tr>
      <w:tr w:rsidRPr="004D3450" w:rsidR="004D01C9" w:rsidTr="43536267" w14:paraId="1F389570" w14:textId="77777777">
        <w:trPr>
          <w:cantSplit/>
        </w:trPr>
        <w:tc>
          <w:tcPr>
            <w:tcW w:w="9214" w:type="dxa"/>
            <w:tcMar/>
          </w:tcPr>
          <w:p w:rsidRPr="0085476D" w:rsidR="004D01C9" w:rsidP="43536267" w:rsidRDefault="00E71EA2" w14:paraId="16F063FD" w14:textId="745A24DC">
            <w:pPr>
              <w:pStyle w:val="ListeParagraf"/>
              <w:numPr>
                <w:ilvl w:val="0"/>
                <w:numId w:val="25"/>
              </w:numPr>
              <w:rPr>
                <w:noProof w:val="0"/>
                <w:lang w:val="tr-TR"/>
              </w:rPr>
            </w:pPr>
            <w:r w:rsidRPr="43536267" w:rsidR="350BCE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tr-TR"/>
              </w:rPr>
              <w:t>NEM42106-PIDS-089</w:t>
            </w:r>
          </w:p>
        </w:tc>
      </w:tr>
    </w:tbl>
    <w:p w:rsidRPr="004D3450" w:rsidR="00F425A7" w:rsidRDefault="00F425A7" w14:paraId="58C9A9D3" w14:textId="77777777">
      <w:pPr>
        <w:tabs>
          <w:tab w:val="clear" w:pos="425"/>
        </w:tabs>
        <w:spacing w:after="160" w:line="259" w:lineRule="auto"/>
        <w:jc w:val="left"/>
      </w:pPr>
    </w:p>
    <w:sectPr w:rsidRPr="004D3450" w:rsidR="00F425A7" w:rsidSect="00F61150">
      <w:headerReference w:type="default" r:id="rId12"/>
      <w:footerReference w:type="default" r:id="rId13"/>
      <w:headerReference w:type="first" r:id="rId14"/>
      <w:footerReference w:type="first" r:id="rId15"/>
      <w:pgSz w:w="11906" w:h="16838" w:orient="portrait" w:code="9"/>
      <w:pgMar w:top="1474" w:right="1134" w:bottom="1474" w:left="1134" w:header="289" w:footer="8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57F69" w:rsidP="00762C31" w:rsidRDefault="00757F69" w14:paraId="7AB6B752" w14:textId="77777777">
      <w:r>
        <w:separator/>
      </w:r>
    </w:p>
  </w:endnote>
  <w:endnote w:type="continuationSeparator" w:id="0">
    <w:p w:rsidR="00757F69" w:rsidP="00762C31" w:rsidRDefault="00757F69" w14:paraId="7C13D2A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624FA1" w:rsidR="000610C6" w:rsidP="001E4115" w:rsidRDefault="001E4115" w14:paraId="02EEF70B" w14:textId="77777777">
    <w:pPr>
      <w:pStyle w:val="DOCUMENTTAG"/>
      <w:jc w:val="center"/>
      <w:rPr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3155709" wp14:editId="24B8D408">
              <wp:simplePos x="0" y="0"/>
              <wp:positionH relativeFrom="margin">
                <wp:posOffset>6045200</wp:posOffset>
              </wp:positionH>
              <wp:positionV relativeFrom="page">
                <wp:posOffset>9927851</wp:posOffset>
              </wp:positionV>
              <wp:extent cx="264795" cy="132715"/>
              <wp:effectExtent l="0" t="0" r="1905" b="63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4795" cy="1327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756AB7C2" w14:textId="77777777">
                          <w:pPr>
                            <w:pStyle w:val="DOCUMENTFOOTERFORMNO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 w:rsidR="00757F69">
                            <w:fldChar w:fldCharType="begin"/>
                          </w:r>
                          <w:r w:rsidR="00757F69">
                            <w:instrText>NUMPAGES   \* MERGEFORMAT</w:instrText>
                          </w:r>
                          <w:r w:rsidR="00757F69"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 w:rsidR="00757F69"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0CB27C45">
            <v:shapetype id="_x0000_t202" coordsize="21600,21600" o:spt="202" path="m,l,21600r21600,l21600,xe" w14:anchorId="43155709">
              <v:stroke joinstyle="miter"/>
              <v:path gradientshapeok="t" o:connecttype="rect"/>
            </v:shapetype>
            <v:shape id="Text Box 14" style="position:absolute;left:0;text-align:left;margin-left:476pt;margin-top:781.7pt;width:20.85pt;height:10.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8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">
              <v:textbox inset="0,0,0,0">
                <w:txbxContent>
                  <w:p w:rsidRPr="006D4B1A" w:rsidR="001E4115" w:rsidP="001E4115" w:rsidRDefault="001E4115" w14:paraId="50924ADB" w14:textId="77777777">
                    <w:pPr>
                      <w:pStyle w:val="DOCUMENTFOOTERFORMNO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>/</w:t>
                    </w:r>
                    <w:r>
                      <w:fldChar w:fldCharType="begin"/>
                    </w:r>
                    <w:r>
                      <w:instrText>NUMPAGES   \* MERGEFORMAT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 xml:space="preserve"> 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1AAEFA0" wp14:editId="75B7BA38">
              <wp:simplePos x="0" y="0"/>
              <wp:positionH relativeFrom="margin">
                <wp:posOffset>-193997</wp:posOffset>
              </wp:positionH>
              <wp:positionV relativeFrom="page">
                <wp:posOffset>9945666</wp:posOffset>
              </wp:positionV>
              <wp:extent cx="1123950" cy="13335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23950" cy="1333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393FB222" w14:textId="77777777">
                          <w:pPr>
                            <w:pStyle w:val="DOCUMENTFOOTERFORMNO"/>
                          </w:pPr>
                          <w:r w:rsidRPr="006D4B1A">
                            <w:t>NAVIO-</w:t>
                          </w:r>
                          <w:r w:rsidR="0031053C">
                            <w:t>T</w:t>
                          </w:r>
                          <w:r w:rsidRPr="006D4B1A">
                            <w:t>-</w:t>
                          </w:r>
                          <w:r>
                            <w:t>200</w:t>
                          </w:r>
                          <w:r w:rsidR="0031053C">
                            <w:t>4</w:t>
                          </w:r>
                          <w:r>
                            <w:t>0 Rev: A</w:t>
                          </w:r>
                          <w:r w:rsidRPr="006D4B1A"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  <w:t>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3B719156">
            <v:shape id="Text Box 11" style="position:absolute;left:0;text-align:left;margin-left:-15.3pt;margin-top:783.1pt;width:88.5pt;height:10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9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" w14:anchorId="61AAEFA0">
              <v:textbox inset="0,0,0,0">
                <w:txbxContent>
                  <w:p w:rsidRPr="006D4B1A" w:rsidR="001E4115" w:rsidP="001E4115" w:rsidRDefault="001E4115" w14:paraId="4715FC9E" w14:textId="77777777">
                    <w:pPr>
                      <w:pStyle w:val="DOCUMENTFOOTERFORMNO"/>
                    </w:pPr>
                    <w:r w:rsidRPr="006D4B1A">
                      <w:t>NAVIO-</w:t>
                    </w:r>
                    <w:r w:rsidR="0031053C">
                      <w:t>T</w:t>
                    </w:r>
                    <w:r w:rsidRPr="006D4B1A">
                      <w:t>-</w:t>
                    </w:r>
                    <w:r>
                      <w:t>200</w:t>
                    </w:r>
                    <w:r w:rsidR="0031053C">
                      <w:t>4</w:t>
                    </w:r>
                    <w:r>
                      <w:t>0 Rev: A</w:t>
                    </w:r>
                    <w:r w:rsidRPr="006D4B1A">
                      <w:rPr>
                        <w:color w:val="FFFFFF" w:themeColor="background1"/>
                        <w14:textFill>
                          <w14:noFill/>
                        </w14:textFill>
                      </w:rPr>
                      <w:t>01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624FA1" w:rsidR="000610C6">
      <w:rPr>
        <w:noProof/>
        <w:u w:val="single"/>
      </w:rPr>
      <mc:AlternateContent>
        <mc:Choice Requires="wps">
          <w:drawing>
            <wp:anchor distT="0" distB="0" distL="114300" distR="114300" simplePos="0" relativeHeight="251677696" behindDoc="0" locked="1" layoutInCell="1" allowOverlap="0" wp14:anchorId="246FE22B" wp14:editId="73444DC8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133" name="Text Box 1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0610C6" w:rsidP="00391B15" w:rsidRDefault="000610C6" w14:paraId="61877A42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0610C6" w:rsidP="00391B15" w:rsidRDefault="000610C6" w14:paraId="256A0E65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558E4B20">
            <v:shape id="Text Box 133" style="position:absolute;left:0;text-align:left;margin-left:38.15pt;margin-top:794.9pt;width:518.4pt;height:34.5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0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" w14:anchorId="246FE22B">
              <v:textbox>
                <w:txbxContent>
                  <w:p w:rsidRPr="00F55741" w:rsidR="000610C6" w:rsidP="00391B15" w:rsidRDefault="000610C6" w14:paraId="421485FF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0610C6" w:rsidP="00391B15" w:rsidRDefault="000610C6" w14:paraId="20774D11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000E48D1">
      <w:rPr>
        <w:u w:val="single"/>
      </w:rPr>
      <w:t>HİZMETE ÖZEL</w:t>
    </w:r>
    <w:r w:rsidR="00263E8F">
      <w:rPr>
        <w:u w:val="single"/>
      </w:rPr>
      <w:t>/CLASSIFIED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204967" w:rsidRDefault="00204967" w14:paraId="0C8DFCA1" w14:textId="77777777">
    <w:pPr>
      <w:pStyle w:val="AltBilgi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1" layoutInCell="1" allowOverlap="0" wp14:anchorId="1BDC2693" wp14:editId="67C09936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92" name="Text Box 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204967" w:rsidP="00204967" w:rsidRDefault="00204967" w14:paraId="367D690D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204967" w:rsidP="00204967" w:rsidRDefault="00204967" w14:paraId="0433DEFC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63D1984F">
            <v:shapetype id="_x0000_t202" coordsize="21600,21600" o:spt="202" path="m,l,21600r21600,l21600,xe" w14:anchorId="1BDC2693">
              <v:stroke joinstyle="miter"/>
              <v:path gradientshapeok="t" o:connecttype="rect"/>
            </v:shapetype>
            <v:shape id="Text Box 92" style="position:absolute;left:0;text-align:left;margin-left:38.15pt;margin-top:794.9pt;width:518.4pt;height:34.5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1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">
              <v:textbox>
                <w:txbxContent>
                  <w:p w:rsidRPr="00F55741" w:rsidR="00204967" w:rsidP="00204967" w:rsidRDefault="00204967" w14:paraId="175A33F3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204967" w:rsidP="00204967" w:rsidRDefault="00204967" w14:paraId="3C548F7D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57F69" w:rsidP="00762C31" w:rsidRDefault="00757F69" w14:paraId="37BB8496" w14:textId="77777777">
      <w:r>
        <w:separator/>
      </w:r>
    </w:p>
  </w:footnote>
  <w:footnote w:type="continuationSeparator" w:id="0">
    <w:p w:rsidR="00757F69" w:rsidP="00762C31" w:rsidRDefault="00757F69" w14:paraId="611918F3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5A5EBD" w:rsidR="000610C6" w:rsidP="00C8099B" w:rsidRDefault="00CB1BFA" w14:paraId="6448FE87" w14:textId="4187B07B">
    <w:pPr>
      <w:pStyle w:val="stBilgi"/>
      <w:spacing w:after="0" w:line="240" w:lineRule="auto"/>
      <w:rPr>
        <w:szCs w:val="24"/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1" layoutInCell="1" allowOverlap="0" wp14:anchorId="0D8A3E98" wp14:editId="6D8793E5">
              <wp:simplePos x="0" y="0"/>
              <wp:positionH relativeFrom="page">
                <wp:posOffset>2159635</wp:posOffset>
              </wp:positionH>
              <wp:positionV relativeFrom="topMargin">
                <wp:posOffset>223520</wp:posOffset>
              </wp:positionV>
              <wp:extent cx="2951480" cy="582295"/>
              <wp:effectExtent l="0" t="0" r="1270" b="3175"/>
              <wp:wrapNone/>
              <wp:docPr id="24" name="Text Box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51480" cy="5822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E16356" w:rsidR="00CB1BFA" w:rsidP="00CB1BFA" w:rsidRDefault="00CB1BFA" w14:paraId="23032143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  <w:jc w:val="center"/>
                            <w:rPr>
                              <w:sz w:val="32"/>
                              <w:szCs w:val="32"/>
                              <w:lang w:val="tr-TR"/>
                            </w:rPr>
                          </w:pP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t xml:space="preserve">REQUIREMENT </w:t>
                          </w: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br/>
                          </w: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t>VALIDATION RECORD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3E747CCC">
            <v:shapetype id="_x0000_t202" coordsize="21600,21600" o:spt="202" path="m,l,21600r21600,l21600,xe" w14:anchorId="0D8A3E98">
              <v:stroke joinstyle="miter"/>
              <v:path gradientshapeok="t" o:connecttype="rect"/>
            </v:shapetype>
            <v:shape id="Text Box 24" style="position:absolute;left:0;text-align:left;margin-left:170.05pt;margin-top:17.6pt;width:232.4pt;height:45.8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margin;mso-height-relative:margin;v-text-anchor:top" o:spid="_x0000_s1026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">
              <v:textbox inset="0,0,0,0">
                <w:txbxContent>
                  <w:p w:rsidRPr="00E16356" w:rsidR="00CB1BFA" w:rsidP="00CB1BFA" w:rsidRDefault="00CB1BFA" w14:paraId="6AF9CA35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  <w:jc w:val="center"/>
                      <w:rPr>
                        <w:sz w:val="32"/>
                        <w:szCs w:val="32"/>
                        <w:lang w:val="tr-TR"/>
                      </w:rPr>
                    </w:pPr>
                    <w:r>
                      <w:rPr>
                        <w:sz w:val="32"/>
                        <w:szCs w:val="32"/>
                        <w:lang w:val="tr-TR"/>
                      </w:rPr>
                      <w:t xml:space="preserve">REQUIREMENT </w:t>
                    </w:r>
                    <w:r>
                      <w:rPr>
                        <w:sz w:val="32"/>
                        <w:szCs w:val="32"/>
                        <w:lang w:val="tr-TR"/>
                      </w:rPr>
                      <w:br/>
                    </w:r>
                    <w:r>
                      <w:rPr>
                        <w:sz w:val="32"/>
                        <w:szCs w:val="32"/>
                        <w:lang w:val="tr-TR"/>
                      </w:rPr>
                      <w:t>VALIDATION RECORD</w:t>
                    </w:r>
                  </w:p>
                </w:txbxContent>
              </v:textbox>
              <w10:wrap anchorx="page" anchory="margin"/>
              <w10:anchorlock/>
            </v:shape>
          </w:pict>
        </mc:Fallback>
      </mc:AlternateContent>
    </w:r>
    <w:r w:rsidR="008164F8">
      <w:rPr>
        <w:noProof/>
      </w:rPr>
      <mc:AlternateContent>
        <mc:Choice Requires="wps">
          <w:drawing>
            <wp:anchor distT="0" distB="0" distL="114300" distR="114300" simplePos="0" relativeHeight="251681792" behindDoc="0" locked="1" layoutInCell="1" allowOverlap="0" wp14:anchorId="6AF39363" wp14:editId="55439DFB">
              <wp:simplePos x="0" y="0"/>
              <wp:positionH relativeFrom="page">
                <wp:posOffset>5257800</wp:posOffset>
              </wp:positionH>
              <wp:positionV relativeFrom="page">
                <wp:posOffset>179070</wp:posOffset>
              </wp:positionV>
              <wp:extent cx="1770380" cy="791845"/>
              <wp:effectExtent l="0" t="0" r="1270" b="8255"/>
              <wp:wrapNone/>
              <wp:docPr id="136" name="Text Box 1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70380" cy="7918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CF34BE" w:rsidR="008164F8" w:rsidP="00BD1A86" w:rsidRDefault="008164F8" w14:paraId="62C29537" w14:textId="4790C41D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Project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Pr="00CB1BFA" w:rsidR="00CB1BFA">
                            <w:t>N2021</w:t>
                          </w:r>
                          <w:r w:rsidR="00CB1BFA">
                            <w:t>-</w:t>
                          </w:r>
                          <w:r w:rsidRPr="00CB1BFA" w:rsidR="00CB1BFA">
                            <w:t>0219</w:t>
                          </w:r>
                        </w:p>
                        <w:p w:rsidRPr="00CF34BE" w:rsidR="008164F8" w:rsidP="00BD1A86" w:rsidRDefault="008164F8" w14:paraId="5DE34EB2" w14:textId="17C05CF0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Document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</w:p>
                        <w:p w:rsidRPr="00CF34BE" w:rsidR="008164F8" w:rsidP="00BD1A86" w:rsidRDefault="008164F8" w14:paraId="744EFC32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Revision</w:t>
                          </w:r>
                          <w:r w:rsidRPr="00CF34BE">
                            <w:tab/>
                          </w:r>
                          <w:r w:rsidRPr="00CF34BE">
                            <w:t>: A</w:t>
                          </w:r>
                        </w:p>
                        <w:p w:rsidR="008164F8" w:rsidP="00BD1A86" w:rsidRDefault="008164F8" w14:paraId="152DFBD5" w14:textId="22F2024C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Date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="00607B39">
                            <w:t>2021</w:t>
                          </w:r>
                          <w:r w:rsidRPr="00CF34BE">
                            <w:t>-</w:t>
                          </w:r>
                          <w:r w:rsidR="00607B39">
                            <w:t>01</w:t>
                          </w:r>
                          <w:r w:rsidRPr="00CF34BE">
                            <w:t>-</w:t>
                          </w:r>
                          <w:r w:rsidR="00607B39">
                            <w:t>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5A0ACD45">
            <v:shape id="Text Box 136" style="position:absolute;left:0;text-align:left;margin-left:414pt;margin-top:14.1pt;width:139.4pt;height:62.3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" w14:anchorId="6AF39363">
              <v:textbox inset="0,0,0,0">
                <w:txbxContent>
                  <w:p w:rsidRPr="00CF34BE" w:rsidR="008164F8" w:rsidP="00BD1A86" w:rsidRDefault="008164F8" w14:paraId="511F4B06" w14:textId="4790C41D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Project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Pr="00CB1BFA" w:rsidR="00CB1BFA">
                      <w:t>N2021</w:t>
                    </w:r>
                    <w:r w:rsidR="00CB1BFA">
                      <w:t>-</w:t>
                    </w:r>
                    <w:r w:rsidRPr="00CB1BFA" w:rsidR="00CB1BFA">
                      <w:t>0219</w:t>
                    </w:r>
                  </w:p>
                  <w:p w:rsidRPr="00CF34BE" w:rsidR="008164F8" w:rsidP="00BD1A86" w:rsidRDefault="008164F8" w14:paraId="7F94D0A7" w14:textId="17C05CF0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Document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</w:p>
                  <w:p w:rsidRPr="00CF34BE" w:rsidR="008164F8" w:rsidP="00BD1A86" w:rsidRDefault="008164F8" w14:paraId="664B5C57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Revision</w:t>
                    </w:r>
                    <w:r w:rsidRPr="00CF34BE">
                      <w:tab/>
                    </w:r>
                    <w:r w:rsidRPr="00CF34BE">
                      <w:t>: A</w:t>
                    </w:r>
                  </w:p>
                  <w:p w:rsidR="008164F8" w:rsidP="00BD1A86" w:rsidRDefault="008164F8" w14:paraId="43FCB272" w14:textId="22F2024C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Date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="00607B39">
                      <w:t>2021</w:t>
                    </w:r>
                    <w:r w:rsidRPr="00CF34BE">
                      <w:t>-</w:t>
                    </w:r>
                    <w:r w:rsidR="00607B39">
                      <w:t>01</w:t>
                    </w:r>
                    <w:r w:rsidRPr="00CF34BE">
                      <w:t>-</w:t>
                    </w:r>
                    <w:r w:rsidR="00607B39">
                      <w:t>22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Pr="005A5EBD" w:rsidR="000610C6">
      <w:rPr>
        <w:b/>
        <w:bCs/>
        <w:noProof/>
        <w:szCs w:val="24"/>
        <w:u w:val="single"/>
      </w:rPr>
      <mc:AlternateContent>
        <mc:Choice Requires="wpg">
          <w:drawing>
            <wp:anchor distT="0" distB="0" distL="114300" distR="114300" simplePos="0" relativeHeight="251675648" behindDoc="0" locked="1" layoutInCell="1" allowOverlap="1" wp14:anchorId="1026A775" wp14:editId="35F2EA5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1325880" cy="457200"/>
              <wp:effectExtent l="0" t="0" r="7620" b="0"/>
              <wp:wrapNone/>
              <wp:docPr id="113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114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115" name="Freeform: Shape 115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Freeform: Shape 116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Freeform: Shape 117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Freeform: Shape 118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Freeform: Shape 119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Freeform: Shape 120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Freeform: Shape 121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Freeform: Shape 122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Freeform: Shape 123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Freeform: Shape 124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25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126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127" name="Freeform: Shape 127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Freeform: Shape 128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Freeform: Shape 129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Freeform: Shape 130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Freeform: Shape 131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2" name="Freeform: Shape 132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047B8DEA">
            <v:group id="Graphic 1" style="position:absolute;margin-left:56.7pt;margin-top:14.2pt;width:104.4pt;height:36pt;z-index:251675648;mso-position-horizontal-relative:page;mso-position-vertical-relative:page;mso-width-relative:margin" coordsize="57018,19700" o:spid="_x0000_s1026" w14:anchorId="78004E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<v:shape id="Freeform: Shape 115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116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117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118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119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120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1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122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3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124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 id="Freeform: Shape 127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128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129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130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131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132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tbl>
    <w:tblPr>
      <w:tblStyle w:val="TabloKlavuzu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221"/>
      <w:gridCol w:w="4806"/>
      <w:gridCol w:w="2611"/>
    </w:tblGrid>
    <w:tr w:rsidR="00EA5E18" w:rsidTr="00DB6E16" w14:paraId="20D16CC4" w14:textId="77777777">
      <w:tc>
        <w:tcPr>
          <w:tcW w:w="2245" w:type="dxa"/>
        </w:tcPr>
        <w:p w:rsidR="00EA5E18" w:rsidP="00EA5E18" w:rsidRDefault="00EA5E18" w14:paraId="13F092D9" w14:textId="77777777">
          <w:pPr>
            <w:pStyle w:val="DOCUMENTHEADEREN"/>
            <w:jc w:val="left"/>
          </w:pPr>
        </w:p>
      </w:tc>
      <w:tc>
        <w:tcPr>
          <w:tcW w:w="4860" w:type="dxa"/>
        </w:tcPr>
        <w:p w:rsidRPr="002B6D3E" w:rsidR="00EA5E18" w:rsidP="00EA5E18" w:rsidRDefault="00EA5E18" w14:paraId="0F3E59D7" w14:textId="77777777">
          <w:pPr>
            <w:pStyle w:val="DOCUMENTHEADEREN"/>
            <w:jc w:val="both"/>
            <w:rPr>
              <w:b w:val="0"/>
              <w:bCs w:val="0"/>
              <w:i w:val="0"/>
              <w:iCs w:val="0"/>
            </w:rPr>
          </w:pPr>
        </w:p>
      </w:tc>
      <w:tc>
        <w:tcPr>
          <w:tcW w:w="2631" w:type="dxa"/>
        </w:tcPr>
        <w:p w:rsidRPr="002B6D3E" w:rsidR="00EA5E18" w:rsidP="00EA5E18" w:rsidRDefault="00EA5E18" w14:paraId="660939C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Project No</w:t>
          </w:r>
          <w:r w:rsidRPr="002B6D3E">
            <w:tab/>
          </w:r>
          <w:r w:rsidRPr="002B6D3E">
            <w:t>: N</w:t>
          </w:r>
          <w:r>
            <w:t>2020</w:t>
          </w:r>
          <w:r w:rsidRPr="002B6D3E">
            <w:t>-</w:t>
          </w:r>
          <w:r>
            <w:t>0723</w:t>
          </w:r>
        </w:p>
        <w:p w:rsidRPr="002B6D3E" w:rsidR="00EA5E18" w:rsidP="00EA5E18" w:rsidRDefault="00EA5E18" w14:paraId="0AF9D19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Document No</w:t>
          </w:r>
          <w:r w:rsidRPr="002B6D3E">
            <w:tab/>
          </w:r>
          <w:r w:rsidRPr="002B6D3E">
            <w:t xml:space="preserve">: </w:t>
          </w:r>
          <w:r>
            <w:t>NAVIO</w:t>
          </w:r>
          <w:r w:rsidRPr="002B6D3E">
            <w:t>-</w:t>
          </w:r>
          <w:r>
            <w:t>R-</w:t>
          </w:r>
          <w:r w:rsidRPr="002B6D3E">
            <w:t xml:space="preserve">20001 </w:t>
          </w:r>
        </w:p>
        <w:p w:rsidRPr="002B6D3E" w:rsidR="00EA5E18" w:rsidP="00EA5E18" w:rsidRDefault="00EA5E18" w14:paraId="2CE99ED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Revision</w:t>
          </w:r>
          <w:r w:rsidRPr="002B6D3E">
            <w:tab/>
          </w:r>
          <w:r w:rsidRPr="002B6D3E">
            <w:t>: A</w:t>
          </w:r>
        </w:p>
        <w:p w:rsidRPr="005B21B9" w:rsidR="00EA5E18" w:rsidP="00EA5E18" w:rsidRDefault="00EA5E18" w14:paraId="197E641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Release Date</w:t>
          </w:r>
          <w:r w:rsidRPr="002B6D3E">
            <w:tab/>
          </w:r>
          <w:r w:rsidRPr="002B6D3E">
            <w:t xml:space="preserve">: </w:t>
          </w:r>
          <w:r>
            <w:t>2020</w:t>
          </w:r>
          <w:r w:rsidRPr="002B6D3E">
            <w:t>-</w:t>
          </w:r>
          <w:r>
            <w:t>09</w:t>
          </w:r>
          <w:r w:rsidRPr="002B6D3E">
            <w:t>-</w:t>
          </w:r>
          <w:r>
            <w:t xml:space="preserve">18 </w:t>
          </w:r>
        </w:p>
      </w:tc>
    </w:tr>
  </w:tbl>
  <w:p w:rsidR="00574A4C" w:rsidRDefault="00804047" w14:paraId="1D466276" w14:textId="77777777">
    <w:pPr>
      <w:pStyle w:val="stBilgi"/>
    </w:pPr>
    <w:r w:rsidRPr="00D87199">
      <w:rPr>
        <w:b/>
        <w:bCs/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E68DA69" wp14:editId="378F9F39">
              <wp:simplePos x="0" y="0"/>
              <wp:positionH relativeFrom="page">
                <wp:posOffset>640080</wp:posOffset>
              </wp:positionH>
              <wp:positionV relativeFrom="page">
                <wp:posOffset>182880</wp:posOffset>
              </wp:positionV>
              <wp:extent cx="1325880" cy="457200"/>
              <wp:effectExtent l="0" t="0" r="7620" b="0"/>
              <wp:wrapNone/>
              <wp:docPr id="30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31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32" name="Freeform: Shape 32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reeform: Shape 33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reeform: Shape 34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reeform: Shape 35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reeform: Shape 36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reeform: Shape 37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reeform: Shape 38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reeform: Shape 39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reeform: Shape 40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reeform: Shape 41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2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43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44" name="Freeform: Shape 44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Freeform: Shape 45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Freeform: Shape 46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Freeform: Shape 47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Freeform: Shape 48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9" name="Freeform: Shape 49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5F6B4F66">
            <v:group id="Graphic 1" style="position:absolute;margin-left:50.4pt;margin-top:14.4pt;width:104.4pt;height:36pt;z-index:251665408;mso-position-horizontal-relative:page;mso-position-vertical-relative:page;mso-width-relative:margin" coordsize="57018,19700" o:spid="_x0000_s1026" w14:anchorId="5656C2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shape id="Freeform: Shape 32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33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34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35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36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37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38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39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40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41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Freeform: Shape 44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45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46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47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48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49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9">
    <w:nsid w:val="74f606d6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3053aa32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da2755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59548F0"/>
    <w:multiLevelType w:val="hybridMultilevel"/>
    <w:tmpl w:val="1A32339C"/>
    <w:lvl w:ilvl="0" w:tplc="3A2E6D4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70A8D"/>
    <w:multiLevelType w:val="hybridMultilevel"/>
    <w:tmpl w:val="A41EBA26"/>
    <w:lvl w:ilvl="0" w:tplc="1E0613A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2A664"/>
    <w:multiLevelType w:val="multilevel"/>
    <w:tmpl w:val="F80EF9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211D2"/>
    <w:multiLevelType w:val="multilevel"/>
    <w:tmpl w:val="60E217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A5F5EA9"/>
    <w:multiLevelType w:val="hybridMultilevel"/>
    <w:tmpl w:val="5A66931E"/>
    <w:lvl w:ilvl="0" w:tplc="AADA01C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9000BF"/>
    <w:multiLevelType w:val="multilevel"/>
    <w:tmpl w:val="041F0025"/>
    <w:lvl w:ilvl="0">
      <w:start w:val="1"/>
      <w:numFmt w:val="decimal"/>
      <w:pStyle w:val="Balk11"/>
      <w:lvlText w:val="%1"/>
      <w:lvlJc w:val="left"/>
      <w:pPr>
        <w:ind w:left="432" w:hanging="432"/>
      </w:pPr>
    </w:lvl>
    <w:lvl w:ilvl="1">
      <w:start w:val="1"/>
      <w:numFmt w:val="decimal"/>
      <w:pStyle w:val="Balk21"/>
      <w:lvlText w:val="%1.%2"/>
      <w:lvlJc w:val="left"/>
      <w:pPr>
        <w:ind w:left="576" w:hanging="576"/>
      </w:pPr>
    </w:lvl>
    <w:lvl w:ilvl="2">
      <w:start w:val="1"/>
      <w:numFmt w:val="decimal"/>
      <w:pStyle w:val="Balk31"/>
      <w:lvlText w:val="%1.%2.%3"/>
      <w:lvlJc w:val="left"/>
      <w:pPr>
        <w:ind w:left="720" w:hanging="720"/>
      </w:pPr>
    </w:lvl>
    <w:lvl w:ilvl="3">
      <w:start w:val="1"/>
      <w:numFmt w:val="decimal"/>
      <w:pStyle w:val="Balk41"/>
      <w:lvlText w:val="%1.%2.%3.%4"/>
      <w:lvlJc w:val="left"/>
      <w:pPr>
        <w:ind w:left="864" w:hanging="864"/>
      </w:pPr>
    </w:lvl>
    <w:lvl w:ilvl="4">
      <w:start w:val="1"/>
      <w:numFmt w:val="decimal"/>
      <w:pStyle w:val="Balk51"/>
      <w:lvlText w:val="%1.%2.%3.%4.%5"/>
      <w:lvlJc w:val="left"/>
      <w:pPr>
        <w:ind w:left="1008" w:hanging="1008"/>
      </w:pPr>
    </w:lvl>
    <w:lvl w:ilvl="5">
      <w:start w:val="1"/>
      <w:numFmt w:val="decimal"/>
      <w:pStyle w:val="Balk61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1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88A7CB5"/>
    <w:multiLevelType w:val="hybridMultilevel"/>
    <w:tmpl w:val="9A8A458A"/>
    <w:lvl w:ilvl="0" w:tplc="581E090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29">
    <w:abstractNumId w:val="9"/>
  </w:num>
  <w:num w:numId="28">
    <w:abstractNumId w:val="8"/>
  </w:num>
  <w:num w:numId="27">
    <w:abstractNumId w:val="7"/>
  </w:num>
  <w:num w:numId="1">
    <w:abstractNumId w:val="2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1"/>
  </w:num>
  <w:num w:numId="24">
    <w:abstractNumId w:val="0"/>
  </w:num>
  <w:num w:numId="25">
    <w:abstractNumId w:val="4"/>
  </w:num>
  <w:num w:numId="26">
    <w:abstractNumId w:val="6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attachedTemplate r:id="rId1"/>
  <w:trackRevisions w:val="false"/>
  <w:defaultTabStop w:val="720"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23"/>
    <w:rsid w:val="00001D98"/>
    <w:rsid w:val="00002B8D"/>
    <w:rsid w:val="0000488B"/>
    <w:rsid w:val="00005057"/>
    <w:rsid w:val="00011CBA"/>
    <w:rsid w:val="00013CA0"/>
    <w:rsid w:val="00014887"/>
    <w:rsid w:val="00027C77"/>
    <w:rsid w:val="0003148E"/>
    <w:rsid w:val="000350C1"/>
    <w:rsid w:val="00036774"/>
    <w:rsid w:val="00040E9C"/>
    <w:rsid w:val="0004240B"/>
    <w:rsid w:val="00045326"/>
    <w:rsid w:val="0004F059"/>
    <w:rsid w:val="000610C6"/>
    <w:rsid w:val="00061228"/>
    <w:rsid w:val="00074C9A"/>
    <w:rsid w:val="00075297"/>
    <w:rsid w:val="00080436"/>
    <w:rsid w:val="000829C8"/>
    <w:rsid w:val="00087DFA"/>
    <w:rsid w:val="00091603"/>
    <w:rsid w:val="00096C88"/>
    <w:rsid w:val="000B31C2"/>
    <w:rsid w:val="000B430B"/>
    <w:rsid w:val="000B515D"/>
    <w:rsid w:val="000B5FF8"/>
    <w:rsid w:val="000C0CC4"/>
    <w:rsid w:val="000C0D71"/>
    <w:rsid w:val="000C5CD3"/>
    <w:rsid w:val="000D1221"/>
    <w:rsid w:val="000D4131"/>
    <w:rsid w:val="000E48D1"/>
    <w:rsid w:val="000E4C7A"/>
    <w:rsid w:val="000F2740"/>
    <w:rsid w:val="000F453E"/>
    <w:rsid w:val="000F6801"/>
    <w:rsid w:val="00100B6F"/>
    <w:rsid w:val="00101E1E"/>
    <w:rsid w:val="00101FDB"/>
    <w:rsid w:val="001056C9"/>
    <w:rsid w:val="0010625E"/>
    <w:rsid w:val="00111E6B"/>
    <w:rsid w:val="00112C46"/>
    <w:rsid w:val="001350DB"/>
    <w:rsid w:val="001403DF"/>
    <w:rsid w:val="0014467B"/>
    <w:rsid w:val="0016387A"/>
    <w:rsid w:val="001670BD"/>
    <w:rsid w:val="001672C8"/>
    <w:rsid w:val="00172110"/>
    <w:rsid w:val="0017410B"/>
    <w:rsid w:val="00175A8F"/>
    <w:rsid w:val="001768C1"/>
    <w:rsid w:val="00181D53"/>
    <w:rsid w:val="00195F3D"/>
    <w:rsid w:val="00197D7D"/>
    <w:rsid w:val="001A76CE"/>
    <w:rsid w:val="001B1A1B"/>
    <w:rsid w:val="001C0602"/>
    <w:rsid w:val="001C43A1"/>
    <w:rsid w:val="001C6E86"/>
    <w:rsid w:val="001D0586"/>
    <w:rsid w:val="001D5383"/>
    <w:rsid w:val="001E1519"/>
    <w:rsid w:val="001E4115"/>
    <w:rsid w:val="001E5E62"/>
    <w:rsid w:val="001F15C2"/>
    <w:rsid w:val="0020305A"/>
    <w:rsid w:val="00204967"/>
    <w:rsid w:val="00206B0D"/>
    <w:rsid w:val="00215C2D"/>
    <w:rsid w:val="00223448"/>
    <w:rsid w:val="00223804"/>
    <w:rsid w:val="002239DB"/>
    <w:rsid w:val="00226ADB"/>
    <w:rsid w:val="00246958"/>
    <w:rsid w:val="00252969"/>
    <w:rsid w:val="0025555A"/>
    <w:rsid w:val="00255FFD"/>
    <w:rsid w:val="00256969"/>
    <w:rsid w:val="00261B2E"/>
    <w:rsid w:val="0026234D"/>
    <w:rsid w:val="00263E8F"/>
    <w:rsid w:val="00264088"/>
    <w:rsid w:val="00266DEC"/>
    <w:rsid w:val="002712B1"/>
    <w:rsid w:val="00273220"/>
    <w:rsid w:val="00276C37"/>
    <w:rsid w:val="00277CA9"/>
    <w:rsid w:val="00284B41"/>
    <w:rsid w:val="002878A6"/>
    <w:rsid w:val="002A4A64"/>
    <w:rsid w:val="002B6D3E"/>
    <w:rsid w:val="002C5594"/>
    <w:rsid w:val="002C56A6"/>
    <w:rsid w:val="002C57BC"/>
    <w:rsid w:val="002C645C"/>
    <w:rsid w:val="002D2B86"/>
    <w:rsid w:val="002E3743"/>
    <w:rsid w:val="002E68B1"/>
    <w:rsid w:val="002E74E1"/>
    <w:rsid w:val="002F01C4"/>
    <w:rsid w:val="002F0D31"/>
    <w:rsid w:val="002F39C3"/>
    <w:rsid w:val="002F4BF5"/>
    <w:rsid w:val="002F7722"/>
    <w:rsid w:val="002F7F88"/>
    <w:rsid w:val="00306B69"/>
    <w:rsid w:val="0031053C"/>
    <w:rsid w:val="0031270C"/>
    <w:rsid w:val="00316669"/>
    <w:rsid w:val="003327CB"/>
    <w:rsid w:val="00334478"/>
    <w:rsid w:val="0035174E"/>
    <w:rsid w:val="00353DDF"/>
    <w:rsid w:val="003674E1"/>
    <w:rsid w:val="00372F44"/>
    <w:rsid w:val="00376BC0"/>
    <w:rsid w:val="00383785"/>
    <w:rsid w:val="003915AC"/>
    <w:rsid w:val="00391B15"/>
    <w:rsid w:val="00395C2E"/>
    <w:rsid w:val="00397172"/>
    <w:rsid w:val="003A13E3"/>
    <w:rsid w:val="003A270D"/>
    <w:rsid w:val="003A3E6D"/>
    <w:rsid w:val="003A518C"/>
    <w:rsid w:val="003A6642"/>
    <w:rsid w:val="003A7C66"/>
    <w:rsid w:val="003B5108"/>
    <w:rsid w:val="003C3D76"/>
    <w:rsid w:val="003C3F47"/>
    <w:rsid w:val="003D12B2"/>
    <w:rsid w:val="003D4AF0"/>
    <w:rsid w:val="003D554D"/>
    <w:rsid w:val="003E1904"/>
    <w:rsid w:val="003E6215"/>
    <w:rsid w:val="003F56DA"/>
    <w:rsid w:val="00405112"/>
    <w:rsid w:val="004065FF"/>
    <w:rsid w:val="00424B5E"/>
    <w:rsid w:val="00433802"/>
    <w:rsid w:val="00451A1C"/>
    <w:rsid w:val="00454D98"/>
    <w:rsid w:val="004600E4"/>
    <w:rsid w:val="00460B50"/>
    <w:rsid w:val="00463109"/>
    <w:rsid w:val="00465E2F"/>
    <w:rsid w:val="00470B0E"/>
    <w:rsid w:val="004715F2"/>
    <w:rsid w:val="00471CB6"/>
    <w:rsid w:val="0048082F"/>
    <w:rsid w:val="0048133D"/>
    <w:rsid w:val="00486B8C"/>
    <w:rsid w:val="00496C54"/>
    <w:rsid w:val="004B240E"/>
    <w:rsid w:val="004B3F70"/>
    <w:rsid w:val="004C49D7"/>
    <w:rsid w:val="004C6181"/>
    <w:rsid w:val="004D01C9"/>
    <w:rsid w:val="004D3450"/>
    <w:rsid w:val="004D65DE"/>
    <w:rsid w:val="004E3C28"/>
    <w:rsid w:val="004E3D35"/>
    <w:rsid w:val="004E64BD"/>
    <w:rsid w:val="004F05C3"/>
    <w:rsid w:val="004F2E81"/>
    <w:rsid w:val="004F3785"/>
    <w:rsid w:val="004F56D7"/>
    <w:rsid w:val="00513EB3"/>
    <w:rsid w:val="00517413"/>
    <w:rsid w:val="005323C6"/>
    <w:rsid w:val="00536AB9"/>
    <w:rsid w:val="00560F92"/>
    <w:rsid w:val="00564DDF"/>
    <w:rsid w:val="00571B28"/>
    <w:rsid w:val="00574A4C"/>
    <w:rsid w:val="00592B8F"/>
    <w:rsid w:val="0059708F"/>
    <w:rsid w:val="005A224D"/>
    <w:rsid w:val="005A5EBD"/>
    <w:rsid w:val="005B351C"/>
    <w:rsid w:val="005C6729"/>
    <w:rsid w:val="005D4A29"/>
    <w:rsid w:val="005E2AE1"/>
    <w:rsid w:val="005F052E"/>
    <w:rsid w:val="005F242B"/>
    <w:rsid w:val="00607B39"/>
    <w:rsid w:val="006105BA"/>
    <w:rsid w:val="0061182B"/>
    <w:rsid w:val="00611C0F"/>
    <w:rsid w:val="006175D9"/>
    <w:rsid w:val="00617810"/>
    <w:rsid w:val="00624FA1"/>
    <w:rsid w:val="00624FCD"/>
    <w:rsid w:val="00625E87"/>
    <w:rsid w:val="006356FC"/>
    <w:rsid w:val="00642FA8"/>
    <w:rsid w:val="006575A6"/>
    <w:rsid w:val="00663B79"/>
    <w:rsid w:val="00670EE0"/>
    <w:rsid w:val="00675D7A"/>
    <w:rsid w:val="00677C22"/>
    <w:rsid w:val="00687996"/>
    <w:rsid w:val="00694790"/>
    <w:rsid w:val="006A31B2"/>
    <w:rsid w:val="006A64BB"/>
    <w:rsid w:val="006B4029"/>
    <w:rsid w:val="006B52D6"/>
    <w:rsid w:val="006B7D92"/>
    <w:rsid w:val="006D04B1"/>
    <w:rsid w:val="006D6630"/>
    <w:rsid w:val="006E07DB"/>
    <w:rsid w:val="006E6BBD"/>
    <w:rsid w:val="006F12B7"/>
    <w:rsid w:val="006F6D0F"/>
    <w:rsid w:val="00701437"/>
    <w:rsid w:val="00707F74"/>
    <w:rsid w:val="00715CE5"/>
    <w:rsid w:val="0072247B"/>
    <w:rsid w:val="00724C9A"/>
    <w:rsid w:val="00724F5D"/>
    <w:rsid w:val="0074428A"/>
    <w:rsid w:val="007470EC"/>
    <w:rsid w:val="00747B16"/>
    <w:rsid w:val="007522D2"/>
    <w:rsid w:val="00757F69"/>
    <w:rsid w:val="007627D4"/>
    <w:rsid w:val="00762C31"/>
    <w:rsid w:val="00763772"/>
    <w:rsid w:val="00766232"/>
    <w:rsid w:val="007737C5"/>
    <w:rsid w:val="0077422F"/>
    <w:rsid w:val="00782402"/>
    <w:rsid w:val="0079074D"/>
    <w:rsid w:val="0079679B"/>
    <w:rsid w:val="007A5593"/>
    <w:rsid w:val="007A745C"/>
    <w:rsid w:val="007B73B4"/>
    <w:rsid w:val="007C4871"/>
    <w:rsid w:val="007D162B"/>
    <w:rsid w:val="007D2184"/>
    <w:rsid w:val="00802167"/>
    <w:rsid w:val="00804047"/>
    <w:rsid w:val="00804A1C"/>
    <w:rsid w:val="008164F8"/>
    <w:rsid w:val="00836CB9"/>
    <w:rsid w:val="0085372D"/>
    <w:rsid w:val="00853F4E"/>
    <w:rsid w:val="0085476D"/>
    <w:rsid w:val="00856A6D"/>
    <w:rsid w:val="0086057E"/>
    <w:rsid w:val="00861DFC"/>
    <w:rsid w:val="0087114B"/>
    <w:rsid w:val="008817FE"/>
    <w:rsid w:val="00881A11"/>
    <w:rsid w:val="008873FC"/>
    <w:rsid w:val="00890598"/>
    <w:rsid w:val="0089154A"/>
    <w:rsid w:val="00895815"/>
    <w:rsid w:val="008A164F"/>
    <w:rsid w:val="008A2569"/>
    <w:rsid w:val="008A72FA"/>
    <w:rsid w:val="008B079D"/>
    <w:rsid w:val="008E019E"/>
    <w:rsid w:val="008F38D2"/>
    <w:rsid w:val="008F3912"/>
    <w:rsid w:val="00910E3E"/>
    <w:rsid w:val="00912DFA"/>
    <w:rsid w:val="00914FB6"/>
    <w:rsid w:val="00917F87"/>
    <w:rsid w:val="009201D3"/>
    <w:rsid w:val="00923DA0"/>
    <w:rsid w:val="009268E7"/>
    <w:rsid w:val="00941307"/>
    <w:rsid w:val="0095489E"/>
    <w:rsid w:val="009564F4"/>
    <w:rsid w:val="00964F0A"/>
    <w:rsid w:val="0097494A"/>
    <w:rsid w:val="009917F4"/>
    <w:rsid w:val="009949D9"/>
    <w:rsid w:val="00994F25"/>
    <w:rsid w:val="009A60AB"/>
    <w:rsid w:val="009B6706"/>
    <w:rsid w:val="009B772A"/>
    <w:rsid w:val="009D1BBA"/>
    <w:rsid w:val="009D2A00"/>
    <w:rsid w:val="009E11C2"/>
    <w:rsid w:val="009E1A85"/>
    <w:rsid w:val="009E2C10"/>
    <w:rsid w:val="009F06B2"/>
    <w:rsid w:val="009F3EDA"/>
    <w:rsid w:val="009F414A"/>
    <w:rsid w:val="009F7104"/>
    <w:rsid w:val="009F74AA"/>
    <w:rsid w:val="00A00E2B"/>
    <w:rsid w:val="00A02E3A"/>
    <w:rsid w:val="00A12746"/>
    <w:rsid w:val="00A15265"/>
    <w:rsid w:val="00A22C20"/>
    <w:rsid w:val="00A24DB8"/>
    <w:rsid w:val="00A30509"/>
    <w:rsid w:val="00A3247F"/>
    <w:rsid w:val="00A44C95"/>
    <w:rsid w:val="00A47221"/>
    <w:rsid w:val="00A5016A"/>
    <w:rsid w:val="00A7177F"/>
    <w:rsid w:val="00A8252D"/>
    <w:rsid w:val="00A86742"/>
    <w:rsid w:val="00A86F86"/>
    <w:rsid w:val="00A87B2F"/>
    <w:rsid w:val="00A9006A"/>
    <w:rsid w:val="00A96600"/>
    <w:rsid w:val="00A97EC7"/>
    <w:rsid w:val="00A97F56"/>
    <w:rsid w:val="00AA150E"/>
    <w:rsid w:val="00AA197A"/>
    <w:rsid w:val="00AA75E1"/>
    <w:rsid w:val="00AD0CF0"/>
    <w:rsid w:val="00AD59EE"/>
    <w:rsid w:val="00AE31AB"/>
    <w:rsid w:val="00AF376B"/>
    <w:rsid w:val="00B018B4"/>
    <w:rsid w:val="00B11A5D"/>
    <w:rsid w:val="00B163C7"/>
    <w:rsid w:val="00B34523"/>
    <w:rsid w:val="00B351A6"/>
    <w:rsid w:val="00B44765"/>
    <w:rsid w:val="00B457B7"/>
    <w:rsid w:val="00B47E7E"/>
    <w:rsid w:val="00B53CD1"/>
    <w:rsid w:val="00B7093C"/>
    <w:rsid w:val="00B711B7"/>
    <w:rsid w:val="00B743D0"/>
    <w:rsid w:val="00B75830"/>
    <w:rsid w:val="00B80071"/>
    <w:rsid w:val="00B803D5"/>
    <w:rsid w:val="00BA121A"/>
    <w:rsid w:val="00BB1607"/>
    <w:rsid w:val="00BB1831"/>
    <w:rsid w:val="00BB2048"/>
    <w:rsid w:val="00BB5F3C"/>
    <w:rsid w:val="00BB66C8"/>
    <w:rsid w:val="00BB67AC"/>
    <w:rsid w:val="00BC0A26"/>
    <w:rsid w:val="00BD1A86"/>
    <w:rsid w:val="00BE08CE"/>
    <w:rsid w:val="00BF04A3"/>
    <w:rsid w:val="00BF0C95"/>
    <w:rsid w:val="00C00E11"/>
    <w:rsid w:val="00C1205B"/>
    <w:rsid w:val="00C3359A"/>
    <w:rsid w:val="00C3584A"/>
    <w:rsid w:val="00C46872"/>
    <w:rsid w:val="00C55B44"/>
    <w:rsid w:val="00C5653C"/>
    <w:rsid w:val="00C663A4"/>
    <w:rsid w:val="00C741E4"/>
    <w:rsid w:val="00C76603"/>
    <w:rsid w:val="00C8099B"/>
    <w:rsid w:val="00C90E9C"/>
    <w:rsid w:val="00C92791"/>
    <w:rsid w:val="00C92B20"/>
    <w:rsid w:val="00CA3AFD"/>
    <w:rsid w:val="00CB1BFA"/>
    <w:rsid w:val="00CB1CF8"/>
    <w:rsid w:val="00CB30D2"/>
    <w:rsid w:val="00CB70A6"/>
    <w:rsid w:val="00CC4969"/>
    <w:rsid w:val="00CE0984"/>
    <w:rsid w:val="00CE0B9B"/>
    <w:rsid w:val="00CE1833"/>
    <w:rsid w:val="00CE3A37"/>
    <w:rsid w:val="00CF3003"/>
    <w:rsid w:val="00CF34BE"/>
    <w:rsid w:val="00CF6687"/>
    <w:rsid w:val="00CF74AC"/>
    <w:rsid w:val="00D1193C"/>
    <w:rsid w:val="00D15A89"/>
    <w:rsid w:val="00D21081"/>
    <w:rsid w:val="00D30E54"/>
    <w:rsid w:val="00D320CA"/>
    <w:rsid w:val="00D34ECE"/>
    <w:rsid w:val="00D369E4"/>
    <w:rsid w:val="00D43F31"/>
    <w:rsid w:val="00D45FF0"/>
    <w:rsid w:val="00D50B74"/>
    <w:rsid w:val="00D51D22"/>
    <w:rsid w:val="00D62545"/>
    <w:rsid w:val="00D63877"/>
    <w:rsid w:val="00D87FB5"/>
    <w:rsid w:val="00DA00BA"/>
    <w:rsid w:val="00DA62FD"/>
    <w:rsid w:val="00DB1E54"/>
    <w:rsid w:val="00DB55C5"/>
    <w:rsid w:val="00DB58B2"/>
    <w:rsid w:val="00DB647F"/>
    <w:rsid w:val="00DB79D0"/>
    <w:rsid w:val="00DC16B6"/>
    <w:rsid w:val="00DC1AE0"/>
    <w:rsid w:val="00DC263C"/>
    <w:rsid w:val="00DC29EA"/>
    <w:rsid w:val="00DD31E4"/>
    <w:rsid w:val="00DD51F4"/>
    <w:rsid w:val="00DD5436"/>
    <w:rsid w:val="00DD6720"/>
    <w:rsid w:val="00DF1C24"/>
    <w:rsid w:val="00E0006B"/>
    <w:rsid w:val="00E00139"/>
    <w:rsid w:val="00E039EE"/>
    <w:rsid w:val="00E10EC4"/>
    <w:rsid w:val="00E23E5D"/>
    <w:rsid w:val="00E25B16"/>
    <w:rsid w:val="00E27154"/>
    <w:rsid w:val="00E27B0D"/>
    <w:rsid w:val="00E43481"/>
    <w:rsid w:val="00E44F7F"/>
    <w:rsid w:val="00E45A6E"/>
    <w:rsid w:val="00E622F9"/>
    <w:rsid w:val="00E701EE"/>
    <w:rsid w:val="00E71EA2"/>
    <w:rsid w:val="00E736B2"/>
    <w:rsid w:val="00E74DBF"/>
    <w:rsid w:val="00E76E23"/>
    <w:rsid w:val="00E95451"/>
    <w:rsid w:val="00EA5195"/>
    <w:rsid w:val="00EA5CFC"/>
    <w:rsid w:val="00EA5E18"/>
    <w:rsid w:val="00EC4560"/>
    <w:rsid w:val="00EC7C76"/>
    <w:rsid w:val="00ED2FFB"/>
    <w:rsid w:val="00EF0B18"/>
    <w:rsid w:val="00F1231D"/>
    <w:rsid w:val="00F24252"/>
    <w:rsid w:val="00F3133A"/>
    <w:rsid w:val="00F414F4"/>
    <w:rsid w:val="00F425A7"/>
    <w:rsid w:val="00F4E641"/>
    <w:rsid w:val="00F50B42"/>
    <w:rsid w:val="00F53AE6"/>
    <w:rsid w:val="00F53BF8"/>
    <w:rsid w:val="00F55741"/>
    <w:rsid w:val="00F61150"/>
    <w:rsid w:val="00F64219"/>
    <w:rsid w:val="00F65AC7"/>
    <w:rsid w:val="00F841E8"/>
    <w:rsid w:val="00F87F4D"/>
    <w:rsid w:val="00F92223"/>
    <w:rsid w:val="00F974F2"/>
    <w:rsid w:val="00FA1AEF"/>
    <w:rsid w:val="00FA7A8F"/>
    <w:rsid w:val="00FC5C41"/>
    <w:rsid w:val="00FE2895"/>
    <w:rsid w:val="00FE5290"/>
    <w:rsid w:val="00FF65E1"/>
    <w:rsid w:val="0100CA8F"/>
    <w:rsid w:val="01159865"/>
    <w:rsid w:val="011EFF30"/>
    <w:rsid w:val="016CF607"/>
    <w:rsid w:val="0184FCB1"/>
    <w:rsid w:val="01A1FF18"/>
    <w:rsid w:val="01EC52AC"/>
    <w:rsid w:val="0201FE75"/>
    <w:rsid w:val="02CF270D"/>
    <w:rsid w:val="02D311CC"/>
    <w:rsid w:val="033F5C66"/>
    <w:rsid w:val="03522AAF"/>
    <w:rsid w:val="035C1633"/>
    <w:rsid w:val="03B834F9"/>
    <w:rsid w:val="03D7941D"/>
    <w:rsid w:val="03E3D26A"/>
    <w:rsid w:val="043601AA"/>
    <w:rsid w:val="0437C106"/>
    <w:rsid w:val="04683A7E"/>
    <w:rsid w:val="047D330D"/>
    <w:rsid w:val="048B062E"/>
    <w:rsid w:val="048BB8B7"/>
    <w:rsid w:val="049FE252"/>
    <w:rsid w:val="04DA12E6"/>
    <w:rsid w:val="051420C1"/>
    <w:rsid w:val="055B8795"/>
    <w:rsid w:val="057B3B98"/>
    <w:rsid w:val="05AF73BE"/>
    <w:rsid w:val="05B1D1E4"/>
    <w:rsid w:val="05FCCC46"/>
    <w:rsid w:val="067E8BA2"/>
    <w:rsid w:val="06878DBD"/>
    <w:rsid w:val="068844D8"/>
    <w:rsid w:val="06C9EA85"/>
    <w:rsid w:val="07A752EA"/>
    <w:rsid w:val="0839DC59"/>
    <w:rsid w:val="09740846"/>
    <w:rsid w:val="09B7D8A4"/>
    <w:rsid w:val="09D5ACBA"/>
    <w:rsid w:val="09DCCE38"/>
    <w:rsid w:val="0A23FC8D"/>
    <w:rsid w:val="0A9E576A"/>
    <w:rsid w:val="0A9F77CD"/>
    <w:rsid w:val="0AFBCFF1"/>
    <w:rsid w:val="0B330CDB"/>
    <w:rsid w:val="0B362DB4"/>
    <w:rsid w:val="0C0AC7F0"/>
    <w:rsid w:val="0C233C19"/>
    <w:rsid w:val="0C3F6C6B"/>
    <w:rsid w:val="0DDDD89E"/>
    <w:rsid w:val="0E00ABC8"/>
    <w:rsid w:val="0E477969"/>
    <w:rsid w:val="0E668CF4"/>
    <w:rsid w:val="0EA2083B"/>
    <w:rsid w:val="0F104751"/>
    <w:rsid w:val="0F841013"/>
    <w:rsid w:val="0F879E63"/>
    <w:rsid w:val="0F9AEE44"/>
    <w:rsid w:val="0FE349CA"/>
    <w:rsid w:val="10F54A6F"/>
    <w:rsid w:val="123B18CA"/>
    <w:rsid w:val="124989A4"/>
    <w:rsid w:val="125DD25C"/>
    <w:rsid w:val="1272D3CB"/>
    <w:rsid w:val="1324E0FE"/>
    <w:rsid w:val="132BBF65"/>
    <w:rsid w:val="132CE78E"/>
    <w:rsid w:val="133A6291"/>
    <w:rsid w:val="13842225"/>
    <w:rsid w:val="139BCAE8"/>
    <w:rsid w:val="13C2AE7A"/>
    <w:rsid w:val="14433DBB"/>
    <w:rsid w:val="146E5F67"/>
    <w:rsid w:val="149C8627"/>
    <w:rsid w:val="14FE70B4"/>
    <w:rsid w:val="151C0BA5"/>
    <w:rsid w:val="152C8346"/>
    <w:rsid w:val="15409786"/>
    <w:rsid w:val="162CB282"/>
    <w:rsid w:val="162E96D7"/>
    <w:rsid w:val="16B8540A"/>
    <w:rsid w:val="16FC40E9"/>
    <w:rsid w:val="17459970"/>
    <w:rsid w:val="17C5D8E8"/>
    <w:rsid w:val="17C834B1"/>
    <w:rsid w:val="18D96A2F"/>
    <w:rsid w:val="1937D5E2"/>
    <w:rsid w:val="194129C1"/>
    <w:rsid w:val="197BD800"/>
    <w:rsid w:val="1AA79F13"/>
    <w:rsid w:val="1AAA2117"/>
    <w:rsid w:val="1AC4039D"/>
    <w:rsid w:val="1AC4BF1B"/>
    <w:rsid w:val="1AEF0E10"/>
    <w:rsid w:val="1B28D0D0"/>
    <w:rsid w:val="1BBE80C1"/>
    <w:rsid w:val="1BC9060F"/>
    <w:rsid w:val="1BCFB20C"/>
    <w:rsid w:val="1BF429C7"/>
    <w:rsid w:val="1C1E9FD2"/>
    <w:rsid w:val="1C5A6C7A"/>
    <w:rsid w:val="1CA7B0B1"/>
    <w:rsid w:val="1CB93B78"/>
    <w:rsid w:val="1CC36BF7"/>
    <w:rsid w:val="1CEBB7A3"/>
    <w:rsid w:val="1D17B7DE"/>
    <w:rsid w:val="1DB33E1B"/>
    <w:rsid w:val="1DC21072"/>
    <w:rsid w:val="1DD2FA9D"/>
    <w:rsid w:val="1E9135BD"/>
    <w:rsid w:val="1EB1AA73"/>
    <w:rsid w:val="1EF82259"/>
    <w:rsid w:val="1F067884"/>
    <w:rsid w:val="1F0904A0"/>
    <w:rsid w:val="1F2E9DC4"/>
    <w:rsid w:val="1F943631"/>
    <w:rsid w:val="1F9E45FA"/>
    <w:rsid w:val="1FF9563F"/>
    <w:rsid w:val="20CB4021"/>
    <w:rsid w:val="20D8A2B0"/>
    <w:rsid w:val="20D917FC"/>
    <w:rsid w:val="21834E4D"/>
    <w:rsid w:val="21B468CE"/>
    <w:rsid w:val="21FF77B1"/>
    <w:rsid w:val="223E9C9A"/>
    <w:rsid w:val="223EF390"/>
    <w:rsid w:val="23644D6D"/>
    <w:rsid w:val="2383058F"/>
    <w:rsid w:val="239557B1"/>
    <w:rsid w:val="23AC6F35"/>
    <w:rsid w:val="2465C260"/>
    <w:rsid w:val="247276B3"/>
    <w:rsid w:val="24D798F6"/>
    <w:rsid w:val="24EC0990"/>
    <w:rsid w:val="25298965"/>
    <w:rsid w:val="252FA4EF"/>
    <w:rsid w:val="255DF9B7"/>
    <w:rsid w:val="25A6C47C"/>
    <w:rsid w:val="25DD78D2"/>
    <w:rsid w:val="25E5984F"/>
    <w:rsid w:val="264C05DA"/>
    <w:rsid w:val="2684D8DE"/>
    <w:rsid w:val="26B9450B"/>
    <w:rsid w:val="26E40FF7"/>
    <w:rsid w:val="26EB023D"/>
    <w:rsid w:val="26FA7937"/>
    <w:rsid w:val="26FED962"/>
    <w:rsid w:val="271CA6EF"/>
    <w:rsid w:val="2731D685"/>
    <w:rsid w:val="27534E38"/>
    <w:rsid w:val="2777AC4D"/>
    <w:rsid w:val="28114D6D"/>
    <w:rsid w:val="281FE7E4"/>
    <w:rsid w:val="286268CD"/>
    <w:rsid w:val="2961D466"/>
    <w:rsid w:val="29678D7D"/>
    <w:rsid w:val="297617D7"/>
    <w:rsid w:val="29F8B5C5"/>
    <w:rsid w:val="29F9C858"/>
    <w:rsid w:val="2A302178"/>
    <w:rsid w:val="2A835278"/>
    <w:rsid w:val="2B06B75E"/>
    <w:rsid w:val="2B24A00B"/>
    <w:rsid w:val="2B456B90"/>
    <w:rsid w:val="2B8C89D8"/>
    <w:rsid w:val="2BB7811A"/>
    <w:rsid w:val="2BB81CD5"/>
    <w:rsid w:val="2BCE5F4B"/>
    <w:rsid w:val="2BDAD9AB"/>
    <w:rsid w:val="2BDD9EBD"/>
    <w:rsid w:val="2C88D0CE"/>
    <w:rsid w:val="2CCB9633"/>
    <w:rsid w:val="2D5198A1"/>
    <w:rsid w:val="2D6DE642"/>
    <w:rsid w:val="2D7032D5"/>
    <w:rsid w:val="2DA031DD"/>
    <w:rsid w:val="2E031C7E"/>
    <w:rsid w:val="2E05CB08"/>
    <w:rsid w:val="2E745875"/>
    <w:rsid w:val="2F53754D"/>
    <w:rsid w:val="2F6D2333"/>
    <w:rsid w:val="301028D6"/>
    <w:rsid w:val="301195B3"/>
    <w:rsid w:val="30222ACF"/>
    <w:rsid w:val="303B7FFF"/>
    <w:rsid w:val="3098F543"/>
    <w:rsid w:val="30BD78CB"/>
    <w:rsid w:val="3193E18F"/>
    <w:rsid w:val="319D511B"/>
    <w:rsid w:val="31B7B174"/>
    <w:rsid w:val="31F9DDB6"/>
    <w:rsid w:val="32147F19"/>
    <w:rsid w:val="322D1274"/>
    <w:rsid w:val="323AE27D"/>
    <w:rsid w:val="32440CA3"/>
    <w:rsid w:val="32799D45"/>
    <w:rsid w:val="32AFCAC1"/>
    <w:rsid w:val="32EA95FF"/>
    <w:rsid w:val="32F4295D"/>
    <w:rsid w:val="32FAC2BC"/>
    <w:rsid w:val="334F2AE0"/>
    <w:rsid w:val="33819796"/>
    <w:rsid w:val="33B7E4DF"/>
    <w:rsid w:val="3423B140"/>
    <w:rsid w:val="3463C1A2"/>
    <w:rsid w:val="3471D8DE"/>
    <w:rsid w:val="350A1AE0"/>
    <w:rsid w:val="350BCE32"/>
    <w:rsid w:val="354359E3"/>
    <w:rsid w:val="355529C3"/>
    <w:rsid w:val="35843BD1"/>
    <w:rsid w:val="35B81F2E"/>
    <w:rsid w:val="35C84902"/>
    <w:rsid w:val="36086DF3"/>
    <w:rsid w:val="360DA20D"/>
    <w:rsid w:val="36C59C4A"/>
    <w:rsid w:val="37C16E9C"/>
    <w:rsid w:val="37C516F3"/>
    <w:rsid w:val="37DD9BBF"/>
    <w:rsid w:val="380AB577"/>
    <w:rsid w:val="3841BBA2"/>
    <w:rsid w:val="38E033A9"/>
    <w:rsid w:val="38EF686D"/>
    <w:rsid w:val="390EB418"/>
    <w:rsid w:val="39F0E12A"/>
    <w:rsid w:val="3A119021"/>
    <w:rsid w:val="3A819CCC"/>
    <w:rsid w:val="3AD78C23"/>
    <w:rsid w:val="3B48F007"/>
    <w:rsid w:val="3B7DD442"/>
    <w:rsid w:val="3C2D287C"/>
    <w:rsid w:val="3CAAB9C8"/>
    <w:rsid w:val="3CC82981"/>
    <w:rsid w:val="3CD69436"/>
    <w:rsid w:val="3CE627DB"/>
    <w:rsid w:val="3D11B0DC"/>
    <w:rsid w:val="3D98C889"/>
    <w:rsid w:val="3DD57CF0"/>
    <w:rsid w:val="3E1E2D27"/>
    <w:rsid w:val="3E4FC823"/>
    <w:rsid w:val="3E81F83C"/>
    <w:rsid w:val="3E906235"/>
    <w:rsid w:val="3EB203FE"/>
    <w:rsid w:val="3EBC9E13"/>
    <w:rsid w:val="3EC8CA1C"/>
    <w:rsid w:val="4092A819"/>
    <w:rsid w:val="412F7AC3"/>
    <w:rsid w:val="4159C83C"/>
    <w:rsid w:val="416504B4"/>
    <w:rsid w:val="41B1F2DF"/>
    <w:rsid w:val="41E7FD0B"/>
    <w:rsid w:val="422BAB91"/>
    <w:rsid w:val="4258F7B8"/>
    <w:rsid w:val="42CB4B24"/>
    <w:rsid w:val="43337257"/>
    <w:rsid w:val="43536267"/>
    <w:rsid w:val="444F4CB6"/>
    <w:rsid w:val="4487E89A"/>
    <w:rsid w:val="448AECEB"/>
    <w:rsid w:val="45D84DDB"/>
    <w:rsid w:val="45E0C821"/>
    <w:rsid w:val="4609587F"/>
    <w:rsid w:val="464F21C0"/>
    <w:rsid w:val="4732D9D8"/>
    <w:rsid w:val="4757F458"/>
    <w:rsid w:val="47B956AA"/>
    <w:rsid w:val="47E35FA6"/>
    <w:rsid w:val="480586E8"/>
    <w:rsid w:val="48213463"/>
    <w:rsid w:val="4849F703"/>
    <w:rsid w:val="48B01974"/>
    <w:rsid w:val="48FC1C1C"/>
    <w:rsid w:val="49A15749"/>
    <w:rsid w:val="49A3DC67"/>
    <w:rsid w:val="49C07F2F"/>
    <w:rsid w:val="49DACF73"/>
    <w:rsid w:val="4A51523D"/>
    <w:rsid w:val="4A9AD79B"/>
    <w:rsid w:val="4AB70663"/>
    <w:rsid w:val="4AFA1556"/>
    <w:rsid w:val="4B31AD6B"/>
    <w:rsid w:val="4B47A3DA"/>
    <w:rsid w:val="4BA05D63"/>
    <w:rsid w:val="4C064AFB"/>
    <w:rsid w:val="4C8D8F91"/>
    <w:rsid w:val="4CD8F80B"/>
    <w:rsid w:val="4CE69FF1"/>
    <w:rsid w:val="4D294117"/>
    <w:rsid w:val="4D2EF6B3"/>
    <w:rsid w:val="4DEE07A0"/>
    <w:rsid w:val="4E6102ED"/>
    <w:rsid w:val="4E97C389"/>
    <w:rsid w:val="4EA7AFA3"/>
    <w:rsid w:val="4EC0A611"/>
    <w:rsid w:val="4EC388E0"/>
    <w:rsid w:val="4EEEBF7F"/>
    <w:rsid w:val="4F36A2C6"/>
    <w:rsid w:val="4F567BA7"/>
    <w:rsid w:val="4FC04E94"/>
    <w:rsid w:val="4FEF574F"/>
    <w:rsid w:val="500427B5"/>
    <w:rsid w:val="50E90D66"/>
    <w:rsid w:val="51030DA2"/>
    <w:rsid w:val="5107A4C0"/>
    <w:rsid w:val="514682AA"/>
    <w:rsid w:val="515ABFB2"/>
    <w:rsid w:val="5189B50B"/>
    <w:rsid w:val="5195D3E0"/>
    <w:rsid w:val="51E3D2ED"/>
    <w:rsid w:val="520BA70E"/>
    <w:rsid w:val="529D8831"/>
    <w:rsid w:val="532B2B3A"/>
    <w:rsid w:val="532D5CDD"/>
    <w:rsid w:val="535EFCD4"/>
    <w:rsid w:val="53A0197A"/>
    <w:rsid w:val="53B3DF90"/>
    <w:rsid w:val="53E18A4A"/>
    <w:rsid w:val="5406A919"/>
    <w:rsid w:val="543E6FC0"/>
    <w:rsid w:val="547CC781"/>
    <w:rsid w:val="54C155CD"/>
    <w:rsid w:val="54DFAFB5"/>
    <w:rsid w:val="54E06591"/>
    <w:rsid w:val="54ED2B92"/>
    <w:rsid w:val="550DA508"/>
    <w:rsid w:val="5512DBAF"/>
    <w:rsid w:val="5516BF38"/>
    <w:rsid w:val="555606AB"/>
    <w:rsid w:val="559404E4"/>
    <w:rsid w:val="55EE53FC"/>
    <w:rsid w:val="569E65D0"/>
    <w:rsid w:val="56F56888"/>
    <w:rsid w:val="577BC189"/>
    <w:rsid w:val="57AC90F0"/>
    <w:rsid w:val="57FB7703"/>
    <w:rsid w:val="583A365F"/>
    <w:rsid w:val="583D69FD"/>
    <w:rsid w:val="5929F6EC"/>
    <w:rsid w:val="5A068D41"/>
    <w:rsid w:val="5A364DBB"/>
    <w:rsid w:val="5A538EFD"/>
    <w:rsid w:val="5A680559"/>
    <w:rsid w:val="5A92F0B0"/>
    <w:rsid w:val="5AB3624B"/>
    <w:rsid w:val="5B507299"/>
    <w:rsid w:val="5BA079A6"/>
    <w:rsid w:val="5BF702CB"/>
    <w:rsid w:val="5C4209CF"/>
    <w:rsid w:val="5CD79193"/>
    <w:rsid w:val="5CDB9804"/>
    <w:rsid w:val="5CF98E79"/>
    <w:rsid w:val="5D2285EE"/>
    <w:rsid w:val="5D67D832"/>
    <w:rsid w:val="5D6A80B2"/>
    <w:rsid w:val="5D9A19E5"/>
    <w:rsid w:val="5E0933CB"/>
    <w:rsid w:val="5F254286"/>
    <w:rsid w:val="5F318B44"/>
    <w:rsid w:val="5F702552"/>
    <w:rsid w:val="5FAF894B"/>
    <w:rsid w:val="5FD2C75B"/>
    <w:rsid w:val="6089B892"/>
    <w:rsid w:val="60A96A7E"/>
    <w:rsid w:val="614ED578"/>
    <w:rsid w:val="61B15221"/>
    <w:rsid w:val="61D8F273"/>
    <w:rsid w:val="6259E1C2"/>
    <w:rsid w:val="625AFDAA"/>
    <w:rsid w:val="626182BF"/>
    <w:rsid w:val="629AAA1A"/>
    <w:rsid w:val="629C9F2C"/>
    <w:rsid w:val="62BD4B9E"/>
    <w:rsid w:val="62C42715"/>
    <w:rsid w:val="62C49632"/>
    <w:rsid w:val="63128E04"/>
    <w:rsid w:val="63328DBB"/>
    <w:rsid w:val="63457CE9"/>
    <w:rsid w:val="65005EC9"/>
    <w:rsid w:val="65973C2B"/>
    <w:rsid w:val="65AB156B"/>
    <w:rsid w:val="65B722AA"/>
    <w:rsid w:val="65BA4636"/>
    <w:rsid w:val="65F075CB"/>
    <w:rsid w:val="6643DA83"/>
    <w:rsid w:val="671BDFF3"/>
    <w:rsid w:val="672F30F0"/>
    <w:rsid w:val="6755C195"/>
    <w:rsid w:val="67731DCF"/>
    <w:rsid w:val="6789D08F"/>
    <w:rsid w:val="67BF8876"/>
    <w:rsid w:val="681707DF"/>
    <w:rsid w:val="681A7D1E"/>
    <w:rsid w:val="681CDD0F"/>
    <w:rsid w:val="6829BB37"/>
    <w:rsid w:val="683C4604"/>
    <w:rsid w:val="68779576"/>
    <w:rsid w:val="68CD2060"/>
    <w:rsid w:val="6902EA5B"/>
    <w:rsid w:val="69C947C7"/>
    <w:rsid w:val="6A68F0C1"/>
    <w:rsid w:val="6A805133"/>
    <w:rsid w:val="6ABE1E43"/>
    <w:rsid w:val="6AE7C6E5"/>
    <w:rsid w:val="6B96DF45"/>
    <w:rsid w:val="6B9CAA78"/>
    <w:rsid w:val="6BB62EBC"/>
    <w:rsid w:val="6BE2E221"/>
    <w:rsid w:val="6C060B83"/>
    <w:rsid w:val="6C852781"/>
    <w:rsid w:val="6D154F7E"/>
    <w:rsid w:val="6D7453E0"/>
    <w:rsid w:val="6DA74981"/>
    <w:rsid w:val="6DAB4A93"/>
    <w:rsid w:val="6E14EDF2"/>
    <w:rsid w:val="6E49D783"/>
    <w:rsid w:val="6E6221F2"/>
    <w:rsid w:val="6E6E7F0A"/>
    <w:rsid w:val="6EF94D8A"/>
    <w:rsid w:val="6F67DC52"/>
    <w:rsid w:val="6F8D5DB7"/>
    <w:rsid w:val="6FCFBD92"/>
    <w:rsid w:val="701EC1B1"/>
    <w:rsid w:val="707D186E"/>
    <w:rsid w:val="7124B4A7"/>
    <w:rsid w:val="714A303F"/>
    <w:rsid w:val="71719E34"/>
    <w:rsid w:val="71C0D4DD"/>
    <w:rsid w:val="71CDA202"/>
    <w:rsid w:val="71DABDD5"/>
    <w:rsid w:val="72156927"/>
    <w:rsid w:val="7232112C"/>
    <w:rsid w:val="723815B6"/>
    <w:rsid w:val="72689ED7"/>
    <w:rsid w:val="73AFD8C2"/>
    <w:rsid w:val="747EF5DE"/>
    <w:rsid w:val="74B3908E"/>
    <w:rsid w:val="75002C3A"/>
    <w:rsid w:val="75418F55"/>
    <w:rsid w:val="758AD7E9"/>
    <w:rsid w:val="75EA3C7B"/>
    <w:rsid w:val="76686F85"/>
    <w:rsid w:val="771861D0"/>
    <w:rsid w:val="775AECDD"/>
    <w:rsid w:val="779C3DED"/>
    <w:rsid w:val="798FDB60"/>
    <w:rsid w:val="7A0FD45D"/>
    <w:rsid w:val="7A5941EF"/>
    <w:rsid w:val="7A5A4A9F"/>
    <w:rsid w:val="7B0D3F8D"/>
    <w:rsid w:val="7BBFCB15"/>
    <w:rsid w:val="7C17B217"/>
    <w:rsid w:val="7C8957F7"/>
    <w:rsid w:val="7CAA61DF"/>
    <w:rsid w:val="7CB38E08"/>
    <w:rsid w:val="7D510F8C"/>
    <w:rsid w:val="7D677D1C"/>
    <w:rsid w:val="7DCF9B24"/>
    <w:rsid w:val="7DFCDE3A"/>
    <w:rsid w:val="7E0F3352"/>
    <w:rsid w:val="7FB48336"/>
    <w:rsid w:val="7FFA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1CD1C1"/>
  <w15:chartTrackingRefBased/>
  <w15:docId w15:val="{48D56510-E965-4099-8F0F-016D184051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817FE"/>
    <w:pPr>
      <w:tabs>
        <w:tab w:val="left" w:pos="425"/>
      </w:tabs>
      <w:spacing w:after="120" w:line="360" w:lineRule="auto"/>
      <w:jc w:val="both"/>
    </w:pPr>
    <w:rPr>
      <w:rFonts w:ascii="Verdana Pro" w:hAnsi="Verdana Pro"/>
      <w:sz w:val="24"/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DC263C"/>
    <w:pPr>
      <w:jc w:val="center"/>
      <w:outlineLvl w:val="0"/>
    </w:pPr>
    <w:rPr>
      <w:sz w:val="28"/>
      <w:szCs w:val="24"/>
    </w:rPr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62C31"/>
    <w:pPr>
      <w:tabs>
        <w:tab w:val="center" w:pos="4703"/>
        <w:tab w:val="right" w:pos="9406"/>
      </w:tabs>
    </w:pPr>
  </w:style>
  <w:style w:type="character" w:styleId="stBilgiChar" w:customStyle="1">
    <w:name w:val="Üst Bilgi Char"/>
    <w:basedOn w:val="VarsaylanParagrafYazTipi"/>
    <w:link w:val="stBilgi"/>
    <w:uiPriority w:val="99"/>
    <w:rsid w:val="00762C31"/>
  </w:style>
  <w:style w:type="paragraph" w:styleId="AltBilgi">
    <w:name w:val="footer"/>
    <w:basedOn w:val="Normal"/>
    <w:link w:val="AltBilgiChar"/>
    <w:uiPriority w:val="99"/>
    <w:unhideWhenUsed/>
    <w:rsid w:val="00762C31"/>
    <w:pPr>
      <w:tabs>
        <w:tab w:val="center" w:pos="4703"/>
        <w:tab w:val="right" w:pos="9406"/>
      </w:tabs>
    </w:pPr>
  </w:style>
  <w:style w:type="character" w:styleId="AltBilgiChar" w:customStyle="1">
    <w:name w:val="Alt Bilgi Char"/>
    <w:basedOn w:val="VarsaylanParagrafYazTipi"/>
    <w:link w:val="AltBilgi"/>
    <w:uiPriority w:val="99"/>
    <w:rsid w:val="00762C31"/>
  </w:style>
  <w:style w:type="paragraph" w:styleId="BalonMetni">
    <w:name w:val="Balloon Text"/>
    <w:basedOn w:val="Normal"/>
    <w:link w:val="BalonMetniChar"/>
    <w:uiPriority w:val="99"/>
    <w:semiHidden/>
    <w:unhideWhenUsed/>
    <w:rsid w:val="00762C31"/>
    <w:rPr>
      <w:rFonts w:ascii="Segoe UI" w:hAnsi="Segoe UI" w:cs="Segoe UI"/>
      <w:sz w:val="18"/>
      <w:szCs w:val="18"/>
    </w:rPr>
  </w:style>
  <w:style w:type="character" w:styleId="BalonMetniChar" w:customStyle="1">
    <w:name w:val="Balon Metni Char"/>
    <w:basedOn w:val="VarsaylanParagrafYazTipi"/>
    <w:link w:val="BalonMetni"/>
    <w:uiPriority w:val="99"/>
    <w:semiHidden/>
    <w:rsid w:val="00762C31"/>
    <w:rPr>
      <w:rFonts w:ascii="Segoe UI" w:hAnsi="Segoe UI" w:cs="Segoe UI"/>
      <w:sz w:val="18"/>
      <w:szCs w:val="18"/>
    </w:rPr>
  </w:style>
  <w:style w:type="table" w:styleId="TabloKlavuzu">
    <w:name w:val="Table Grid"/>
    <w:basedOn w:val="NormalTablo"/>
    <w:uiPriority w:val="39"/>
    <w:rsid w:val="00762C3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KonuBal">
    <w:name w:val="Title"/>
    <w:basedOn w:val="Normal"/>
    <w:next w:val="Normal"/>
    <w:link w:val="KonuBalChar"/>
    <w:uiPriority w:val="10"/>
    <w:qFormat/>
    <w:rsid w:val="0074428A"/>
    <w:pPr>
      <w:tabs>
        <w:tab w:val="left" w:pos="2160"/>
      </w:tabs>
    </w:pPr>
    <w:rPr>
      <w:lang w:val="en-US"/>
    </w:rPr>
  </w:style>
  <w:style w:type="character" w:styleId="KonuBalChar" w:customStyle="1">
    <w:name w:val="Konu Başlığı Char"/>
    <w:basedOn w:val="VarsaylanParagrafYazTipi"/>
    <w:link w:val="KonuBal"/>
    <w:uiPriority w:val="10"/>
    <w:rsid w:val="0074428A"/>
    <w:rPr>
      <w:rFonts w:ascii="Verdana Pro" w:hAnsi="Verdana Pro"/>
      <w:sz w:val="24"/>
    </w:rPr>
  </w:style>
  <w:style w:type="paragraph" w:styleId="AnaSayfaAdres" w:customStyle="1">
    <w:name w:val="Ana Sayfa Adres"/>
    <w:rsid w:val="00172110"/>
    <w:rPr>
      <w:rFonts w:ascii="Verdana Pro" w:hAnsi="Verdana Pro" w:cs="Arial"/>
      <w:sz w:val="20"/>
      <w:lang w:val="tr-TR"/>
    </w:rPr>
  </w:style>
  <w:style w:type="paragraph" w:styleId="Alnt">
    <w:name w:val="Quote"/>
    <w:basedOn w:val="Normal"/>
    <w:next w:val="Normal"/>
    <w:link w:val="AlntChar"/>
    <w:uiPriority w:val="29"/>
    <w:qFormat/>
    <w:rsid w:val="003D4A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AlntChar" w:customStyle="1">
    <w:name w:val="Alıntı Char"/>
    <w:basedOn w:val="VarsaylanParagrafYazTipi"/>
    <w:link w:val="Alnt"/>
    <w:uiPriority w:val="29"/>
    <w:rsid w:val="003D4AF0"/>
    <w:rPr>
      <w:rFonts w:ascii="Arial" w:hAnsi="Arial"/>
      <w:i/>
      <w:iCs/>
      <w:color w:val="404040" w:themeColor="text1" w:themeTint="BF"/>
      <w:sz w:val="24"/>
      <w:lang w:val="tr-TR"/>
    </w:rPr>
  </w:style>
  <w:style w:type="paragraph" w:styleId="FooterPropriateryInformation" w:customStyle="1">
    <w:name w:val="Footer_PropriateryInformation"/>
    <w:link w:val="FooterPropriateryInformationChar"/>
    <w:autoRedefine/>
    <w:qFormat/>
    <w:rsid w:val="0017211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after="0"/>
      <w:jc w:val="both"/>
    </w:pPr>
    <w:rPr>
      <w:i/>
      <w:iCs/>
      <w:smallCaps/>
      <w:color w:val="404040" w:themeColor="text1" w:themeTint="BF"/>
      <w:sz w:val="16"/>
      <w:lang w:val="tr-TR"/>
    </w:rPr>
  </w:style>
  <w:style w:type="character" w:styleId="FooterPropriateryInformationChar" w:customStyle="1">
    <w:name w:val="Footer_PropriateryInformation Char"/>
    <w:basedOn w:val="AlntChar"/>
    <w:link w:val="FooterPropriateryInformation"/>
    <w:rsid w:val="00172110"/>
    <w:rPr>
      <w:rFonts w:ascii="Arial" w:hAnsi="Arial"/>
      <w:i/>
      <w:iCs/>
      <w:smallCaps/>
      <w:color w:val="404040" w:themeColor="text1" w:themeTint="BF"/>
      <w:sz w:val="16"/>
      <w:lang w:val="tr-TR"/>
    </w:rPr>
  </w:style>
  <w:style w:type="paragraph" w:styleId="Balk11" w:customStyle="1">
    <w:name w:val="Başlık 11"/>
    <w:basedOn w:val="Normal"/>
    <w:rsid w:val="001C43A1"/>
    <w:pPr>
      <w:numPr>
        <w:numId w:val="11"/>
      </w:numPr>
    </w:pPr>
  </w:style>
  <w:style w:type="paragraph" w:styleId="Balk21" w:customStyle="1">
    <w:name w:val="Başlık 21"/>
    <w:basedOn w:val="Normal"/>
    <w:rsid w:val="001C43A1"/>
    <w:pPr>
      <w:numPr>
        <w:ilvl w:val="1"/>
        <w:numId w:val="11"/>
      </w:numPr>
    </w:pPr>
  </w:style>
  <w:style w:type="paragraph" w:styleId="Balk31" w:customStyle="1">
    <w:name w:val="Başlık 31"/>
    <w:basedOn w:val="Normal"/>
    <w:rsid w:val="001C43A1"/>
    <w:pPr>
      <w:numPr>
        <w:ilvl w:val="2"/>
        <w:numId w:val="11"/>
      </w:numPr>
    </w:pPr>
  </w:style>
  <w:style w:type="paragraph" w:styleId="Balk41" w:customStyle="1">
    <w:name w:val="Başlık 41"/>
    <w:basedOn w:val="Normal"/>
    <w:rsid w:val="001C43A1"/>
    <w:pPr>
      <w:numPr>
        <w:ilvl w:val="3"/>
        <w:numId w:val="11"/>
      </w:numPr>
    </w:pPr>
  </w:style>
  <w:style w:type="paragraph" w:styleId="Balk51" w:customStyle="1">
    <w:name w:val="Başlık 51"/>
    <w:basedOn w:val="Normal"/>
    <w:rsid w:val="001C43A1"/>
    <w:pPr>
      <w:numPr>
        <w:ilvl w:val="4"/>
        <w:numId w:val="11"/>
      </w:numPr>
    </w:pPr>
  </w:style>
  <w:style w:type="paragraph" w:styleId="Balk61" w:customStyle="1">
    <w:name w:val="Başlık 61"/>
    <w:basedOn w:val="Normal"/>
    <w:rsid w:val="001C43A1"/>
    <w:pPr>
      <w:numPr>
        <w:ilvl w:val="5"/>
        <w:numId w:val="11"/>
      </w:numPr>
    </w:pPr>
  </w:style>
  <w:style w:type="paragraph" w:styleId="Balk71" w:customStyle="1">
    <w:name w:val="Başlık 71"/>
    <w:basedOn w:val="Normal"/>
    <w:rsid w:val="001C43A1"/>
    <w:pPr>
      <w:numPr>
        <w:ilvl w:val="6"/>
        <w:numId w:val="11"/>
      </w:numPr>
    </w:pPr>
  </w:style>
  <w:style w:type="paragraph" w:styleId="Balk81" w:customStyle="1">
    <w:name w:val="Başlık 81"/>
    <w:basedOn w:val="Normal"/>
    <w:rsid w:val="001C43A1"/>
    <w:pPr>
      <w:numPr>
        <w:ilvl w:val="7"/>
        <w:numId w:val="11"/>
      </w:numPr>
    </w:pPr>
  </w:style>
  <w:style w:type="paragraph" w:styleId="Balk91" w:customStyle="1">
    <w:name w:val="Başlık 91"/>
    <w:basedOn w:val="Normal"/>
    <w:rsid w:val="001C43A1"/>
    <w:pPr>
      <w:numPr>
        <w:ilvl w:val="8"/>
        <w:numId w:val="11"/>
      </w:numPr>
    </w:pPr>
  </w:style>
  <w:style w:type="character" w:styleId="Balk1Char" w:customStyle="1">
    <w:name w:val="Başlık 1 Char"/>
    <w:basedOn w:val="VarsaylanParagrafYazTipi"/>
    <w:link w:val="Balk1"/>
    <w:uiPriority w:val="9"/>
    <w:rsid w:val="00DC263C"/>
    <w:rPr>
      <w:rFonts w:ascii="Verdana Pro" w:hAnsi="Verdana Pro"/>
      <w:sz w:val="28"/>
      <w:szCs w:val="24"/>
      <w:lang w:val="tr-TR"/>
    </w:rPr>
  </w:style>
  <w:style w:type="paragraph" w:styleId="NAVDOCINFCompany" w:customStyle="1">
    <w:name w:val="NAV_DOC_INF_Company"/>
    <w:link w:val="NAVDOCINFCompanyChar"/>
    <w:rsid w:val="00172110"/>
    <w:pPr>
      <w:jc w:val="center"/>
    </w:pPr>
    <w:rPr>
      <w:rFonts w:ascii="Verdana Pro" w:hAnsi="Verdana Pro"/>
      <w:b/>
      <w:bCs/>
      <w:sz w:val="52"/>
      <w:szCs w:val="52"/>
    </w:rPr>
  </w:style>
  <w:style w:type="paragraph" w:styleId="NAVDOCINFCategory" w:customStyle="1">
    <w:name w:val="NAV_DOC_INF_Category"/>
    <w:link w:val="NAVDOCINFCategoryChar"/>
    <w:qFormat/>
    <w:rsid w:val="00486B8C"/>
    <w:pPr>
      <w:jc w:val="center"/>
    </w:pPr>
    <w:rPr>
      <w:rFonts w:ascii="Verdana Pro" w:hAnsi="Verdana Pro"/>
      <w:caps/>
      <w:sz w:val="44"/>
      <w:szCs w:val="44"/>
    </w:rPr>
  </w:style>
  <w:style w:type="character" w:styleId="NAVDOCINFCompanyChar" w:customStyle="1">
    <w:name w:val="NAV_DOC_INF_Company Char"/>
    <w:basedOn w:val="VarsaylanParagrafYazTipi"/>
    <w:link w:val="NAVDOCINFCompany"/>
    <w:rsid w:val="00172110"/>
    <w:rPr>
      <w:rFonts w:ascii="Verdana Pro" w:hAnsi="Verdana Pro"/>
      <w:b/>
      <w:bCs/>
      <w:sz w:val="52"/>
      <w:szCs w:val="52"/>
    </w:rPr>
  </w:style>
  <w:style w:type="paragraph" w:styleId="NAVDOCINFCategoryEN" w:customStyle="1">
    <w:name w:val="NAV_DOC_INF_Category_EN"/>
    <w:link w:val="NAVDOCINFCategoryENChar"/>
    <w:qFormat/>
    <w:rsid w:val="00486B8C"/>
    <w:pPr>
      <w:jc w:val="center"/>
    </w:pPr>
    <w:rPr>
      <w:rFonts w:ascii="Verdana Pro" w:hAnsi="Verdana Pro"/>
      <w:caps/>
      <w:sz w:val="24"/>
      <w:szCs w:val="24"/>
    </w:rPr>
  </w:style>
  <w:style w:type="character" w:styleId="NAVDOCINFCategoryChar" w:customStyle="1">
    <w:name w:val="NAV_DOC_INF_Category Char"/>
    <w:basedOn w:val="VarsaylanParagrafYazTipi"/>
    <w:link w:val="NAVDOCINFCategory"/>
    <w:rsid w:val="00486B8C"/>
    <w:rPr>
      <w:rFonts w:ascii="Verdana Pro" w:hAnsi="Verdana Pro"/>
      <w:caps/>
      <w:sz w:val="44"/>
      <w:szCs w:val="44"/>
    </w:rPr>
  </w:style>
  <w:style w:type="character" w:styleId="YerTutucuMetni">
    <w:name w:val="Placeholder Text"/>
    <w:basedOn w:val="VarsaylanParagrafYazTipi"/>
    <w:uiPriority w:val="99"/>
    <w:semiHidden/>
    <w:rsid w:val="000D1221"/>
    <w:rPr>
      <w:color w:val="808080"/>
    </w:rPr>
  </w:style>
  <w:style w:type="character" w:styleId="NAVDOCINFCategoryENChar" w:customStyle="1">
    <w:name w:val="NAV_DOC_INF_Category_EN Char"/>
    <w:basedOn w:val="VarsaylanParagrafYazTipi"/>
    <w:link w:val="NAVDOCINFCategoryEN"/>
    <w:rsid w:val="00486B8C"/>
    <w:rPr>
      <w:rFonts w:ascii="Verdana Pro" w:hAnsi="Verdana Pro"/>
      <w:caps/>
      <w:sz w:val="24"/>
      <w:szCs w:val="24"/>
    </w:rPr>
  </w:style>
  <w:style w:type="paragraph" w:styleId="NAVDOCINFSubject" w:customStyle="1">
    <w:name w:val="NAV_DOC_INF_Subject"/>
    <w:link w:val="NAVDOCINFSubjectChar"/>
    <w:qFormat/>
    <w:rsid w:val="00486B8C"/>
    <w:pPr>
      <w:jc w:val="center"/>
    </w:pPr>
    <w:rPr>
      <w:rFonts w:ascii="Verdana Pro" w:hAnsi="Verdana Pro"/>
      <w:b/>
      <w:caps/>
      <w:sz w:val="32"/>
      <w:lang w:val="tr-TR"/>
    </w:rPr>
  </w:style>
  <w:style w:type="paragraph" w:styleId="NAVDOCINFSubjectEN" w:customStyle="1">
    <w:name w:val="NAV_DOC_INF_Subject_EN"/>
    <w:link w:val="NAVDOCINFSubjectENChar"/>
    <w:qFormat/>
    <w:rsid w:val="00486B8C"/>
    <w:pPr>
      <w:jc w:val="center"/>
    </w:pPr>
    <w:rPr>
      <w:rFonts w:ascii="Verdana Pro" w:hAnsi="Verdana Pro"/>
      <w:caps/>
      <w:sz w:val="20"/>
      <w:szCs w:val="20"/>
    </w:rPr>
  </w:style>
  <w:style w:type="character" w:styleId="NAVDOCINFSubjectChar" w:customStyle="1">
    <w:name w:val="NAV_DOC_INF_Subject Char"/>
    <w:basedOn w:val="VarsaylanParagrafYazTipi"/>
    <w:link w:val="NAVDOCINFSubject"/>
    <w:rsid w:val="00486B8C"/>
    <w:rPr>
      <w:rFonts w:ascii="Verdana Pro" w:hAnsi="Verdana Pro"/>
      <w:b/>
      <w:caps/>
      <w:sz w:val="32"/>
      <w:lang w:val="tr-TR"/>
    </w:rPr>
  </w:style>
  <w:style w:type="paragraph" w:styleId="NAVDOCSIGNATURESEN" w:customStyle="1">
    <w:name w:val="NAV_DOC_SIGNATURES_EN"/>
    <w:link w:val="NAVDOCSIGNATURESEN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18"/>
      <w:szCs w:val="18"/>
    </w:rPr>
  </w:style>
  <w:style w:type="character" w:styleId="NAVDOCINFSubjectENChar" w:customStyle="1">
    <w:name w:val="NAV_DOC_INF_Subject_EN Char"/>
    <w:basedOn w:val="VarsaylanParagrafYazTipi"/>
    <w:link w:val="NAVDOCINFSubjectEN"/>
    <w:rsid w:val="00486B8C"/>
    <w:rPr>
      <w:rFonts w:ascii="Verdana Pro" w:hAnsi="Verdana Pro"/>
      <w:caps/>
      <w:sz w:val="20"/>
      <w:szCs w:val="20"/>
    </w:rPr>
  </w:style>
  <w:style w:type="paragraph" w:styleId="NAVDOCSIGNATURES" w:customStyle="1">
    <w:name w:val="NAV_DOC_SIGNATURES"/>
    <w:link w:val="NAVDOCSIGNATURES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28"/>
      <w:lang w:val="tr-TR"/>
    </w:rPr>
  </w:style>
  <w:style w:type="character" w:styleId="NAVDOCSIGNATURESENChar" w:customStyle="1">
    <w:name w:val="NAV_DOC_SIGNATURES_EN Char"/>
    <w:basedOn w:val="VarsaylanParagrafYazTipi"/>
    <w:link w:val="NAVDOCSIGNATURESEN"/>
    <w:rsid w:val="008817FE"/>
    <w:rPr>
      <w:rFonts w:ascii="Verdana Pro" w:hAnsi="Verdana Pro"/>
      <w:smallCaps/>
      <w:sz w:val="18"/>
      <w:szCs w:val="18"/>
    </w:rPr>
  </w:style>
  <w:style w:type="character" w:styleId="NAVDOCSIGNATURESChar" w:customStyle="1">
    <w:name w:val="NAV_DOC_SIGNATURES Char"/>
    <w:basedOn w:val="VarsaylanParagrafYazTipi"/>
    <w:link w:val="NAVDOCSIGNATURES"/>
    <w:rsid w:val="008817FE"/>
    <w:rPr>
      <w:rFonts w:ascii="Verdana Pro" w:hAnsi="Verdana Pro"/>
      <w:smallCaps/>
      <w:sz w:val="28"/>
      <w:lang w:val="tr-TR"/>
    </w:rPr>
  </w:style>
  <w:style w:type="paragraph" w:styleId="DOCUMENTTAG" w:customStyle="1">
    <w:name w:val="DOCUMENT_TAG"/>
    <w:basedOn w:val="stBilgi"/>
    <w:link w:val="DOCUMENTTAGChar"/>
    <w:qFormat/>
    <w:rsid w:val="0003148E"/>
    <w:pPr>
      <w:tabs>
        <w:tab w:val="clear" w:pos="425"/>
        <w:tab w:val="left" w:pos="888"/>
      </w:tabs>
      <w:spacing w:line="240" w:lineRule="auto"/>
    </w:pPr>
    <w:rPr>
      <w:rFonts w:cs="Arial"/>
      <w:smallCaps/>
      <w:sz w:val="14"/>
      <w:szCs w:val="14"/>
      <w:lang w:val="en-US"/>
    </w:rPr>
  </w:style>
  <w:style w:type="paragraph" w:styleId="DOCUMENTHEADER" w:customStyle="1">
    <w:name w:val="DOCUMENT_HEADER"/>
    <w:basedOn w:val="stBilgi"/>
    <w:link w:val="DOCUMENTHEADERChar"/>
    <w:qFormat/>
    <w:rsid w:val="002B6D3E"/>
    <w:pPr>
      <w:tabs>
        <w:tab w:val="clear" w:pos="425"/>
      </w:tabs>
      <w:spacing w:after="0"/>
      <w:jc w:val="center"/>
    </w:pPr>
    <w:rPr>
      <w:rFonts w:ascii="Arial" w:hAnsi="Arial" w:cs="Arial"/>
      <w:sz w:val="32"/>
      <w:szCs w:val="32"/>
      <w:lang w:val="en-US"/>
    </w:rPr>
  </w:style>
  <w:style w:type="character" w:styleId="DOCUMENTTAGChar" w:customStyle="1">
    <w:name w:val="DOCUMENT_TAG Char"/>
    <w:basedOn w:val="stBilgiChar"/>
    <w:link w:val="DOCUMENTTAG"/>
    <w:rsid w:val="0003148E"/>
    <w:rPr>
      <w:rFonts w:ascii="Verdana Pro" w:hAnsi="Verdana Pro" w:cs="Arial"/>
      <w:smallCaps/>
      <w:sz w:val="14"/>
      <w:szCs w:val="14"/>
    </w:rPr>
  </w:style>
  <w:style w:type="paragraph" w:styleId="DOCUMENTHEADEREN" w:customStyle="1">
    <w:name w:val="DOCUMENT_HEADER_EN"/>
    <w:basedOn w:val="DOCUMENTHEADER"/>
    <w:link w:val="DOCUMENTHEADERENChar"/>
    <w:qFormat/>
    <w:rsid w:val="002B6D3E"/>
    <w:rPr>
      <w:b/>
      <w:bCs/>
      <w:i/>
      <w:iCs/>
      <w:smallCaps/>
      <w:sz w:val="18"/>
      <w:szCs w:val="18"/>
    </w:rPr>
  </w:style>
  <w:style w:type="character" w:styleId="DOCUMENTHEADERChar" w:customStyle="1">
    <w:name w:val="DOCUMENT_HEADER Char"/>
    <w:basedOn w:val="stBilgiChar"/>
    <w:link w:val="DOCUMENTHEADER"/>
    <w:rsid w:val="002B6D3E"/>
    <w:rPr>
      <w:rFonts w:ascii="Arial" w:hAnsi="Arial" w:cs="Arial"/>
      <w:sz w:val="32"/>
      <w:szCs w:val="32"/>
    </w:rPr>
  </w:style>
  <w:style w:type="character" w:styleId="DOCUMENTHEADERENChar" w:customStyle="1">
    <w:name w:val="DOCUMENT_HEADER_EN Char"/>
    <w:basedOn w:val="VarsaylanParagrafYazTipi"/>
    <w:link w:val="DOCUMENTHEADEREN"/>
    <w:rsid w:val="002B6D3E"/>
    <w:rPr>
      <w:rFonts w:ascii="Arial" w:hAnsi="Arial" w:cs="Arial"/>
      <w:b/>
      <w:bCs/>
      <w:i/>
      <w:iCs/>
      <w:smallCaps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6E07D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E07DB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E45A6E"/>
    <w:pPr>
      <w:ind w:left="720"/>
      <w:contextualSpacing/>
    </w:pPr>
  </w:style>
  <w:style w:type="paragraph" w:styleId="DOCUMENTFOOTERFORMNO" w:customStyle="1">
    <w:name w:val="DOCUMENT_FOOTER_FORM_NO"/>
    <w:basedOn w:val="Normal"/>
    <w:link w:val="DOCUMENTFOOTERFORMNOChar"/>
    <w:qFormat/>
    <w:rsid w:val="001E4115"/>
    <w:pPr>
      <w:tabs>
        <w:tab w:val="clear" w:pos="425"/>
      </w:tabs>
      <w:spacing w:after="0" w:line="240" w:lineRule="auto"/>
      <w:jc w:val="left"/>
    </w:pPr>
    <w:rPr>
      <w:rFonts w:asciiTheme="minorHAnsi" w:hAnsiTheme="minorHAnsi"/>
      <w:sz w:val="16"/>
      <w:szCs w:val="16"/>
      <w:lang w:val="en-US"/>
    </w:rPr>
  </w:style>
  <w:style w:type="character" w:styleId="DOCUMENTFOOTERFORMNOChar" w:customStyle="1">
    <w:name w:val="DOCUMENT_FOOTER_FORM_NO Char"/>
    <w:basedOn w:val="VarsaylanParagrafYazTipi"/>
    <w:link w:val="DOCUMENTFOOTERFORMNO"/>
    <w:rsid w:val="001E411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oter" Target="footer1.xml" Id="rId13" /><Relationship Type="http://schemas.openxmlformats.org/officeDocument/2006/relationships/glossaryDocument" Target="glossary/document.xml" Id="rId18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microsoft.com/office/2011/relationships/people" Target="people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er" Target="footer2.xml" Id="rId15" /><Relationship Type="http://schemas.openxmlformats.org/officeDocument/2006/relationships/footnotes" Target="footnote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eader" Target="header2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2020-0723\CORPORATE_GOVERNANCE\21_TEMPLATES\NAVIO-T-200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733DC09C304D6891C51CB6B0E7D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3311E-A906-4B83-951C-067570890084}"/>
      </w:docPartPr>
      <w:docPartBody>
        <w:p w:rsidR="00C85DE2" w:rsidRDefault="0077422F">
          <w:pPr>
            <w:pStyle w:val="00733DC09C304D6891C51CB6B0E7DAA6"/>
          </w:pPr>
          <w:r w:rsidRPr="0089223E">
            <w:rPr>
              <w:rStyle w:val="YerTutucuMetni"/>
            </w:rPr>
            <w:t>Choose an item.</w:t>
          </w:r>
        </w:p>
      </w:docPartBody>
    </w:docPart>
    <w:docPart>
      <w:docPartPr>
        <w:name w:val="99E84364210746E8861EA8BD0D421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C2F8D-5458-4BAF-BC82-9A40DE9B80F8}"/>
      </w:docPartPr>
      <w:docPartBody>
        <w:p w:rsidR="00C85DE2" w:rsidRDefault="0077422F">
          <w:pPr>
            <w:pStyle w:val="99E84364210746E8861EA8BD0D421C69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0DF4DADDAB60417EA80BBF75BF5A7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2BDCB-66F1-47E0-A0A9-CF8BF52027F1}"/>
      </w:docPartPr>
      <w:docPartBody>
        <w:p w:rsidR="00C85DE2" w:rsidRDefault="0077422F">
          <w:pPr>
            <w:pStyle w:val="0DF4DADDAB60417EA80BBF75BF5A75E8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9B01262C333443D780E795D3C3222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F355C-55C9-4005-BAA2-1F3E9D0A64E0}"/>
      </w:docPartPr>
      <w:docPartBody>
        <w:p w:rsidR="00C85DE2" w:rsidRDefault="0077422F">
          <w:pPr>
            <w:pStyle w:val="9B01262C333443D780E795D3C32220D9"/>
          </w:pPr>
          <w:r>
            <w:rPr>
              <w:rStyle w:val="YerTutucuMetni"/>
            </w:rPr>
            <w:t>Select</w:t>
          </w:r>
          <w:r w:rsidRPr="0089223E">
            <w:rPr>
              <w:rStyle w:val="YerTutucuMetni"/>
            </w:rPr>
            <w:t>.</w:t>
          </w:r>
        </w:p>
      </w:docPartBody>
    </w:docPart>
    <w:docPart>
      <w:docPartPr>
        <w:name w:val="DEDE612C93074BBBA954A9C4F776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CEB9E-31A8-43D4-A907-307BB8FDE58B}"/>
      </w:docPartPr>
      <w:docPartBody>
        <w:p w:rsidR="00C85DE2" w:rsidRDefault="0077422F">
          <w:pPr>
            <w:pStyle w:val="DEDE612C93074BBBA954A9C4F776A477"/>
          </w:pPr>
          <w:r>
            <w:rPr>
              <w:rStyle w:val="YerTutucuMetni"/>
            </w:rPr>
            <w:t>SELECT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2F"/>
    <w:rsid w:val="006922B3"/>
    <w:rsid w:val="00727BF3"/>
    <w:rsid w:val="0077422F"/>
    <w:rsid w:val="00791C13"/>
    <w:rsid w:val="008F1977"/>
    <w:rsid w:val="009302CE"/>
    <w:rsid w:val="00A656AB"/>
    <w:rsid w:val="00C724A1"/>
    <w:rsid w:val="00C85DE2"/>
    <w:rsid w:val="00D7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paragraph" w:customStyle="1" w:styleId="00733DC09C304D6891C51CB6B0E7DAA6">
    <w:name w:val="00733DC09C304D6891C51CB6B0E7DAA6"/>
  </w:style>
  <w:style w:type="paragraph" w:customStyle="1" w:styleId="99E84364210746E8861EA8BD0D421C69">
    <w:name w:val="99E84364210746E8861EA8BD0D421C69"/>
  </w:style>
  <w:style w:type="paragraph" w:customStyle="1" w:styleId="0DF4DADDAB60417EA80BBF75BF5A75E8">
    <w:name w:val="0DF4DADDAB60417EA80BBF75BF5A75E8"/>
  </w:style>
  <w:style w:type="paragraph" w:customStyle="1" w:styleId="9B01262C333443D780E795D3C32220D9">
    <w:name w:val="9B01262C333443D780E795D3C32220D9"/>
  </w:style>
  <w:style w:type="paragraph" w:customStyle="1" w:styleId="DEDE612C93074BBBA954A9C4F776A477">
    <w:name w:val="DEDE612C93074BBBA954A9C4F776A4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30F9CE38F32D4BA696EB32203D0250" ma:contentTypeVersion="20" ma:contentTypeDescription="Create a new document." ma:contentTypeScope="" ma:versionID="d171ea38c1cd68dac5d87bffd5d71ec9">
  <xsd:schema xmlns:xsd="http://www.w3.org/2001/XMLSchema" xmlns:xs="http://www.w3.org/2001/XMLSchema" xmlns:p="http://schemas.microsoft.com/office/2006/metadata/properties" xmlns:ns2="f6d82c61-1620-4961-a845-3717486f5cdd" xmlns:ns3="9f69fe0c-219c-461a-a294-8fcea7cb09df" targetNamespace="http://schemas.microsoft.com/office/2006/metadata/properties" ma:root="true" ma:fieldsID="92e560e0e0f377b38e25d83125a74cd6" ns2:_="" ns3:_="">
    <xsd:import namespace="f6d82c61-1620-4961-a845-3717486f5cdd"/>
    <xsd:import namespace="9f69fe0c-219c-461a-a294-8fcea7cb09d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TarihSaat" minOccurs="0"/>
                <xsd:element ref="ns2:SharedWithUsers" minOccurs="0"/>
                <xsd:element ref="ns2:SharedWithDetails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Flow_SignoffStatu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d82c61-1620-4961-a845-3717486f5cd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ce8a8896-1c4e-47a6-8291-dc91249fc308}" ma:internalName="TaxCatchAll" ma:showField="CatchAllData" ma:web="f6d82c61-1620-4961-a845-3717486f5cd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69fe0c-219c-461a-a294-8fcea7cb09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TarihSaat" ma:index="18" nillable="true" ma:displayName="Tarih Saat" ma:format="DateTime" ma:internalName="TarihSaat">
      <xsd:simpleType>
        <xsd:restriction base="dms:DateTim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1499a322-a2d2-495c-92fd-0e06337ba6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d82c61-1620-4961-a845-3717486f5cdd" xsi:nil="true"/>
    <_dlc_DocId xmlns="f6d82c61-1620-4961-a845-3717486f5cdd">N20210219-1594514891-3277</_dlc_DocId>
    <_dlc_DocIdUrl xmlns="f6d82c61-1620-4961-a845-3717486f5cdd">
      <Url>https://navioteknoloji.sharepoint.com/teams/N20210219/_layouts/15/DocIdRedir.aspx?ID=N20210219-1594514891-3277</Url>
      <Description>N20210219-1594514891-3277</Description>
    </_dlc_DocIdUrl>
    <lcf76f155ced4ddcb4097134ff3c332f xmlns="9f69fe0c-219c-461a-a294-8fcea7cb09df">
      <Terms xmlns="http://schemas.microsoft.com/office/infopath/2007/PartnerControls"/>
    </lcf76f155ced4ddcb4097134ff3c332f>
    <_Flow_SignoffStatus xmlns="9f69fe0c-219c-461a-a294-8fcea7cb09df" xsi:nil="true"/>
    <TarihSaat xmlns="9f69fe0c-219c-461a-a294-8fcea7cb09df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993CC676-4795-4BF7-BE00-F58DC73C9A8E}"/>
</file>

<file path=customXml/itemProps2.xml><?xml version="1.0" encoding="utf-8"?>
<ds:datastoreItem xmlns:ds="http://schemas.openxmlformats.org/officeDocument/2006/customXml" ds:itemID="{78E16BAB-E48A-48FE-B07B-8E68B279A245}">
  <ds:schemaRefs>
    <ds:schemaRef ds:uri="http://schemas.microsoft.com/office/2006/metadata/properties"/>
    <ds:schemaRef ds:uri="http://schemas.microsoft.com/office/infopath/2007/PartnerControls"/>
    <ds:schemaRef ds:uri="f6d82c61-1620-4961-a845-3717486f5cdd"/>
  </ds:schemaRefs>
</ds:datastoreItem>
</file>

<file path=customXml/itemProps3.xml><?xml version="1.0" encoding="utf-8"?>
<ds:datastoreItem xmlns:ds="http://schemas.openxmlformats.org/officeDocument/2006/customXml" ds:itemID="{9671D567-7128-4E4B-8B59-A25107E048A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A9D04D7-BE5C-436A-BB5F-16863A80571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AF3D42D-7E92-4B6F-9759-1A8D5213C771}">
  <ds:schemaRefs>
    <ds:schemaRef ds:uri="http://schemas.microsoft.com/sharepoint/event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NAVIO-T-20040.dotx</ap:Template>
  <ap:Application>Microsoft Word for the web</ap:Application>
  <ap:DocSecurity>0</ap:DocSecurity>
  <ap:ScaleCrop>false</ap:ScaleCrop>
  <ap:Company>Navio Teknoloji A.Ş.</ap:Company>
  <ap:SharedDoc>false</ap:SharedDoc>
  <ap:HyperlinkBase>www.naviotechnology.com</ap:HyperlinkBase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NAVIO-R-20010</dc:title>
  <dc:subject>BELGE BAŞLIĞI</dc:subject>
  <dc:creator>ERTAN SEKMEN</dc:creator>
  <keywords/>
  <dc:description/>
  <lastModifiedBy>Aziz Kerem Demir</lastModifiedBy>
  <revision>11</revision>
  <dcterms:created xsi:type="dcterms:W3CDTF">2022-12-15T09:17:00.0000000Z</dcterms:created>
  <dcterms:modified xsi:type="dcterms:W3CDTF">2023-01-16T14:31:42.6292568Z</dcterms:modified>
  <category>KATEGORİ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0x0101005130F9CE38F32D4BA696EB32203D0250</vt:lpwstr>
  </property>
  <property fmtid="{D5CDD505-2E9C-101B-9397-08002B2CF9AE}" pid="3" name="_dlc_DocIdItemGuid">
    <vt:lpwstr>87a5345b-ab18-4406-b3f2-af2d6ee1c043</vt:lpwstr>
  </property>
  <property fmtid="{D5CDD505-2E9C-101B-9397-08002B2CF9AE}" pid="4" name="Order">
    <vt:r8>1700</vt:r8>
  </property>
  <property fmtid="{D5CDD505-2E9C-101B-9397-08002B2CF9AE}" pid="5" name="TaxKeyword">
    <vt:lpwstr/>
  </property>
  <property fmtid="{D5CDD505-2E9C-101B-9397-08002B2CF9AE}" pid="6" name="MediaServiceImageTags">
    <vt:lpwstr/>
  </property>
</Properties>
</file>