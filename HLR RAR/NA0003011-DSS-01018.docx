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15C941F4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15C941F4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AB635AD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1F1C52" w14:paraId="1BABF3D9" w14:textId="46A9B33E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1F1C52">
                    <w:rPr>
                      <w:sz w:val="20"/>
                      <w:szCs w:val="20"/>
                    </w:rPr>
                    <w:t>NA0003011-DSS-01018</w:t>
                  </w:r>
                </w:p>
              </w:tc>
            </w:tr>
            <w:tr w:rsidR="00914FB6" w:rsidTr="1AB635AD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1F1C52" w14:paraId="2BFCFFE6" w14:textId="55E5846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AB635AD">
                    <w:rPr>
                      <w:sz w:val="20"/>
                      <w:szCs w:val="20"/>
                    </w:rPr>
                    <w:t>NEM40429-PIDS-135</w:t>
                  </w:r>
                </w:p>
              </w:tc>
            </w:tr>
            <w:tr w:rsidR="00914FB6" w:rsidTr="1AB635AD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1AB635AD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1AB635AD" w:rsidRDefault="01C28794" w14:paraId="1F54352D" w14:textId="0383FFC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rPr>
                      <w:sz w:val="20"/>
                      <w:szCs w:val="20"/>
                    </w:rPr>
                  </w:pPr>
                  <w:r w:rsidRPr="1AB635AD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1AB635AD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AB635AD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15C941F4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15C941F4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Pr="00EF0C35" w:rsidR="00536AB9" w:rsidTr="00536AB9" w14:paraId="6EB1A014" w14:textId="77777777">
              <w:tc>
                <w:tcPr>
                  <w:tcW w:w="8988" w:type="dxa"/>
                </w:tcPr>
                <w:p w:rsidRPr="00E018E6" w:rsidR="00CB70A6" w:rsidP="00E018E6" w:rsidRDefault="001F1C52" w14:paraId="5BD0A75E" w14:textId="57210DC0">
                  <w:pPr>
                    <w:tabs>
                      <w:tab w:val="clear" w:pos="425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="Calibri" w:hAnsi="Calibri" w:cs="Calibri"/>
                      <w:sz w:val="22"/>
                    </w:rPr>
                  </w:pPr>
                  <w:r>
                    <w:t xml:space="preserve">Software </w:t>
                  </w:r>
                  <w:proofErr w:type="spellStart"/>
                  <w:r>
                    <w:t>shall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Power</w:t>
                  </w:r>
                  <w:proofErr w:type="spellEnd"/>
                  <w:r>
                    <w:t xml:space="preserve"> on </w:t>
                  </w:r>
                  <w:proofErr w:type="spellStart"/>
                  <w:r>
                    <w:t>mode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less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</w:t>
                  </w:r>
                  <w:proofErr w:type="spellEnd"/>
                  <w:r>
                    <w:t xml:space="preserve"> </w:t>
                  </w:r>
                  <w:r w:rsidR="007B3B7B">
                    <w:t>4500</w:t>
                  </w:r>
                  <w:r>
                    <w:t xml:space="preserve"> </w:t>
                  </w:r>
                  <w:proofErr w:type="spellStart"/>
                  <w:r w:rsidR="007B3B7B">
                    <w:t>milli</w:t>
                  </w:r>
                  <w:r>
                    <w:t>seconds</w:t>
                  </w:r>
                  <w:proofErr w:type="spellEnd"/>
                  <w:r>
                    <w:t>.</w:t>
                  </w:r>
                </w:p>
              </w:tc>
            </w:tr>
          </w:tbl>
          <w:p w:rsidRPr="00EF0C35" w:rsidR="00E25B16" w:rsidP="00212B47" w:rsidRDefault="00E25B16" w14:paraId="2F5724CA" w14:textId="77777777">
            <w:pPr>
              <w:rPr>
                <w:szCs w:val="24"/>
              </w:rPr>
            </w:pPr>
          </w:p>
        </w:tc>
      </w:tr>
      <w:tr w:rsidRPr="004D3450" w:rsidR="004D01C9" w:rsidTr="15C941F4" w14:paraId="2A15AB20" w14:textId="77777777">
        <w:trPr>
          <w:cantSplit/>
        </w:trPr>
        <w:tc>
          <w:tcPr>
            <w:tcW w:w="9214" w:type="dxa"/>
            <w:tcMar/>
          </w:tcPr>
          <w:p w:rsidR="1AB635AD" w:rsidP="00E41717" w:rsidRDefault="1AB635AD" w14:paraId="54E1D2C3" w14:textId="155B8AAF">
            <w:pPr>
              <w:pStyle w:val="Balk11"/>
              <w:numPr>
                <w:ilvl w:val="0"/>
                <w:numId w:val="0"/>
              </w:numPr>
              <w:rPr>
                <w:b/>
                <w:bCs/>
              </w:rPr>
            </w:pPr>
          </w:p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REQUIREMENT CLASSIFICATION</w:t>
            </w:r>
          </w:p>
        </w:tc>
      </w:tr>
      <w:tr w:rsidRPr="004D3450" w:rsidR="004D01C9" w:rsidTr="15C941F4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556AA" w14:paraId="18736372" w14:textId="441C9B00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552B49" w14:paraId="1DBAC73C" w14:textId="6114E8AA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1F1C52" w14:paraId="217A12D4" w14:textId="30C69133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9556AA" w14:paraId="6CDFCEEC" w14:textId="143A9A0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15C941F4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RATIONALE</w:t>
            </w:r>
          </w:p>
        </w:tc>
      </w:tr>
      <w:tr w:rsidRPr="004D3450" w:rsidR="00087DFA" w:rsidTr="15C941F4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5C941F4" w14:paraId="07CFC0DD" w14:textId="77777777">
              <w:tc>
                <w:tcPr>
                  <w:tcW w:w="8988" w:type="dxa"/>
                  <w:tcMar/>
                </w:tcPr>
                <w:p w:rsidR="00087DFA" w:rsidP="00212B47" w:rsidRDefault="3C4A72B4" w14:paraId="42CE84F7" w14:textId="127C0F01">
                  <w:r w:rsidR="3C4A72B4">
                    <w:rPr/>
                    <w:t xml:space="preserve">Bu gereksinim uçak </w:t>
                  </w:r>
                  <w:r w:rsidR="78B6240C">
                    <w:rPr/>
                    <w:t xml:space="preserve">bilgisayarı </w:t>
                  </w:r>
                  <w:r w:rsidR="3C4A72B4">
                    <w:rPr/>
                    <w:t xml:space="preserve">çalışıyorken </w:t>
                  </w:r>
                  <w:r w:rsidR="1963B174">
                    <w:rPr/>
                    <w:t xml:space="preserve">FDU </w:t>
                  </w:r>
                  <w:r w:rsidR="3D3D6D80">
                    <w:rPr/>
                    <w:t>reset</w:t>
                  </w:r>
                  <w:r w:rsidR="3D3D6D80">
                    <w:rPr/>
                    <w:t xml:space="preserve"> alırsa, uçak bilgisayarı </w:t>
                  </w:r>
                  <w:proofErr w:type="spellStart"/>
                  <w:r w:rsidR="3D3D6D80">
                    <w:rPr/>
                    <w:t>FDU’nun</w:t>
                  </w:r>
                  <w:proofErr w:type="spellEnd"/>
                  <w:r w:rsidR="3D3D6D80">
                    <w:rPr/>
                    <w:t xml:space="preserve"> bozulduğuna karar vermeden geri açılması için yazılmıştır. </w:t>
                  </w:r>
                  <w:del w:author="Gürkan KARAKUŞ" w:date="2023-01-19T08:44:43.901Z" w:id="1136039084">
                    <w:r w:rsidDel="3D3D6D80">
                      <w:delText>Ancak bu istenmeyen</w:delText>
                    </w:r>
                    <w:r w:rsidDel="005C3BE2">
                      <w:delText xml:space="preserve">(müşteri </w:delText>
                    </w:r>
                    <w:r w:rsidDel="005C3BE2">
                      <w:delText>terafından</w:delText>
                    </w:r>
                    <w:r w:rsidDel="005C3BE2">
                      <w:delText xml:space="preserve"> da)</w:delText>
                    </w:r>
                    <w:r w:rsidDel="3D3D6D80">
                      <w:delText xml:space="preserve"> bir durumdur. Hatayı gizlemektedir. </w:delText>
                    </w:r>
                    <w:r w:rsidDel="3D3D6D80">
                      <w:delText>FDU’nun</w:delText>
                    </w:r>
                    <w:r w:rsidDel="3D3D6D80">
                      <w:delText xml:space="preserve"> normalde </w:delText>
                    </w:r>
                    <w:r w:rsidDel="3D3D6D80">
                      <w:delText>reset</w:delText>
                    </w:r>
                    <w:r w:rsidDel="3D3D6D80">
                      <w:delText xml:space="preserve"> alması beklenmemektedir ve eğer alırsa bunun bilinmesi gerekir.</w:delText>
                    </w:r>
                    <w:r w:rsidDel="48853440">
                      <w:delText xml:space="preserve"> Bu yüzden gereksinim silinmelidir.</w:delText>
                    </w:r>
                  </w:del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15C941F4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REQUIREMENT ANALYSIS</w:t>
            </w:r>
          </w:p>
        </w:tc>
      </w:tr>
      <w:tr w:rsidRPr="004D3450" w:rsidR="004D01C9" w:rsidTr="15C941F4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QUALITY ATTRIBUTES</w:t>
            </w:r>
          </w:p>
        </w:tc>
      </w:tr>
      <w:tr w:rsidRPr="004D3450" w:rsidR="00087DFA" w:rsidTr="15C941F4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9556AA" w14:paraId="01669455" w14:textId="3275F2D3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8D1AB3" w14:paraId="0E7B492B" w14:textId="3AF318E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8D1AB3" w14:paraId="32DA03D3" w14:textId="0D9F01C8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8D1AB3" w14:paraId="7792D561" w14:textId="0D85ABD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8D1AB3" w14:paraId="564179B3" w14:textId="2328151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8D1AB3" w14:paraId="52CE4FF7" w14:textId="5FEE6FE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8D1AB3" w14:paraId="4090D15E" w14:textId="49B73FB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8D1AB3" w14:paraId="470492C2" w14:textId="5F71DD5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15C941F4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lastRenderedPageBreak/>
              <w:t>S</w:t>
            </w:r>
            <w:r w:rsidRPr="1AB635AD" w:rsidR="00013CA0">
              <w:rPr>
                <w:b/>
                <w:bCs/>
              </w:rPr>
              <w:t>E</w:t>
            </w:r>
            <w:r w:rsidRPr="1AB635AD">
              <w:rPr>
                <w:b/>
                <w:bCs/>
              </w:rPr>
              <w:t>MANTIC CONTROL</w:t>
            </w:r>
            <w:r w:rsidRPr="1AB635AD" w:rsidR="00CA3AFD">
              <w:rPr>
                <w:b/>
                <w:bCs/>
              </w:rPr>
              <w:t xml:space="preserve"> (</w:t>
            </w:r>
            <w:r w:rsidRPr="1AB635AD" w:rsidR="004600E4">
              <w:rPr>
                <w:b/>
                <w:bCs/>
              </w:rPr>
              <w:t>PRE</w:t>
            </w:r>
            <w:r w:rsidRPr="1AB635AD" w:rsidR="004E64BD">
              <w:rPr>
                <w:b/>
                <w:bCs/>
              </w:rPr>
              <w:t>FERABLY</w:t>
            </w:r>
            <w:r w:rsidRPr="1AB635AD" w:rsidR="00CA3AFD">
              <w:rPr>
                <w:b/>
                <w:bCs/>
              </w:rPr>
              <w:t>)</w:t>
            </w:r>
          </w:p>
        </w:tc>
      </w:tr>
      <w:tr w:rsidRPr="004D3450" w:rsidR="00087DFA" w:rsidTr="15C941F4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274EED0F" w14:textId="1F0F75D1"/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13E36B7" w14:textId="2F2792D7"/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Pr="00B05759" w:rsidR="000E4C7A" w:rsidP="009B73A2" w:rsidRDefault="000E4C7A" w14:paraId="73B15C66" w14:textId="1C3919A0">
                  <w:pPr>
                    <w:tabs>
                      <w:tab w:val="clear" w:pos="425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cs="Calibri"/>
                      <w:sz w:val="22"/>
                    </w:rPr>
                  </w:pP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4FD81EA2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15C941F4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VERIFICATION REQUIREMENT</w:t>
            </w:r>
          </w:p>
        </w:tc>
      </w:tr>
      <w:tr w:rsidRPr="004D3450" w:rsidR="006F12B7" w:rsidTr="15C941F4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1F71894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</w:tcPr>
                    <w:p w:rsidR="006F12B7" w:rsidP="00212B47" w:rsidRDefault="00F636AF" w14:paraId="0733D4C5" w14:textId="68230811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</w:tcPr>
                <w:p w:rsidR="006F12B7" w:rsidP="00212B47" w:rsidRDefault="00B05759" w14:paraId="6A764D00" w14:textId="790AF4B6">
                  <w:r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15C941F4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ANALYSIS</w:t>
            </w:r>
          </w:p>
        </w:tc>
      </w:tr>
      <w:tr w:rsidRPr="004D3450" w:rsidR="00334478" w:rsidTr="15C941F4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15C941F4" w14:paraId="4F0474EE" w14:textId="77777777">
              <w:tc>
                <w:tcPr>
                  <w:tcW w:w="8988" w:type="dxa"/>
                  <w:tcMar/>
                </w:tcPr>
                <w:p w:rsidR="00334478" w:rsidP="15C941F4" w:rsidRDefault="00334478" w14:paraId="4A32E50F" w14:textId="7EA196E4">
                  <w:pPr>
                    <w:pStyle w:val="Normal"/>
                    <w:rPr>
                      <w:ins w:author="Gürkan KARAKUŞ" w:date="2023-01-19T08:45:12.226Z" w:id="1155755348"/>
                    </w:rPr>
                  </w:pPr>
                  <w:ins w:author="Gürkan KARAKUŞ" w:date="2023-01-19T08:46:00.322Z" w:id="77827650">
                    <w:r w:rsidR="583412F5">
                      <w:t xml:space="preserve">Bu gereksinim uçak bilgisayarı çalışıyorken FDU reset alırsa, uçak bilgisayarı </w:t>
                    </w:r>
                    <w:r w:rsidR="583412F5">
                      <w:t>FDU’nun</w:t>
                    </w:r>
                    <w:r w:rsidR="583412F5">
                      <w:t xml:space="preserve"> bozulduğuna karar vermeden geri açılması için yazılmıştır. </w:t>
                    </w:r>
                  </w:ins>
                  <w:ins w:author="Gürkan KARAKUŞ" w:date="2023-01-19T08:44:50.58Z" w:id="1425232013">
                    <w:r w:rsidR="583412F5">
                      <w:t xml:space="preserve">Ancak bu </w:t>
                    </w:r>
                    <w:r w:rsidR="583412F5">
                      <w:t>istenmeyen(</w:t>
                    </w:r>
                    <w:r w:rsidR="583412F5">
                      <w:t xml:space="preserve">müşteri </w:t>
                    </w:r>
                    <w:r w:rsidR="583412F5">
                      <w:t>terafından</w:t>
                    </w:r>
                    <w:r w:rsidR="583412F5">
                      <w:t xml:space="preserve"> da</w:t>
                    </w:r>
                  </w:ins>
                  <w:ins w:author="Gürkan KARAKUŞ" w:date="2023-01-19T08:46:13.653Z" w:id="1492875030">
                    <w:r w:rsidR="583412F5">
                      <w:t xml:space="preserve"> – ?emin miyiz?</w:t>
                    </w:r>
                  </w:ins>
                  <w:ins w:author="Gürkan KARAKUŞ" w:date="2023-01-19T08:44:50.58Z" w:id="136126535">
                    <w:r w:rsidR="583412F5">
                      <w:t xml:space="preserve">) bir durumdur. Hatayı </w:t>
                    </w:r>
                    <w:r w:rsidR="583412F5">
                      <w:t>gizlemektedir.</w:t>
                    </w:r>
                  </w:ins>
                  <w:ins w:author="Gürkan KARAKUŞ" w:date="2023-01-19T08:46:25.739Z" w:id="1070922688">
                    <w:r w:rsidR="583412F5">
                      <w:t>(</w:t>
                    </w:r>
                  </w:ins>
                  <w:ins w:author="Gürkan KARAKUŞ" w:date="2023-01-19T08:47:24.23Z" w:id="356255655">
                    <w:r w:rsidR="785D6E3A">
                      <w:t>?gizlemiyor. ARINC mesajları var</w:t>
                    </w:r>
                    <w:r w:rsidR="785D6E3A">
                      <w:t>?</w:t>
                    </w:r>
                  </w:ins>
                  <w:ins w:author="Gürkan KARAKUŞ" w:date="2023-01-19T08:46:25.739Z" w:id="1727281777">
                    <w:r w:rsidR="583412F5">
                      <w:t>)</w:t>
                    </w:r>
                  </w:ins>
                  <w:ins w:author="Gürkan KARAKUŞ" w:date="2023-01-19T08:44:50.58Z" w:id="1290869881">
                    <w:r w:rsidR="583412F5">
                      <w:t xml:space="preserve"> </w:t>
                    </w:r>
                    <w:r w:rsidR="583412F5">
                      <w:t>FDU’nun</w:t>
                    </w:r>
                    <w:r w:rsidR="583412F5">
                      <w:t xml:space="preserve"> normalde reset alması beklenmemektedir ve eğer alırsa bunun bilinmesi gerekir. Bu yüzden gereksinim silinmelidir.</w:t>
                    </w:r>
                  </w:ins>
                </w:p>
                <w:p w:rsidR="00334478" w:rsidP="15C941F4" w:rsidRDefault="00334478" w14:paraId="4C19438E" w14:textId="4BC3DC1F">
                  <w:pPr>
                    <w:pStyle w:val="Normal"/>
                    <w:rPr>
                      <w:ins w:author="Gürkan KARAKUŞ" w:date="2023-01-19T08:45:12.797Z" w:id="96389208"/>
                    </w:rPr>
                  </w:pPr>
                </w:p>
                <w:p w:rsidR="00334478" w:rsidP="15C941F4" w:rsidRDefault="00334478" w14:paraId="05F2CF39" w14:textId="2D4CB9A2">
                  <w:pPr>
                    <w:pStyle w:val="Normal"/>
                  </w:pPr>
                  <w:ins w:author="Gürkan KARAKUŞ" w:date="2023-01-19T08:45:39.2Z" w:id="1246956982">
                    <w:r w:rsidR="583412F5">
                      <w:t xml:space="preserve">(FDU </w:t>
                    </w:r>
                    <w:r w:rsidR="583412F5">
                      <w:t>nun</w:t>
                    </w:r>
                    <w:r w:rsidR="583412F5">
                      <w:t xml:space="preserve"> reset aldığı ARINC mesajlarından anlaşılamıyor mu?)</w:t>
                    </w:r>
                  </w:ins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15C941F4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PROPOSED STATEMENT</w:t>
            </w:r>
          </w:p>
        </w:tc>
      </w:tr>
      <w:tr w:rsidRPr="004D3450" w:rsidR="00E27154" w:rsidTr="15C941F4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41717" w14:paraId="36C8BCE1" w14:textId="1BE90A15">
                  <w:r>
                    <w:t>-DELETED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15C941F4" w14:paraId="4DB0E93B" w14:textId="77777777">
        <w:trPr>
          <w:cantSplit/>
        </w:trPr>
        <w:tc>
          <w:tcPr>
            <w:tcW w:w="9214" w:type="dxa"/>
            <w:tcMar/>
          </w:tcPr>
          <w:p w:rsidRPr="001F1C52" w:rsidR="001F1C52" w:rsidP="001F1C52" w:rsidRDefault="00266DEC" w14:paraId="2706DF4A" w14:textId="5905062A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 w:rsidRPr="1AB635AD">
              <w:rPr>
                <w:b/>
                <w:bCs/>
              </w:rPr>
              <w:t>REFERENCES</w:t>
            </w:r>
          </w:p>
        </w:tc>
      </w:tr>
      <w:tr w:rsidRPr="004D3450" w:rsidR="004D01C9" w:rsidTr="15C941F4" w14:paraId="1F389570" w14:textId="77777777">
        <w:trPr>
          <w:cantSplit/>
        </w:trPr>
        <w:tc>
          <w:tcPr>
            <w:tcW w:w="9214" w:type="dxa"/>
            <w:tcMar/>
          </w:tcPr>
          <w:p w:rsidRPr="0085476D" w:rsidR="009A7AD6" w:rsidP="00E41717" w:rsidRDefault="009A7AD6" w14:paraId="16F063FD" w14:textId="1F33E48D">
            <w:pPr>
              <w:pStyle w:val="ListeParagraf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608" w:rsidP="00762C31" w:rsidRDefault="00CF2608" w14:paraId="56655BF0" w14:textId="77777777">
      <w:r>
        <w:separator/>
      </w:r>
    </w:p>
  </w:endnote>
  <w:endnote w:type="continuationSeparator" w:id="0">
    <w:p w:rsidR="00CF2608" w:rsidP="00762C31" w:rsidRDefault="00CF2608" w14:paraId="4A48561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3181C981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0C81E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0A1B7C06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5A131E6A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608" w:rsidP="00762C31" w:rsidRDefault="00CF2608" w14:paraId="3FA87101" w14:textId="77777777">
      <w:r>
        <w:separator/>
      </w:r>
    </w:p>
  </w:footnote>
  <w:footnote w:type="continuationSeparator" w:id="0">
    <w:p w:rsidR="00CF2608" w:rsidP="00762C31" w:rsidRDefault="00CF2608" w14:paraId="7FBB153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0E3DBAB4">
              <wp:simplePos x="0" y="0"/>
              <wp:positionH relativeFrom="page">
                <wp:posOffset>5261610</wp:posOffset>
              </wp:positionH>
              <wp:positionV relativeFrom="page">
                <wp:posOffset>180975</wp:posOffset>
              </wp:positionV>
              <wp:extent cx="1837055" cy="791845"/>
              <wp:effectExtent l="0" t="0" r="1079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630C10B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F636AF">
                            <w:t>N2021-0219</w:t>
                          </w:r>
                        </w:p>
                        <w:p w:rsidRPr="00CF34BE" w:rsidR="008164F8" w:rsidP="00BD1A86" w:rsidRDefault="008164F8" w14:paraId="5DE34EB2" w14:textId="58225B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</w:t>
                          </w:r>
                          <w:r w:rsidR="00F636AF">
                            <w:t>3</w:t>
                          </w:r>
                          <w:r w:rsidRPr="00607B39" w:rsidR="00607B39">
                            <w:t>01</w:t>
                          </w:r>
                          <w:r w:rsidR="00F636AF">
                            <w:t>1</w:t>
                          </w:r>
                          <w:r w:rsidRPr="00607B39" w:rsidR="00607B39">
                            <w:t>-</w:t>
                          </w:r>
                          <w:r w:rsidR="00E44F7F">
                            <w:t>DS</w:t>
                          </w:r>
                          <w:r w:rsidR="00F636AF">
                            <w:t>S</w:t>
                          </w:r>
                          <w:r w:rsidRPr="00607B39" w:rsidR="00607B39">
                            <w:t>-0</w:t>
                          </w:r>
                          <w:r w:rsidR="00F636AF">
                            <w:t>0</w:t>
                          </w:r>
                          <w:r w:rsidR="00931399">
                            <w:t>301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0C27E519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5A7D35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5A7D35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77500663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.3pt;margin-top:14.25pt;width:144.6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">
              <v:textbox inset="0,0,0,0">
                <w:txbxContent>
                  <w:p w:rsidRPr="00CF34BE" w:rsidR="008164F8" w:rsidP="00BD1A86" w:rsidRDefault="008164F8" w14:paraId="511F4B06" w14:textId="630C10B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F636AF">
                      <w:t>N2021-0219</w:t>
                    </w:r>
                  </w:p>
                  <w:p w:rsidRPr="00CF34BE" w:rsidR="008164F8" w:rsidP="00BD1A86" w:rsidRDefault="008164F8" w14:paraId="5964D506" w14:textId="58225B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</w:t>
                    </w:r>
                    <w:r w:rsidR="00F636AF">
                      <w:t>3</w:t>
                    </w:r>
                    <w:r w:rsidRPr="00607B39" w:rsidR="00607B39">
                      <w:t>01</w:t>
                    </w:r>
                    <w:r w:rsidR="00F636AF">
                      <w:t>1</w:t>
                    </w:r>
                    <w:r w:rsidRPr="00607B39" w:rsidR="00607B39">
                      <w:t>-</w:t>
                    </w:r>
                    <w:r w:rsidR="00E44F7F">
                      <w:t>DS</w:t>
                    </w:r>
                    <w:r w:rsidR="00F636AF">
                      <w:t>S</w:t>
                    </w:r>
                    <w:r w:rsidRPr="00607B39" w:rsidR="00607B39">
                      <w:t>-0</w:t>
                    </w:r>
                    <w:r w:rsidR="00F636AF">
                      <w:t>0</w:t>
                    </w:r>
                    <w:r w:rsidR="00931399">
                      <w:t>301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0C27E519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5A7D35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5A7D35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oel="http://schemas.microsoft.com/office/2019/extlst">
          <w:pict w14:anchorId="42E35B6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oel="http://schemas.microsoft.com/office/2019/extlst">
          <w:pict w14:anchorId="5E9A190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4382A"/>
    <w:multiLevelType w:val="hybridMultilevel"/>
    <w:tmpl w:val="FB70AE5E"/>
    <w:lvl w:ilvl="0" w:tplc="94285966">
      <w:numFmt w:val="bullet"/>
      <w:lvlText w:val="-"/>
      <w:lvlJc w:val="left"/>
      <w:pPr>
        <w:ind w:left="720" w:hanging="360"/>
      </w:pPr>
      <w:rPr>
        <w:rFonts w:hint="default" w:ascii="Verdana Pro" w:hAnsi="Verdana Pro" w:eastAsia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1"/>
  </w:num>
  <w:num w:numId="23">
    <w:abstractNumId w:val="0"/>
  </w:num>
  <w:num w:numId="24">
    <w:abstractNumId w:val="3"/>
  </w:num>
  <w:num w:numId="25">
    <w:abstractNumId w:val="5"/>
  </w:num>
  <w:num w:numId="2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4893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0F6A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25"/>
    <w:rsid w:val="00101FDB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85E30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1C5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5113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AAD"/>
    <w:rsid w:val="002F0D31"/>
    <w:rsid w:val="002F30E2"/>
    <w:rsid w:val="002F39C3"/>
    <w:rsid w:val="002F4BF5"/>
    <w:rsid w:val="002F7722"/>
    <w:rsid w:val="002F7F88"/>
    <w:rsid w:val="00305E51"/>
    <w:rsid w:val="00306B69"/>
    <w:rsid w:val="0031053C"/>
    <w:rsid w:val="0031270C"/>
    <w:rsid w:val="00316669"/>
    <w:rsid w:val="003327CB"/>
    <w:rsid w:val="00334478"/>
    <w:rsid w:val="00340162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07C62"/>
    <w:rsid w:val="00512E21"/>
    <w:rsid w:val="0051307B"/>
    <w:rsid w:val="00513EB3"/>
    <w:rsid w:val="00517413"/>
    <w:rsid w:val="005323C6"/>
    <w:rsid w:val="00536AB9"/>
    <w:rsid w:val="00552B49"/>
    <w:rsid w:val="00560F92"/>
    <w:rsid w:val="00564DDF"/>
    <w:rsid w:val="00571B28"/>
    <w:rsid w:val="00574A4C"/>
    <w:rsid w:val="00592B8F"/>
    <w:rsid w:val="0059708F"/>
    <w:rsid w:val="005A224D"/>
    <w:rsid w:val="005A5EBD"/>
    <w:rsid w:val="005A7D35"/>
    <w:rsid w:val="005B351C"/>
    <w:rsid w:val="005B6F38"/>
    <w:rsid w:val="005C3BE2"/>
    <w:rsid w:val="005C6729"/>
    <w:rsid w:val="005D4A29"/>
    <w:rsid w:val="005E2AE1"/>
    <w:rsid w:val="005F052E"/>
    <w:rsid w:val="005F242B"/>
    <w:rsid w:val="005F3145"/>
    <w:rsid w:val="0060224C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A1E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3533"/>
    <w:rsid w:val="0079679B"/>
    <w:rsid w:val="007A5593"/>
    <w:rsid w:val="007A745C"/>
    <w:rsid w:val="007B3B7B"/>
    <w:rsid w:val="007B73B4"/>
    <w:rsid w:val="007C4871"/>
    <w:rsid w:val="007D162B"/>
    <w:rsid w:val="007D2184"/>
    <w:rsid w:val="00802167"/>
    <w:rsid w:val="00804047"/>
    <w:rsid w:val="00804A1C"/>
    <w:rsid w:val="008164F8"/>
    <w:rsid w:val="008366FF"/>
    <w:rsid w:val="00836CB9"/>
    <w:rsid w:val="0085372D"/>
    <w:rsid w:val="00853F4E"/>
    <w:rsid w:val="0085476D"/>
    <w:rsid w:val="00856A6D"/>
    <w:rsid w:val="0086057E"/>
    <w:rsid w:val="00861DFC"/>
    <w:rsid w:val="00870DDB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D1AB3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1399"/>
    <w:rsid w:val="00936088"/>
    <w:rsid w:val="00941307"/>
    <w:rsid w:val="00944CBE"/>
    <w:rsid w:val="0095489E"/>
    <w:rsid w:val="009556AA"/>
    <w:rsid w:val="009564F4"/>
    <w:rsid w:val="00964F0A"/>
    <w:rsid w:val="0097494A"/>
    <w:rsid w:val="009949D9"/>
    <w:rsid w:val="00994F25"/>
    <w:rsid w:val="009A60AB"/>
    <w:rsid w:val="009A7AD6"/>
    <w:rsid w:val="009B6706"/>
    <w:rsid w:val="009B73A2"/>
    <w:rsid w:val="009B772A"/>
    <w:rsid w:val="009D1BBA"/>
    <w:rsid w:val="009D1D33"/>
    <w:rsid w:val="009D2A00"/>
    <w:rsid w:val="009E11C2"/>
    <w:rsid w:val="009E1A85"/>
    <w:rsid w:val="009E2C10"/>
    <w:rsid w:val="009E674C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299D"/>
    <w:rsid w:val="00AA75E1"/>
    <w:rsid w:val="00AD0CF0"/>
    <w:rsid w:val="00AD59EE"/>
    <w:rsid w:val="00AD65C5"/>
    <w:rsid w:val="00AE31AB"/>
    <w:rsid w:val="00AF376B"/>
    <w:rsid w:val="00B018B4"/>
    <w:rsid w:val="00B05759"/>
    <w:rsid w:val="00B11A5D"/>
    <w:rsid w:val="00B163C7"/>
    <w:rsid w:val="00B32C92"/>
    <w:rsid w:val="00B34523"/>
    <w:rsid w:val="00B351A6"/>
    <w:rsid w:val="00B44765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D5A37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13EA"/>
    <w:rsid w:val="00C92791"/>
    <w:rsid w:val="00C92B20"/>
    <w:rsid w:val="00CA3AFD"/>
    <w:rsid w:val="00CA6438"/>
    <w:rsid w:val="00CB1CF8"/>
    <w:rsid w:val="00CB30D2"/>
    <w:rsid w:val="00CB70A6"/>
    <w:rsid w:val="00CC4969"/>
    <w:rsid w:val="00CE0984"/>
    <w:rsid w:val="00CE0B9B"/>
    <w:rsid w:val="00CE1833"/>
    <w:rsid w:val="00CE3A37"/>
    <w:rsid w:val="00CF2608"/>
    <w:rsid w:val="00CF3003"/>
    <w:rsid w:val="00CF34BE"/>
    <w:rsid w:val="00CF6687"/>
    <w:rsid w:val="00CF74AC"/>
    <w:rsid w:val="00D0184B"/>
    <w:rsid w:val="00D1193C"/>
    <w:rsid w:val="00D15A89"/>
    <w:rsid w:val="00D21081"/>
    <w:rsid w:val="00D238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3660"/>
    <w:rsid w:val="00DD31E4"/>
    <w:rsid w:val="00DD51F4"/>
    <w:rsid w:val="00DD5436"/>
    <w:rsid w:val="00DF1C24"/>
    <w:rsid w:val="00E0006B"/>
    <w:rsid w:val="00E00139"/>
    <w:rsid w:val="00E018E6"/>
    <w:rsid w:val="00E039EE"/>
    <w:rsid w:val="00E10EC4"/>
    <w:rsid w:val="00E23E5D"/>
    <w:rsid w:val="00E25B16"/>
    <w:rsid w:val="00E27154"/>
    <w:rsid w:val="00E27B0D"/>
    <w:rsid w:val="00E41717"/>
    <w:rsid w:val="00E43481"/>
    <w:rsid w:val="00E44F7F"/>
    <w:rsid w:val="00E45A6E"/>
    <w:rsid w:val="00E622F9"/>
    <w:rsid w:val="00E6482E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4DA"/>
    <w:rsid w:val="00EC4560"/>
    <w:rsid w:val="00ED2FFB"/>
    <w:rsid w:val="00EE0C8E"/>
    <w:rsid w:val="00EF0B18"/>
    <w:rsid w:val="00EF0C35"/>
    <w:rsid w:val="00EF7F39"/>
    <w:rsid w:val="00F1231D"/>
    <w:rsid w:val="00F22990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36AF"/>
    <w:rsid w:val="00F64219"/>
    <w:rsid w:val="00F65AC7"/>
    <w:rsid w:val="00F779A7"/>
    <w:rsid w:val="00F841E8"/>
    <w:rsid w:val="00F87F4D"/>
    <w:rsid w:val="00F92223"/>
    <w:rsid w:val="00F974F2"/>
    <w:rsid w:val="00FA1AEF"/>
    <w:rsid w:val="00FA7A8F"/>
    <w:rsid w:val="00FB4EE6"/>
    <w:rsid w:val="00FC5C41"/>
    <w:rsid w:val="00FE2895"/>
    <w:rsid w:val="00FE5290"/>
    <w:rsid w:val="00FF65E1"/>
    <w:rsid w:val="01BF3884"/>
    <w:rsid w:val="01C28794"/>
    <w:rsid w:val="093D60EA"/>
    <w:rsid w:val="09B1A5FE"/>
    <w:rsid w:val="139873F3"/>
    <w:rsid w:val="15C941F4"/>
    <w:rsid w:val="1963B174"/>
    <w:rsid w:val="1AB635AD"/>
    <w:rsid w:val="1EA2A47F"/>
    <w:rsid w:val="1F71894C"/>
    <w:rsid w:val="1F879745"/>
    <w:rsid w:val="25375850"/>
    <w:rsid w:val="28609E79"/>
    <w:rsid w:val="353453BD"/>
    <w:rsid w:val="3614EA19"/>
    <w:rsid w:val="37B0BA7A"/>
    <w:rsid w:val="3C4A72B4"/>
    <w:rsid w:val="3D3D6D80"/>
    <w:rsid w:val="416AC957"/>
    <w:rsid w:val="48853440"/>
    <w:rsid w:val="4E958E3F"/>
    <w:rsid w:val="5566D385"/>
    <w:rsid w:val="5702A3E6"/>
    <w:rsid w:val="583412F5"/>
    <w:rsid w:val="5AEA3F9C"/>
    <w:rsid w:val="6185B6F5"/>
    <w:rsid w:val="6375BD40"/>
    <w:rsid w:val="72512227"/>
    <w:rsid w:val="769A0AA3"/>
    <w:rsid w:val="785D6E3A"/>
    <w:rsid w:val="78B6240C"/>
    <w:rsid w:val="78E5D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FB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3844F0"/>
    <w:rsid w:val="00465281"/>
    <w:rsid w:val="005729E6"/>
    <w:rsid w:val="00615949"/>
    <w:rsid w:val="0062696B"/>
    <w:rsid w:val="006529E9"/>
    <w:rsid w:val="006922B3"/>
    <w:rsid w:val="0077422F"/>
    <w:rsid w:val="00791C13"/>
    <w:rsid w:val="007E500A"/>
    <w:rsid w:val="00832BAC"/>
    <w:rsid w:val="008F1977"/>
    <w:rsid w:val="00A81E7C"/>
    <w:rsid w:val="00C724A1"/>
    <w:rsid w:val="00C73BCC"/>
    <w:rsid w:val="00C85DE2"/>
    <w:rsid w:val="00D76E5A"/>
    <w:rsid w:val="00E304F1"/>
    <w:rsid w:val="00EE560D"/>
    <w:rsid w:val="00F42928"/>
    <w:rsid w:val="00FB17E9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N20210219-1594514891-3331</_dlc_DocId>
    <_dlc_DocIdUrl xmlns="f6d82c61-1620-4961-a845-3717486f5cdd">
      <Url>https://navioteknoloji.sharepoint.com/teams/N20210219/_layouts/15/DocIdRedir.aspx?ID=N20210219-1594514891-3331</Url>
      <Description>N20210219-1594514891-3331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4B3FAC7-445C-44C4-860A-DC7C8C7B25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82c61-1620-4961-a845-3717486f5cdd"/>
    <ds:schemaRef ds:uri="9f69fe0c-219c-461a-a294-8fcea7cb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purl.org/dc/elements/1.1/"/>
    <ds:schemaRef ds:uri="http://purl.org/dc/dcmitype/"/>
    <ds:schemaRef ds:uri="9f69fe0c-219c-461a-a294-8fcea7cb09df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6d82c61-1620-4961-a845-3717486f5cdd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27</revision>
  <dcterms:created xsi:type="dcterms:W3CDTF">2022-01-05T08:39:00.0000000Z</dcterms:created>
  <dcterms:modified xsi:type="dcterms:W3CDTF">2023-01-19T08:48:12.5577810Z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2f18a315-17f8-4632-b84b-02ea632ee3d4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