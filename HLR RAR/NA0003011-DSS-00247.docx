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7D85CA8A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7D85CA8A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56564139" w14:paraId="2EB691D1" w14:textId="77777777">
              <w:tc>
                <w:tcPr>
                  <w:tcW w:w="2862" w:type="dxa"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4D01C9" w:rsidP="003D12B2" w:rsidRDefault="00020681" w14:paraId="1BABF3D9" w14:textId="00C52550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NA0003011-DSS-00247</w:t>
                  </w:r>
                </w:p>
              </w:tc>
            </w:tr>
            <w:tr w:rsidR="00914FB6" w:rsidTr="56564139" w14:paraId="23F1D23A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020681" w14:paraId="2BFCFFE6" w14:textId="58EFC0D2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NEM40429-PIDS-2</w:t>
                  </w:r>
                  <w:r>
                    <w:rPr>
                      <w:sz w:val="20"/>
                    </w:rPr>
                    <w:t xml:space="preserve">12 </w:t>
                  </w:r>
                </w:p>
              </w:tc>
            </w:tr>
            <w:tr w:rsidR="00914FB6" w:rsidTr="56564139" w14:paraId="5C260D1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EndPr/>
                <w:sdtContent>
                  <w:tc>
                    <w:tcPr>
                      <w:tcW w:w="6126" w:type="dxa"/>
                      <w:vAlign w:val="center"/>
                    </w:tcPr>
                    <w:p w:rsidRPr="003D12B2" w:rsidR="00914FB6" w:rsidP="00914FB6" w:rsidRDefault="00936088" w14:paraId="132A6309" w14:textId="14A81C3F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ANALYZED</w:t>
                      </w:r>
                    </w:p>
                  </w:tc>
                </w:sdtContent>
              </w:sdt>
            </w:tr>
            <w:tr w:rsidR="00914FB6" w:rsidTr="56564139" w14:paraId="7C88AFAC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56564139" w:rsidRDefault="78735148" w14:paraId="1F54352D" w14:textId="3CEA389A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rPr>
                      <w:sz w:val="20"/>
                      <w:szCs w:val="20"/>
                    </w:rPr>
                  </w:pPr>
                  <w:r w:rsidRPr="56564139">
                    <w:rPr>
                      <w:sz w:val="20"/>
                      <w:szCs w:val="20"/>
                    </w:rPr>
                    <w:t>Furkan Mert Şentöregil</w:t>
                  </w:r>
                </w:p>
              </w:tc>
            </w:tr>
            <w:tr w:rsidR="00914FB6" w:rsidTr="56564139" w14:paraId="4DF16934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56564139" w14:paraId="1D3C3C26" w14:textId="77777777">
              <w:tc>
                <w:tcPr>
                  <w:tcW w:w="2862" w:type="dxa"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7D85CA8A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7D85CA8A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56564139" w14:paraId="6EB1A014" w14:textId="77777777">
              <w:tc>
                <w:tcPr>
                  <w:tcW w:w="8988" w:type="dxa"/>
                </w:tcPr>
                <w:p w:rsidR="00CB70A6" w:rsidP="00F87F4D" w:rsidRDefault="3D0E3B71" w14:paraId="5BD0A75E" w14:textId="0B606BC3"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triggered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type</w:t>
                  </w:r>
                  <w:proofErr w:type="spellEnd"/>
                  <w:r>
                    <w:t xml:space="preserve"> of FDU_TEST </w:t>
                  </w:r>
                  <w:proofErr w:type="spellStart"/>
                  <w:r>
                    <w:t>signals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shall</w:t>
                  </w:r>
                  <w:proofErr w:type="spellEnd"/>
                  <w:r>
                    <w:t xml:space="preserve"> be </w:t>
                  </w:r>
                  <w:proofErr w:type="spellStart"/>
                  <w:r>
                    <w:t>Falling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Edge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type</w:t>
                  </w:r>
                  <w:proofErr w:type="spellEnd"/>
                  <w:r>
                    <w:t>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7D85CA8A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7D85CA8A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936088" w14:paraId="18736372" w14:textId="7512D89F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936088" w14:paraId="1DBAC73C" w14:textId="472E71BE">
                      <w:pPr>
                        <w:spacing w:before="120"/>
                        <w:jc w:val="center"/>
                      </w:pPr>
                      <w:r>
                        <w:t>MEDIUM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5E121A" w14:paraId="217A12D4" w14:textId="6A9F0098">
                      <w:pPr>
                        <w:spacing w:before="120"/>
                        <w:jc w:val="center"/>
                      </w:pPr>
                      <w:r>
                        <w:t>MEDIUM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EndPr/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936088" w14:paraId="6331142C" w14:textId="157487A7">
                      <w:pPr>
                        <w:spacing w:before="120"/>
                        <w:jc w:val="center"/>
                      </w:pPr>
                      <w:r>
                        <w:t>SOFTWARE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7D85CA8A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7D85CA8A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53D18E33" w14:paraId="07CFC0DD" w14:textId="77777777">
              <w:tc>
                <w:tcPr>
                  <w:tcW w:w="8988" w:type="dxa"/>
                  <w:tcMar/>
                </w:tcPr>
                <w:p w:rsidR="00087DFA" w:rsidP="00212B47" w:rsidRDefault="422A62DC" w14:paraId="42CE84F7" w14:textId="5246549D">
                  <w:proofErr w:type="spellStart"/>
                  <w:r w:rsidR="422A62DC">
                    <w:rPr/>
                    <w:t>FDU’nun</w:t>
                  </w:r>
                  <w:proofErr w:type="spellEnd"/>
                  <w:r w:rsidR="422A62DC">
                    <w:rPr/>
                    <w:t xml:space="preserve"> </w:t>
                  </w:r>
                  <w:proofErr w:type="spellStart"/>
                  <w:r w:rsidR="422A62DC">
                    <w:rPr/>
                    <w:t>discrete</w:t>
                  </w:r>
                  <w:proofErr w:type="spellEnd"/>
                  <w:r w:rsidR="422A62DC">
                    <w:rPr/>
                    <w:t xml:space="preserve"> girdisi olan FDU_TEST sinyali </w:t>
                  </w:r>
                  <w:r w:rsidR="555AF7C1">
                    <w:rPr/>
                    <w:t>IBIT fonksiyonunu başlatmak için kullanılmaktadır. Tuşa basıldığında IBIT fonksiyonunun sadece bir kere çalışması istenmektedir.</w:t>
                  </w:r>
                  <w:r w:rsidR="7934B3CD">
                    <w:rPr/>
                    <w:t xml:space="preserve"> Bu yüzden okunan </w:t>
                  </w:r>
                  <w:r w:rsidR="7934B3CD">
                    <w:rPr/>
                    <w:t>si</w:t>
                  </w:r>
                  <w:r w:rsidR="205EFBC5">
                    <w:rPr/>
                    <w:t>n</w:t>
                  </w:r>
                  <w:r w:rsidR="7934B3CD">
                    <w:rPr/>
                    <w:t>yalin</w:t>
                  </w:r>
                  <w:r w:rsidR="7934B3CD">
                    <w:rPr/>
                    <w:t xml:space="preserve"> tetiklemesinin </w:t>
                  </w:r>
                  <w:r w:rsidR="52A4C224">
                    <w:rPr/>
                    <w:t xml:space="preserve">tek </w:t>
                  </w:r>
                  <w:r w:rsidR="7934B3CD">
                    <w:rPr/>
                    <w:t xml:space="preserve">kenar tetikleme olması gerekmedir. Sinyal OPEN/GND olduğu için sinyal aktif durumdayken yazılım bu </w:t>
                  </w:r>
                  <w:r w:rsidR="64D0210C">
                    <w:rPr/>
                    <w:t>sinyali 0 olarak okur.</w:t>
                  </w:r>
                  <w:r w:rsidR="35EFB8F6">
                    <w:rPr/>
                    <w:t xml:space="preserve"> Tuşa basıldığı anda IBIT fonksiyonlarının çalışması için tetik işleminin </w:t>
                  </w:r>
                  <w:proofErr w:type="spellStart"/>
                  <w:r w:rsidR="35EFB8F6">
                    <w:rPr/>
                    <w:t>Falling</w:t>
                  </w:r>
                  <w:proofErr w:type="spellEnd"/>
                  <w:r w:rsidR="35EFB8F6">
                    <w:rPr/>
                    <w:t xml:space="preserve"> </w:t>
                  </w:r>
                  <w:proofErr w:type="spellStart"/>
                  <w:r w:rsidR="35EFB8F6">
                    <w:rPr/>
                    <w:t>Edge</w:t>
                  </w:r>
                  <w:proofErr w:type="spellEnd"/>
                  <w:r w:rsidR="35EFB8F6">
                    <w:rPr/>
                    <w:t xml:space="preserve"> olması gerekmektedir.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7D85CA8A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7D85CA8A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7D85CA8A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7D85CA8A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77777777">
                  <w:r>
                    <w:lastRenderedPageBreak/>
                    <w:t>CORRECTNESS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936088" w14:paraId="01669455" w14:textId="748F13F2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7D85CA8A" w:rsidRDefault="002F7722" w14:paraId="7BC34D59" w14:textId="77777777">
                  <w:pPr>
                    <w:rPr>
                      <w:highlight w:val="yellow"/>
                    </w:rPr>
                  </w:pPr>
                  <w:r w:rsidRPr="7D85CA8A" w:rsidR="002F7722">
                    <w:rPr>
                      <w:highlight w:val="yellow"/>
                    </w:rPr>
                    <w:t>CLARITY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C9256B" w14:paraId="0E7B492B" w14:textId="74BFD8A0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7D85CA8A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77777777">
                  <w:r>
                    <w:t>COMPLETENESS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E71EA2" w14:paraId="32DA03D3" w14:textId="1A7BBDD8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7D85CA8A" w:rsidRDefault="005F052E" w14:paraId="2F58AA87" w14:textId="77777777">
                  <w:pPr>
                    <w:rPr>
                      <w:highlight w:val="yellow"/>
                    </w:rPr>
                  </w:pPr>
                  <w:r w:rsidRPr="7D85CA8A" w:rsidR="005F052E">
                    <w:rPr>
                      <w:highlight w:val="yellow"/>
                    </w:rPr>
                    <w:t>SINGULARITY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E71EA2" w14:paraId="7792D561" w14:textId="1803C180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7D85CA8A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77777777">
                  <w:r>
                    <w:t>VERIFIABLE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E71EA2" w14:paraId="564179B3" w14:textId="5613ED13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77777777">
                  <w:r>
                    <w:t>UNAMBIGUOS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5A224D" w14:paraId="52CE4FF7" w14:textId="2038D745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7D85CA8A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77777777">
                  <w:r>
                    <w:t>FEASIBILITY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E71EA2" w14:paraId="4090D15E" w14:textId="62B62BE4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77777777">
                  <w:r>
                    <w:t>CONSISTANCY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E71EA2" w14:paraId="470492C2" w14:textId="430052A6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7D85CA8A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7D85CA8A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7D85CA8A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7D85CA8A" w:rsidRDefault="008A08BB" w14:paraId="274EED0F" w14:textId="1217766D">
                  <w:pPr>
                    <w:rPr>
                      <w:highlight w:val="yellow"/>
                    </w:rPr>
                  </w:pPr>
                  <w:proofErr w:type="spellStart"/>
                  <w:r w:rsidR="606BE4EB">
                    <w:rPr/>
                    <w:t>T</w:t>
                  </w:r>
                  <w:r w:rsidRPr="7D85CA8A" w:rsidR="606BE4EB">
                    <w:rPr>
                      <w:highlight w:val="yellow"/>
                    </w:rPr>
                    <w:t>he</w:t>
                  </w:r>
                  <w:proofErr w:type="spellEnd"/>
                  <w:r w:rsidRPr="7D85CA8A" w:rsidR="606BE4EB">
                    <w:rPr>
                      <w:highlight w:val="yellow"/>
                    </w:rPr>
                    <w:t xml:space="preserve"> </w:t>
                  </w:r>
                  <w:proofErr w:type="spellStart"/>
                  <w:r w:rsidRPr="7D85CA8A" w:rsidR="606BE4EB">
                    <w:rPr>
                      <w:highlight w:val="yellow"/>
                    </w:rPr>
                    <w:t>triggered</w:t>
                  </w:r>
                  <w:proofErr w:type="spellEnd"/>
                  <w:r w:rsidRPr="7D85CA8A" w:rsidR="606BE4EB">
                    <w:rPr>
                      <w:highlight w:val="yellow"/>
                    </w:rPr>
                    <w:t xml:space="preserve"> </w:t>
                  </w:r>
                  <w:proofErr w:type="spellStart"/>
                  <w:r w:rsidRPr="7D85CA8A" w:rsidR="606BE4EB">
                    <w:rPr>
                      <w:highlight w:val="yellow"/>
                    </w:rPr>
                    <w:t>type</w:t>
                  </w:r>
                  <w:proofErr w:type="spellEnd"/>
                  <w:r w:rsidRPr="7D85CA8A" w:rsidR="606BE4EB">
                    <w:rPr>
                      <w:highlight w:val="yellow"/>
                    </w:rPr>
                    <w:t xml:space="preserve"> of FDU_TEST </w:t>
                  </w:r>
                  <w:proofErr w:type="spellStart"/>
                  <w:r w:rsidRPr="7D85CA8A" w:rsidR="606BE4EB">
                    <w:rPr>
                      <w:highlight w:val="yellow"/>
                    </w:rPr>
                    <w:t>signals</w:t>
                  </w:r>
                  <w:proofErr w:type="spellEnd"/>
                </w:p>
              </w:tc>
            </w:tr>
            <w:tr w:rsidR="000E4C7A" w:rsidTr="7D85CA8A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8A08BB" w14:paraId="013E36B7" w14:textId="04618099">
                  <w:proofErr w:type="spellStart"/>
                  <w:r>
                    <w:t>shall</w:t>
                  </w:r>
                  <w:proofErr w:type="spellEnd"/>
                  <w:r>
                    <w:t xml:space="preserve"> be </w:t>
                  </w:r>
                  <w:proofErr w:type="spellStart"/>
                  <w:r>
                    <w:t>Falling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Edge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type</w:t>
                  </w:r>
                  <w:proofErr w:type="spellEnd"/>
                  <w:r>
                    <w:t>.</w:t>
                  </w:r>
                </w:p>
              </w:tc>
            </w:tr>
            <w:tr w:rsidR="000E4C7A" w:rsidTr="7D85CA8A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73B15C66" w14:textId="613087FF"/>
              </w:tc>
            </w:tr>
            <w:tr w:rsidR="000E4C7A" w:rsidTr="7D85CA8A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7D85CA8A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72FBBDC9" w14:textId="5A3426DF"/>
              </w:tc>
            </w:tr>
            <w:tr w:rsidR="000E4C7A" w:rsidTr="7D85CA8A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7D85CA8A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7D85CA8A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464CF07E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EndPr/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D30C27" w14:paraId="0733D4C5" w14:textId="32A01AE2">
                      <w:r>
                        <w:t>MOC4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3F7076DB" w:rsidRDefault="006F12B7" w14:paraId="6A764D00" w14:textId="6A3450A0">
                  <w:pPr>
                    <w:pStyle w:val="Normal"/>
                  </w:pPr>
                  <w:r w:rsidR="4CFE3652">
                    <w:rPr/>
                    <w:t xml:space="preserve">Bu gereksinimi doğrulamak için sinyal jeneratör, osiloskop, bilgisayar gereklidir. </w:t>
                  </w:r>
                  <w:proofErr w:type="spellStart"/>
                  <w:r w:rsidR="4CFE3652">
                    <w:rPr/>
                    <w:t>FDU’nun</w:t>
                  </w:r>
                  <w:proofErr w:type="spellEnd"/>
                  <w:r w:rsidR="4CFE3652">
                    <w:rPr/>
                    <w:t xml:space="preserve"> </w:t>
                  </w:r>
                  <w:proofErr w:type="spellStart"/>
                  <w:r w:rsidR="4CFE3652">
                    <w:rPr/>
                    <w:t>falling</w:t>
                  </w:r>
                  <w:proofErr w:type="spellEnd"/>
                  <w:r w:rsidR="4CFE3652">
                    <w:rPr/>
                    <w:t xml:space="preserve"> </w:t>
                  </w:r>
                  <w:proofErr w:type="spellStart"/>
                  <w:r w:rsidR="4CFE3652">
                    <w:rPr/>
                    <w:t>edge</w:t>
                  </w:r>
                  <w:proofErr w:type="spellEnd"/>
                  <w:r w:rsidR="4CFE3652">
                    <w:rPr/>
                    <w:t xml:space="preserve"> ile tetik alan pinine sinyal jeneratör </w:t>
                  </w:r>
                  <w:r w:rsidR="1F32F0CC">
                    <w:rPr/>
                    <w:t>ile peri</w:t>
                  </w:r>
                  <w:r w:rsidR="136A015A">
                    <w:rPr/>
                    <w:t>y</w:t>
                  </w:r>
                  <w:r w:rsidR="1F32F0CC">
                    <w:rPr/>
                    <w:t>odu 10 saniye ya</w:t>
                  </w:r>
                  <w:r w:rsidR="27ADCE04">
                    <w:rPr/>
                    <w:t xml:space="preserve"> </w:t>
                  </w:r>
                  <w:r w:rsidR="1F32F0CC">
                    <w:rPr/>
                    <w:t xml:space="preserve">da daha yüksek ve vurgu genişliği </w:t>
                  </w:r>
                  <w:r w:rsidR="1672670E">
                    <w:rPr/>
                    <w:t xml:space="preserve">50% olan bir sinyal uygulanır. </w:t>
                  </w:r>
                  <w:r w:rsidR="2DA80029">
                    <w:rPr/>
                    <w:t xml:space="preserve">Uygulanan sinyal osiloskop ile görüntülenir. </w:t>
                  </w:r>
                  <w:r w:rsidR="4E0C6713">
                    <w:rPr/>
                    <w:t xml:space="preserve">FDU </w:t>
                  </w:r>
                  <w:proofErr w:type="spellStart"/>
                  <w:r w:rsidR="4E0C6713">
                    <w:rPr/>
                    <w:t>monitoring</w:t>
                  </w:r>
                  <w:proofErr w:type="spellEnd"/>
                  <w:r w:rsidR="4E0C6713">
                    <w:rPr/>
                    <w:t xml:space="preserve"> uygulaması üzerinden IBIT fonksiyonunun gerçekleşip gerçekleşmediği kontrol edilir.</w:t>
                  </w:r>
                  <w:r w:rsidR="5AC4A045">
                    <w:rPr/>
                    <w:t xml:space="preserve"> IBIT fonksiyonunun, uygulanan sinyalin </w:t>
                  </w:r>
                  <w:r w:rsidR="5AC4A045">
                    <w:rPr/>
                    <w:t>peri</w:t>
                  </w:r>
                  <w:r w:rsidR="7CC7C1DF">
                    <w:rPr/>
                    <w:t>y</w:t>
                  </w:r>
                  <w:r w:rsidR="5AC4A045">
                    <w:rPr/>
                    <w:t>odunda</w:t>
                  </w:r>
                  <w:r w:rsidR="5AC4A045">
                    <w:rPr/>
                    <w:t xml:space="preserve"> ve sadece düşen kenarda </w:t>
                  </w:r>
                  <w:r w:rsidR="4FD5E6AE">
                    <w:rPr/>
                    <w:t>gerçekleşmesi ilgili gereksinimi doğrulamaktadır.</w:t>
                  </w:r>
                  <w:r w:rsidR="04E359FB">
                    <w:rPr/>
                    <w:t xml:space="preserve"> Bir diğer yöntem ise FDU_TEST pinine bi</w:t>
                  </w:r>
                  <w:r w:rsidR="177DB485">
                    <w:rPr/>
                    <w:t>r</w:t>
                  </w:r>
                  <w:r w:rsidR="04E359FB">
                    <w:rPr/>
                    <w:t xml:space="preserve"> buton bağlayıp </w:t>
                  </w:r>
                  <w:r w:rsidR="00124D8B">
                    <w:rPr/>
                    <w:t>osiloskop üzerinden gözlemlenerek bu gereksinim doğrulanabilir.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7D85CA8A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7D85CA8A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63A7EFB5" w14:paraId="4F0474EE" w14:textId="77777777">
              <w:tc>
                <w:tcPr>
                  <w:tcW w:w="8988" w:type="dxa"/>
                  <w:tcMar/>
                </w:tcPr>
                <w:p w:rsidR="00334478" w:rsidP="3F7076DB" w:rsidRDefault="0072577D" w14:paraId="762E1C34" w14:textId="49F4B1EF">
                  <w:pPr>
                    <w:pStyle w:val="Normal"/>
                    <w:rPr>
                      <w:ins w:author="Gürkan KARAKUŞ" w:date="2023-01-19T08:28:33.449Z" w:id="1198763590"/>
                    </w:rPr>
                  </w:pPr>
                  <w:r w:rsidR="2683E22E">
                    <w:rPr/>
                    <w:t>Yazılımda</w:t>
                  </w:r>
                  <w:r w:rsidR="2A1177D2">
                    <w:rPr/>
                    <w:t>,</w:t>
                  </w:r>
                  <w:r w:rsidR="2683E22E">
                    <w:rPr/>
                    <w:t xml:space="preserve"> </w:t>
                  </w:r>
                  <w:r w:rsidR="3439CCE6">
                    <w:rPr/>
                    <w:t xml:space="preserve">düşen kenar algılanabilmesi için </w:t>
                  </w:r>
                  <w:proofErr w:type="spellStart"/>
                  <w:r w:rsidR="3439CCE6">
                    <w:rPr/>
                    <w:t>discrete</w:t>
                  </w:r>
                  <w:proofErr w:type="spellEnd"/>
                  <w:r w:rsidR="3439CCE6">
                    <w:rPr/>
                    <w:t xml:space="preserve"> </w:t>
                  </w:r>
                  <w:r w:rsidR="057A0D09">
                    <w:rPr/>
                    <w:t xml:space="preserve">girişlerin </w:t>
                  </w:r>
                  <w:r w:rsidR="6462F964">
                    <w:rPr/>
                    <w:t>geçmiş</w:t>
                  </w:r>
                  <w:r w:rsidR="6462F964">
                    <w:rPr/>
                    <w:t xml:space="preserve"> durumları </w:t>
                  </w:r>
                  <w:r w:rsidR="6462F964">
                    <w:rPr/>
                    <w:t>izlenmelidir.</w:t>
                  </w:r>
                  <w:r w:rsidR="7EF5C11D">
                    <w:rPr/>
                    <w:t xml:space="preserve"> </w:t>
                  </w:r>
                </w:p>
                <w:p w:rsidR="00334478" w:rsidP="3F7076DB" w:rsidRDefault="0072577D" w14:paraId="31A2CA83" w14:textId="0FEDD65F">
                  <w:pPr>
                    <w:pStyle w:val="Normal"/>
                  </w:pPr>
                  <w:proofErr w:type="spellStart"/>
                  <w:r w:rsidR="7AE1BBEB">
                    <w:rPr/>
                    <w:t>Discrete</w:t>
                  </w:r>
                  <w:proofErr w:type="spellEnd"/>
                  <w:r w:rsidR="7AE1BBEB">
                    <w:rPr/>
                    <w:t xml:space="preserve"> giri</w:t>
                  </w:r>
                  <w:r w:rsidR="7AE1BBEB">
                    <w:rPr/>
                    <w:t xml:space="preserve">ş </w:t>
                  </w:r>
                  <w:r w:rsidR="7AE1BBEB">
                    <w:rPr/>
                    <w:t xml:space="preserve">değeri </w:t>
                  </w:r>
                  <w:r w:rsidR="7EF5C11D">
                    <w:rPr/>
                    <w:t>geçmiş</w:t>
                  </w:r>
                  <w:r w:rsidR="7EF5C11D">
                    <w:rPr/>
                    <w:t xml:space="preserve"> durumda 1</w:t>
                  </w:r>
                  <w:r w:rsidR="36751174">
                    <w:rPr/>
                    <w:t xml:space="preserve"> </w:t>
                  </w:r>
                  <w:r w:rsidR="19C92FA2">
                    <w:rPr/>
                    <w:t xml:space="preserve">ve </w:t>
                  </w:r>
                  <w:proofErr w:type="gramStart"/>
                  <w:r w:rsidR="19C92FA2">
                    <w:rPr/>
                    <w:t>şuan</w:t>
                  </w:r>
                  <w:proofErr w:type="gramEnd"/>
                  <w:r w:rsidR="19C92FA2">
                    <w:rPr/>
                    <w:t xml:space="preserve"> ki durumda </w:t>
                  </w:r>
                  <w:r w:rsidR="36751174">
                    <w:rPr/>
                    <w:t xml:space="preserve">0 ise düşen kenar durumu gerçekleşmiştir. </w:t>
                  </w:r>
                  <w:r w:rsidR="72F7823F">
                    <w:rPr/>
                    <w:t xml:space="preserve">Bu kontrol yapılarak </w:t>
                  </w:r>
                  <w:proofErr w:type="spellStart"/>
                  <w:r w:rsidR="72F7823F">
                    <w:rPr/>
                    <w:t>input</w:t>
                  </w:r>
                  <w:proofErr w:type="spellEnd"/>
                  <w:r w:rsidR="72F7823F">
                    <w:rPr/>
                    <w:t xml:space="preserve"> sinyalinin ilgili fonksiyonları aktif edilebilir.</w:t>
                  </w:r>
                </w:p>
                <w:p w:rsidR="00334478" w:rsidP="3F7076DB" w:rsidRDefault="0072577D" w14:paraId="0B794868" w14:textId="19463B16">
                  <w:pPr>
                    <w:pStyle w:val="Normal"/>
                    <w:rPr>
                      <w:ins w:author="Gürkan KARAKUŞ" w:date="2023-01-19T08:32:30.111Z" w:id="90505412"/>
                    </w:rPr>
                  </w:pPr>
                  <w:r w:rsidR="29FC5380">
                    <w:rPr/>
                    <w:t xml:space="preserve">Yazılım </w:t>
                  </w:r>
                  <w:r w:rsidR="4B4503D1">
                    <w:rPr/>
                    <w:t>Open/</w:t>
                  </w:r>
                  <w:proofErr w:type="spellStart"/>
                  <w:r w:rsidR="4B4503D1">
                    <w:rPr/>
                    <w:t>gnd</w:t>
                  </w:r>
                  <w:proofErr w:type="spellEnd"/>
                  <w:r w:rsidR="4B4503D1">
                    <w:rPr/>
                    <w:t xml:space="preserve"> tipi bir </w:t>
                  </w:r>
                  <w:proofErr w:type="spellStart"/>
                  <w:r w:rsidR="4B4503D1">
                    <w:rPr/>
                    <w:t>discrete</w:t>
                  </w:r>
                  <w:proofErr w:type="spellEnd"/>
                  <w:r w:rsidR="4B4503D1">
                    <w:rPr/>
                    <w:t xml:space="preserve"> sinyalin pasif durumunu </w:t>
                  </w:r>
                  <w:r w:rsidR="79037ED2">
                    <w:rPr/>
                    <w:t>1 olarak, ak</w:t>
                  </w:r>
                  <w:r w:rsidR="702E8A61">
                    <w:rPr/>
                    <w:t xml:space="preserve">tif durumunu 0 olarak okur. </w:t>
                  </w:r>
                </w:p>
                <w:p w:rsidR="00334478" w:rsidP="3F7076DB" w:rsidRDefault="0072577D" w14:paraId="05F2CF39" w14:textId="015BEDAA">
                  <w:pPr>
                    <w:pStyle w:val="Normal"/>
                  </w:pPr>
                  <w:r w:rsidR="3FB97898">
                    <w:rPr/>
                    <w:t xml:space="preserve">Yazılım </w:t>
                  </w:r>
                  <w:r w:rsidR="57ED1B4B">
                    <w:rPr/>
                    <w:t>O</w:t>
                  </w:r>
                  <w:r w:rsidR="702E8A61">
                    <w:rPr/>
                    <w:t>pen</w:t>
                  </w:r>
                  <w:r w:rsidR="702E8A61">
                    <w:rPr/>
                    <w:t xml:space="preserve">/28v tipi bir </w:t>
                  </w:r>
                  <w:proofErr w:type="spellStart"/>
                  <w:r w:rsidR="702E8A61">
                    <w:rPr/>
                    <w:t>discrete</w:t>
                  </w:r>
                  <w:proofErr w:type="spellEnd"/>
                  <w:r w:rsidR="702E8A61">
                    <w:rPr/>
                    <w:t xml:space="preserve"> sinyalin pasif durumunu 0, aktif durumunu 1 olarak okur.</w:t>
                  </w:r>
                </w:p>
              </w:tc>
            </w:tr>
          </w:tbl>
          <w:p w:rsidR="00334478" w:rsidP="00C41EC8" w:rsidRDefault="00334478" w14:paraId="7906A347" w14:textId="3436E187"/>
        </w:tc>
      </w:tr>
      <w:tr w:rsidRPr="004D3450" w:rsidR="00E27154" w:rsidTr="7D85CA8A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7D85CA8A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53D18E33" w14:paraId="4E02DD80" w14:textId="77777777">
              <w:tc>
                <w:tcPr>
                  <w:tcW w:w="8988" w:type="dxa"/>
                  <w:tcMar/>
                </w:tcPr>
                <w:p w:rsidR="00E27154" w:rsidP="00212B47" w:rsidRDefault="00E27154" w14:paraId="36C8BCE1" w14:textId="2DBC3911"/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7D85CA8A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7D85CA8A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008F05AE" w:rsidRDefault="004D01C9" w14:paraId="16F063FD" w14:textId="5D7377C0">
            <w:pPr>
              <w:pStyle w:val="ListeParagraf"/>
              <w:ind w:left="1080"/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5F16" w:rsidP="00762C31" w:rsidRDefault="00CD5F16" w14:paraId="094E3DAC" w14:textId="77777777">
      <w:r>
        <w:separator/>
      </w:r>
    </w:p>
  </w:endnote>
  <w:endnote w:type="continuationSeparator" w:id="0">
    <w:p w:rsidR="00CD5F16" w:rsidP="00762C31" w:rsidRDefault="00CD5F16" w14:paraId="40CC9DB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4F7F" w:rsidRDefault="00E44F7F" w14:paraId="0A140F65" w14:textId="7777777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NUMPAGES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oel="http://schemas.microsoft.com/office/2019/extlst">
          <w:pict w14:anchorId="0F77D0AE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">
              <v:textbox inset="0,0,0,0">
                <w:txbxContent>
                  <w:p w:rsidRPr="006D4B1A" w:rsidR="001E4115" w:rsidP="001E4115" w:rsidRDefault="001E4115" w14:paraId="5643AC13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145DA7">
                      <w:fldChar w:fldCharType="begin"/>
                    </w:r>
                    <w:r w:rsidR="00145DA7">
                      <w:instrText xml:space="preserve"> NUMPAGES   \* MERGEFORMAT </w:instrText>
                    </w:r>
                    <w:r w:rsidR="00145DA7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="00145DA7">
                      <w:rPr>
                        <w:noProof/>
                      </w:rP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oel="http://schemas.microsoft.com/office/2019/extlst">
          <w:pict w14:anchorId="6946EF8C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oel="http://schemas.microsoft.com/office/2019/extlst">
          <w:pict w14:anchorId="077BBC30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9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" w14:anchorId="246FE22B">
              <v:textbox>
                <w:txbxContent>
                  <w:p w:rsidRPr="00F55741" w:rsidR="000610C6" w:rsidP="00391B15" w:rsidRDefault="000610C6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oel="http://schemas.microsoft.com/office/2019/extlst">
          <w:pict w14:anchorId="1A619327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">
              <v:textbox>
                <w:txbxContent>
                  <w:p w:rsidRPr="00F55741" w:rsidR="00204967" w:rsidP="00204967" w:rsidRDefault="00204967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5F16" w:rsidP="00762C31" w:rsidRDefault="00CD5F16" w14:paraId="09E7DEF0" w14:textId="77777777">
      <w:r>
        <w:separator/>
      </w:r>
    </w:p>
  </w:footnote>
  <w:footnote w:type="continuationSeparator" w:id="0">
    <w:p w:rsidR="00CD5F16" w:rsidP="00762C31" w:rsidRDefault="00CD5F16" w14:paraId="4B2BF0A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4F7F" w:rsidRDefault="00E44F7F" w14:paraId="28057479" w14:textId="77777777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8164F8" w14:paraId="6448FE87" w14:textId="77777777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2595B712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N2020</w:t>
                          </w:r>
                          <w:r w:rsidRPr="00CF34BE">
                            <w:t>-</w:t>
                          </w:r>
                          <w:r w:rsidR="00607B39">
                            <w:t>1103</w:t>
                          </w:r>
                        </w:p>
                        <w:p w:rsidRPr="00CF34BE" w:rsidR="008164F8" w:rsidP="00BD1A86" w:rsidRDefault="008164F8" w14:paraId="5DE34EB2" w14:textId="49600621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607B39" w:rsidR="00607B39">
                            <w:t>NA0001010-</w:t>
                          </w:r>
                          <w:r w:rsidR="00E44F7F">
                            <w:t>DSV</w:t>
                          </w:r>
                          <w:r w:rsidRPr="00607B39" w:rsidR="00607B39">
                            <w:t>-</w:t>
                          </w:r>
                          <w:r w:rsidR="00374479">
                            <w:t>287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53A8CF16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</w:t>
                          </w:r>
                          <w:r w:rsidR="00374479">
                            <w:t>2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374479">
                            <w:t>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oel="http://schemas.microsoft.com/office/2019/extlst">
          <w:pict w14:anchorId="65410311">
            <v:shapetype id="_x0000_t202" coordsize="21600,21600" o:spt="202" path="m,l,21600r21600,l21600,xe" w14:anchorId="6AF39363">
              <v:stroke joinstyle="miter"/>
              <v:path gradientshapeok="t" o:connecttype="rect"/>
            </v:shapetype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">
              <v:textbox inset="0,0,0,0">
                <w:txbxContent>
                  <w:p w:rsidRPr="00CF34BE" w:rsidR="008164F8" w:rsidP="00BD1A86" w:rsidRDefault="008164F8" w14:paraId="138647A0" w14:textId="2595B712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N2020</w:t>
                    </w:r>
                    <w:r w:rsidRPr="00CF34BE">
                      <w:t>-</w:t>
                    </w:r>
                    <w:r w:rsidR="00607B39">
                      <w:t>1103</w:t>
                    </w:r>
                  </w:p>
                  <w:p w:rsidRPr="00CF34BE" w:rsidR="008164F8" w:rsidP="00BD1A86" w:rsidRDefault="008164F8" w14:paraId="1D8EFAD7" w14:textId="49600621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607B39" w:rsidR="00607B39">
                      <w:t>NA0001010-</w:t>
                    </w:r>
                    <w:r w:rsidR="00E44F7F">
                      <w:t>DSV</w:t>
                    </w:r>
                    <w:r w:rsidRPr="00607B39" w:rsidR="00607B39">
                      <w:t>-</w:t>
                    </w:r>
                    <w:r w:rsidR="00374479">
                      <w:t>287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58455442" w14:textId="53A8CF16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</w:t>
                    </w:r>
                    <w:r w:rsidR="00374479">
                      <w:t>2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374479">
                      <w:t>05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oel="http://schemas.microsoft.com/office/2019/extlst">
          <w:pict w14:anchorId="2FACE425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oel="http://schemas.microsoft.com/office/2019/extlst">
          <w:pict w14:anchorId="2826BD0E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1"/>
  </w:num>
  <w:num w:numId="23">
    <w:abstractNumId w:val="0"/>
  </w:num>
  <w:num w:numId="24">
    <w:abstractNumId w:val="3"/>
  </w:num>
  <w:num w:numId="25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0681"/>
    <w:rsid w:val="00027C77"/>
    <w:rsid w:val="0003148E"/>
    <w:rsid w:val="000350C1"/>
    <w:rsid w:val="00036774"/>
    <w:rsid w:val="00040E9C"/>
    <w:rsid w:val="0004240B"/>
    <w:rsid w:val="00045326"/>
    <w:rsid w:val="00052CD0"/>
    <w:rsid w:val="000610C6"/>
    <w:rsid w:val="00061228"/>
    <w:rsid w:val="00074C9A"/>
    <w:rsid w:val="00075297"/>
    <w:rsid w:val="00080436"/>
    <w:rsid w:val="000829C8"/>
    <w:rsid w:val="0008481C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24D8B"/>
    <w:rsid w:val="001350DB"/>
    <w:rsid w:val="001403DF"/>
    <w:rsid w:val="0014467B"/>
    <w:rsid w:val="00145DA7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4351"/>
    <w:rsid w:val="0025555A"/>
    <w:rsid w:val="00255FFD"/>
    <w:rsid w:val="00256969"/>
    <w:rsid w:val="00257C8D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597"/>
    <w:rsid w:val="002F7722"/>
    <w:rsid w:val="002F7D9D"/>
    <w:rsid w:val="002F7F88"/>
    <w:rsid w:val="00306B69"/>
    <w:rsid w:val="0031053C"/>
    <w:rsid w:val="0031270C"/>
    <w:rsid w:val="00316669"/>
    <w:rsid w:val="003327CB"/>
    <w:rsid w:val="00334478"/>
    <w:rsid w:val="00340298"/>
    <w:rsid w:val="0035174E"/>
    <w:rsid w:val="00353DDF"/>
    <w:rsid w:val="003674E1"/>
    <w:rsid w:val="00372F44"/>
    <w:rsid w:val="00374479"/>
    <w:rsid w:val="00376BC0"/>
    <w:rsid w:val="0038288E"/>
    <w:rsid w:val="00383785"/>
    <w:rsid w:val="00387BA6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E1904"/>
    <w:rsid w:val="003E6215"/>
    <w:rsid w:val="003F551C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76948"/>
    <w:rsid w:val="0048082F"/>
    <w:rsid w:val="0048133D"/>
    <w:rsid w:val="00486B8C"/>
    <w:rsid w:val="00496C54"/>
    <w:rsid w:val="004A6503"/>
    <w:rsid w:val="004B240E"/>
    <w:rsid w:val="004B3F70"/>
    <w:rsid w:val="004C49D7"/>
    <w:rsid w:val="004C6181"/>
    <w:rsid w:val="004D01C9"/>
    <w:rsid w:val="004D1F3A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44E6E"/>
    <w:rsid w:val="00560F92"/>
    <w:rsid w:val="00564DDF"/>
    <w:rsid w:val="00571B28"/>
    <w:rsid w:val="00574A4C"/>
    <w:rsid w:val="00576CF2"/>
    <w:rsid w:val="00592B8F"/>
    <w:rsid w:val="0059708F"/>
    <w:rsid w:val="005A224D"/>
    <w:rsid w:val="005A5EBD"/>
    <w:rsid w:val="005B351C"/>
    <w:rsid w:val="005C6729"/>
    <w:rsid w:val="005C6A35"/>
    <w:rsid w:val="005D4A29"/>
    <w:rsid w:val="005E121A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3723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2577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64B70"/>
    <w:rsid w:val="0087114B"/>
    <w:rsid w:val="008817FE"/>
    <w:rsid w:val="008873FC"/>
    <w:rsid w:val="00890598"/>
    <w:rsid w:val="0089154A"/>
    <w:rsid w:val="00895815"/>
    <w:rsid w:val="008A08BB"/>
    <w:rsid w:val="008A164F"/>
    <w:rsid w:val="008A2569"/>
    <w:rsid w:val="008A72FA"/>
    <w:rsid w:val="008B079D"/>
    <w:rsid w:val="008D42CC"/>
    <w:rsid w:val="008E019E"/>
    <w:rsid w:val="008E37CC"/>
    <w:rsid w:val="008F05A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36088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C3A90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25782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E54D1"/>
    <w:rsid w:val="00AF376B"/>
    <w:rsid w:val="00B018B4"/>
    <w:rsid w:val="00B11A5D"/>
    <w:rsid w:val="00B163C7"/>
    <w:rsid w:val="00B23163"/>
    <w:rsid w:val="00B34523"/>
    <w:rsid w:val="00B351A6"/>
    <w:rsid w:val="00B40356"/>
    <w:rsid w:val="00B44765"/>
    <w:rsid w:val="00B47E7E"/>
    <w:rsid w:val="00B53CD1"/>
    <w:rsid w:val="00B55AC6"/>
    <w:rsid w:val="00B7093C"/>
    <w:rsid w:val="00B711B7"/>
    <w:rsid w:val="00B743D0"/>
    <w:rsid w:val="00B75830"/>
    <w:rsid w:val="00B80071"/>
    <w:rsid w:val="00B803D5"/>
    <w:rsid w:val="00B92DF0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0301"/>
    <w:rsid w:val="00C663A4"/>
    <w:rsid w:val="00C741E4"/>
    <w:rsid w:val="00C76603"/>
    <w:rsid w:val="00C8099B"/>
    <w:rsid w:val="00C90E9C"/>
    <w:rsid w:val="00C9256B"/>
    <w:rsid w:val="00C92791"/>
    <w:rsid w:val="00C92B20"/>
    <w:rsid w:val="00CA3AFD"/>
    <w:rsid w:val="00CB1CF8"/>
    <w:rsid w:val="00CB30D2"/>
    <w:rsid w:val="00CB70A6"/>
    <w:rsid w:val="00CC4969"/>
    <w:rsid w:val="00CD5F16"/>
    <w:rsid w:val="00CE0984"/>
    <w:rsid w:val="00CE0B9B"/>
    <w:rsid w:val="00CE1833"/>
    <w:rsid w:val="00CE3A37"/>
    <w:rsid w:val="00CF3003"/>
    <w:rsid w:val="00CF3077"/>
    <w:rsid w:val="00CF34BE"/>
    <w:rsid w:val="00CF6687"/>
    <w:rsid w:val="00CF74AC"/>
    <w:rsid w:val="00D1193C"/>
    <w:rsid w:val="00D15A89"/>
    <w:rsid w:val="00D21081"/>
    <w:rsid w:val="00D30C27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7727C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D31E4"/>
    <w:rsid w:val="00DD51F4"/>
    <w:rsid w:val="00DD5436"/>
    <w:rsid w:val="00DF1C24"/>
    <w:rsid w:val="00E0006B"/>
    <w:rsid w:val="00E00139"/>
    <w:rsid w:val="00E01947"/>
    <w:rsid w:val="00E039EE"/>
    <w:rsid w:val="00E10EC4"/>
    <w:rsid w:val="00E23E5D"/>
    <w:rsid w:val="00E25B16"/>
    <w:rsid w:val="00E27154"/>
    <w:rsid w:val="00E27B0D"/>
    <w:rsid w:val="00E40022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1ABE"/>
    <w:rsid w:val="00F1231D"/>
    <w:rsid w:val="00F22990"/>
    <w:rsid w:val="00F24252"/>
    <w:rsid w:val="00F26684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C7BDD"/>
    <w:rsid w:val="00FE2895"/>
    <w:rsid w:val="00FE5290"/>
    <w:rsid w:val="00FF65E1"/>
    <w:rsid w:val="01A533B1"/>
    <w:rsid w:val="020CE77A"/>
    <w:rsid w:val="04E359FB"/>
    <w:rsid w:val="0557919B"/>
    <w:rsid w:val="057A0D09"/>
    <w:rsid w:val="074FF072"/>
    <w:rsid w:val="08037DE3"/>
    <w:rsid w:val="08F57F03"/>
    <w:rsid w:val="0B0C7BDD"/>
    <w:rsid w:val="0B784525"/>
    <w:rsid w:val="0E61EA3D"/>
    <w:rsid w:val="103AA148"/>
    <w:rsid w:val="1060747B"/>
    <w:rsid w:val="118E18E2"/>
    <w:rsid w:val="126F4D83"/>
    <w:rsid w:val="136A015A"/>
    <w:rsid w:val="147F7035"/>
    <w:rsid w:val="15256284"/>
    <w:rsid w:val="1672670E"/>
    <w:rsid w:val="16B38483"/>
    <w:rsid w:val="16F37B60"/>
    <w:rsid w:val="177DB485"/>
    <w:rsid w:val="19C92FA2"/>
    <w:rsid w:val="1A900CA4"/>
    <w:rsid w:val="1B956877"/>
    <w:rsid w:val="1DB6FF42"/>
    <w:rsid w:val="1DC7DE78"/>
    <w:rsid w:val="1F32F0CC"/>
    <w:rsid w:val="1FCE8AD7"/>
    <w:rsid w:val="201378BB"/>
    <w:rsid w:val="205EFBC5"/>
    <w:rsid w:val="210698D9"/>
    <w:rsid w:val="24961360"/>
    <w:rsid w:val="24C95F49"/>
    <w:rsid w:val="25D2BF4B"/>
    <w:rsid w:val="2683E22E"/>
    <w:rsid w:val="276E8FAC"/>
    <w:rsid w:val="27ADCE04"/>
    <w:rsid w:val="288997B0"/>
    <w:rsid w:val="290A600D"/>
    <w:rsid w:val="29A30C6A"/>
    <w:rsid w:val="29FC5380"/>
    <w:rsid w:val="2A1177D2"/>
    <w:rsid w:val="2DA80029"/>
    <w:rsid w:val="2E23CD49"/>
    <w:rsid w:val="2FBD032A"/>
    <w:rsid w:val="311D5F78"/>
    <w:rsid w:val="3148AB7D"/>
    <w:rsid w:val="337050FF"/>
    <w:rsid w:val="33C2017A"/>
    <w:rsid w:val="3439CCE6"/>
    <w:rsid w:val="350C2160"/>
    <w:rsid w:val="35EFB8F6"/>
    <w:rsid w:val="36178630"/>
    <w:rsid w:val="36751174"/>
    <w:rsid w:val="36C77312"/>
    <w:rsid w:val="3928715D"/>
    <w:rsid w:val="3A573E64"/>
    <w:rsid w:val="3A840E6D"/>
    <w:rsid w:val="3AE3615D"/>
    <w:rsid w:val="3BB887BA"/>
    <w:rsid w:val="3D0E3B71"/>
    <w:rsid w:val="3DC72E39"/>
    <w:rsid w:val="3F5F4B1D"/>
    <w:rsid w:val="3F7076DB"/>
    <w:rsid w:val="3FB97898"/>
    <w:rsid w:val="422A62DC"/>
    <w:rsid w:val="430085E3"/>
    <w:rsid w:val="4407DEA4"/>
    <w:rsid w:val="4502419C"/>
    <w:rsid w:val="4576ECB0"/>
    <w:rsid w:val="464CF07E"/>
    <w:rsid w:val="4A54A3D0"/>
    <w:rsid w:val="4B4503D1"/>
    <w:rsid w:val="4CFE3652"/>
    <w:rsid w:val="4E0C6713"/>
    <w:rsid w:val="4FD5E6AE"/>
    <w:rsid w:val="50887141"/>
    <w:rsid w:val="51C23E71"/>
    <w:rsid w:val="52A4C224"/>
    <w:rsid w:val="53D18E33"/>
    <w:rsid w:val="555AF7C1"/>
    <w:rsid w:val="56564139"/>
    <w:rsid w:val="57ED1B4B"/>
    <w:rsid w:val="59874619"/>
    <w:rsid w:val="5A39BD76"/>
    <w:rsid w:val="5AC4A045"/>
    <w:rsid w:val="5CCD038F"/>
    <w:rsid w:val="5D40F84B"/>
    <w:rsid w:val="606BE4EB"/>
    <w:rsid w:val="627DC705"/>
    <w:rsid w:val="63A7EFB5"/>
    <w:rsid w:val="64057CB2"/>
    <w:rsid w:val="6462F964"/>
    <w:rsid w:val="64D0210C"/>
    <w:rsid w:val="659C3F6A"/>
    <w:rsid w:val="664CA0C4"/>
    <w:rsid w:val="6C0B80EE"/>
    <w:rsid w:val="6C8D3F80"/>
    <w:rsid w:val="6E17B42E"/>
    <w:rsid w:val="702E8A61"/>
    <w:rsid w:val="72F7823F"/>
    <w:rsid w:val="783ECA71"/>
    <w:rsid w:val="78735148"/>
    <w:rsid w:val="79037ED2"/>
    <w:rsid w:val="7934B3CD"/>
    <w:rsid w:val="7AE1BBEB"/>
    <w:rsid w:val="7CC7C1DF"/>
    <w:rsid w:val="7D85CA8A"/>
    <w:rsid w:val="7DE9D170"/>
    <w:rsid w:val="7EF5C11D"/>
    <w:rsid w:val="7F62939D"/>
    <w:rsid w:val="7F62B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  <w:style w:type="character" w:styleId="normaltextrun" w:customStyle="1">
    <w:name w:val="normaltextrun"/>
    <w:basedOn w:val="VarsaylanParagrafYazTipi"/>
    <w:rsid w:val="00387BA6"/>
  </w:style>
  <w:style w:type="character" w:styleId="eop" w:customStyle="1">
    <w:name w:val="eop"/>
    <w:basedOn w:val="VarsaylanParagrafYazTipi"/>
    <w:rsid w:val="00387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glossaryDocument" Target="glossary/document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271594"/>
    <w:rsid w:val="00377B75"/>
    <w:rsid w:val="003F210E"/>
    <w:rsid w:val="003F3128"/>
    <w:rsid w:val="003F7134"/>
    <w:rsid w:val="00412DEC"/>
    <w:rsid w:val="00495787"/>
    <w:rsid w:val="004D2F1D"/>
    <w:rsid w:val="006922B3"/>
    <w:rsid w:val="00694D3C"/>
    <w:rsid w:val="0077422F"/>
    <w:rsid w:val="00791C13"/>
    <w:rsid w:val="0085466D"/>
    <w:rsid w:val="008F1977"/>
    <w:rsid w:val="009F5258"/>
    <w:rsid w:val="00AE0A15"/>
    <w:rsid w:val="00B07342"/>
    <w:rsid w:val="00C43628"/>
    <w:rsid w:val="00C724A1"/>
    <w:rsid w:val="00C85DE2"/>
    <w:rsid w:val="00D76E5A"/>
    <w:rsid w:val="00FB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N20210219-1594514891-3316</_dlc_DocId>
    <_dlc_DocIdUrl xmlns="f6d82c61-1620-4961-a845-3717486f5cdd">
      <Url>https://navioteknoloji.sharepoint.com/teams/N20210219/_layouts/15/DocIdRedir.aspx?ID=N20210219-1594514891-3316</Url>
      <Description>N20210219-1594514891-3316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  <ds:schemaRef ds:uri="9f69fe0c-219c-461a-a294-8fcea7cb09df"/>
  </ds:schemaRefs>
</ds:datastoreItem>
</file>

<file path=customXml/itemProps3.xml><?xml version="1.0" encoding="utf-8"?>
<ds:datastoreItem xmlns:ds="http://schemas.openxmlformats.org/officeDocument/2006/customXml" ds:itemID="{F69DEC91-5606-42DF-9E4F-7E44F1087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d82c61-1620-4961-a845-3717486f5cdd"/>
    <ds:schemaRef ds:uri="9f69fe0c-219c-461a-a294-8fcea7cb0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41</revision>
  <dcterms:created xsi:type="dcterms:W3CDTF">2022-01-05T07:36:00.0000000Z</dcterms:created>
  <dcterms:modified xsi:type="dcterms:W3CDTF">2023-01-27T11:37:40.1177013Z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3b567c39-ea9c-4dd5-b787-fcfba5593c22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