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5FB5EBDF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5FB5EBDF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16F9E5DC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003D12B2" w:rsidRDefault="00EB4690" w14:paraId="1BABF3D9" w14:textId="1799404A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00EB4690">
                    <w:rPr>
                      <w:sz w:val="20"/>
                      <w:szCs w:val="20"/>
                    </w:rPr>
                    <w:t>NA0003011-DSS-00300</w:t>
                  </w:r>
                </w:p>
              </w:tc>
            </w:tr>
            <w:tr w:rsidR="00914FB6" w:rsidTr="16F9E5DC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16F9E5DC" w:rsidRDefault="00914FB6" w14:paraId="2BFCFFE6" w14:textId="48F4ECB3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ind w:left="0"/>
                    <w:outlineLvl w:val="0"/>
                    <w:rPr>
                      <w:sz w:val="20"/>
                      <w:szCs w:val="20"/>
                    </w:rPr>
                  </w:pPr>
                  <w:r w:rsidRPr="16F9E5DC" w:rsidR="2535E03D">
                    <w:rPr>
                      <w:sz w:val="20"/>
                      <w:szCs w:val="20"/>
                    </w:rPr>
                    <w:t>NEM42106-PIDS-243</w:t>
                  </w:r>
                </w:p>
              </w:tc>
            </w:tr>
            <w:tr w:rsidR="00914FB6" w:rsidTr="16F9E5DC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Requirement Status</w:t>
                  </w:r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EndPr/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936088" w14:paraId="132A6309" w14:textId="14A81C3F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ANALYZED</w:t>
                      </w:r>
                    </w:p>
                  </w:tc>
                </w:sdtContent>
              </w:sdt>
            </w:tr>
            <w:tr w:rsidR="00914FB6" w:rsidTr="16F9E5DC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Analayzed 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16F9E5DC" w:rsidRDefault="00817F57" w14:paraId="1F54352D" w14:textId="63C0CDFE">
                  <w:pPr>
                    <w:pStyle w:val="Balk11"/>
                    <w:numPr>
                      <w:numId w:val="0"/>
                    </w:numPr>
                    <w:bidi w:val="0"/>
                    <w:spacing w:before="120" w:beforeAutospacing="off" w:after="120" w:afterAutospacing="off" w:line="240" w:lineRule="auto"/>
                    <w:ind w:left="0" w:right="0"/>
                    <w:jc w:val="both"/>
                    <w:rPr>
                      <w:sz w:val="20"/>
                      <w:szCs w:val="20"/>
                    </w:rPr>
                  </w:pPr>
                  <w:r w:rsidRPr="16F9E5DC" w:rsidR="76917E96">
                    <w:rPr>
                      <w:sz w:val="20"/>
                      <w:szCs w:val="20"/>
                    </w:rPr>
                    <w:t>Furkan Mert Şentöregil</w:t>
                  </w:r>
                </w:p>
              </w:tc>
            </w:tr>
            <w:tr w:rsidR="00914FB6" w:rsidTr="16F9E5DC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Reviewed 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  <w:tr w:rsidR="00914FB6" w:rsidTr="16F9E5DC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r>
                    <w:t>Approved By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5FB5EBDF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5FB5EBDF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Pr="00EF0C35" w:rsidR="00536AB9" w:rsidTr="00536AB9" w14:paraId="6EB1A014" w14:textId="77777777">
              <w:tc>
                <w:tcPr>
                  <w:tcW w:w="8988" w:type="dxa"/>
                </w:tcPr>
                <w:p w:rsidRPr="00EF0C35" w:rsidR="00CB70A6" w:rsidP="00EF0C35" w:rsidRDefault="00B52AB1" w14:paraId="5BD0A75E" w14:textId="461E87FD">
                  <w:pPr>
                    <w:tabs>
                      <w:tab w:val="clear" w:pos="425"/>
                    </w:tabs>
                    <w:spacing w:after="0" w:line="240" w:lineRule="auto"/>
                    <w:rPr>
                      <w:rFonts w:ascii="Calibri" w:hAnsi="Calibri" w:cs="Calibri"/>
                      <w:szCs w:val="24"/>
                    </w:rPr>
                  </w:pPr>
                  <w:r>
                    <w:rPr>
                      <w:rFonts w:ascii="Calibri" w:hAnsi="Calibri" w:cs="Calibri"/>
                      <w:szCs w:val="24"/>
                    </w:rPr>
                    <w:t>Software shall keep second core in reset state.</w:t>
                  </w:r>
                </w:p>
              </w:tc>
            </w:tr>
          </w:tbl>
          <w:p w:rsidRPr="00EF0C35" w:rsidR="00E25B16" w:rsidP="00212B47" w:rsidRDefault="00E25B16" w14:paraId="2F5724CA" w14:textId="77777777">
            <w:pPr>
              <w:rPr>
                <w:szCs w:val="24"/>
              </w:rPr>
            </w:pPr>
          </w:p>
        </w:tc>
      </w:tr>
      <w:tr w:rsidRPr="004D3450" w:rsidR="004D01C9" w:rsidTr="5FB5EBDF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5FB5EBDF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0004240B" w14:paraId="552F739E" w14:textId="77777777">
              <w:tc>
                <w:tcPr>
                  <w:tcW w:w="1202" w:type="pct"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>Is Requirement</w:t>
                  </w:r>
                </w:p>
              </w:tc>
              <w:tc>
                <w:tcPr>
                  <w:tcW w:w="946" w:type="pct"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0004240B" w14:paraId="61122600" w14:textId="77777777">
              <w:sdt>
                <w:sdtPr>
                  <w:alias w:val="REQUIREMENT"/>
                  <w:tag w:val="REQUIREMENT"/>
                  <w:id w:val="161355217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02" w:type="pct"/>
                      <w:vAlign w:val="center"/>
                    </w:tcPr>
                    <w:p w:rsidR="00E25B16" w:rsidP="0095489E" w:rsidRDefault="00936088" w14:paraId="18736372" w14:textId="7512D89F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EndPr/>
                <w:sdtContent>
                  <w:tc>
                    <w:tcPr>
                      <w:tcW w:w="946" w:type="pct"/>
                      <w:vAlign w:val="center"/>
                    </w:tcPr>
                    <w:p w:rsidR="00E25B16" w:rsidP="0095489E" w:rsidRDefault="00B52AB1" w14:paraId="1DBAC73C" w14:textId="6B5FA020">
                      <w:pPr>
                        <w:spacing w:before="120"/>
                        <w:jc w:val="center"/>
                      </w:pPr>
                      <w:r>
                        <w:t>LOW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EndPr/>
                <w:sdtContent>
                  <w:tc>
                    <w:tcPr>
                      <w:tcW w:w="1025" w:type="pct"/>
                      <w:vAlign w:val="center"/>
                    </w:tcPr>
                    <w:p w:rsidR="00E25B16" w:rsidP="0095489E" w:rsidRDefault="00C913EA" w14:paraId="217A12D4" w14:textId="3B51FA58">
                      <w:pPr>
                        <w:spacing w:before="120"/>
                        <w:jc w:val="center"/>
                      </w:pPr>
                      <w:r>
                        <w:t>MEDIUM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EndPr/>
                <w:sdtContent>
                  <w:tc>
                    <w:tcPr>
                      <w:tcW w:w="1136" w:type="pct"/>
                      <w:vAlign w:val="center"/>
                    </w:tcPr>
                    <w:p w:rsidR="00E25B16" w:rsidP="0095489E" w:rsidRDefault="00936088" w14:paraId="6331142C" w14:textId="157487A7">
                      <w:pPr>
                        <w:spacing w:before="120"/>
                        <w:jc w:val="center"/>
                      </w:pPr>
                      <w:r>
                        <w:t>SOFTWARE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91" w:type="pct"/>
                      <w:vAlign w:val="center"/>
                    </w:tcPr>
                    <w:p w:rsidR="00E25B16" w:rsidP="0095489E" w:rsidRDefault="00A15B54" w14:paraId="6CDFCEEC" w14:textId="32A116A8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5FB5EBDF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5FB5EBDF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51B998B8" w14:paraId="07CFC0DD" w14:textId="77777777">
              <w:tc>
                <w:tcPr>
                  <w:tcW w:w="8988" w:type="dxa"/>
                  <w:tcMar/>
                </w:tcPr>
                <w:p w:rsidR="00B52AB1" w:rsidP="00212B47" w:rsidRDefault="00B52AB1" w14:paraId="42CE84F7" w14:textId="2B3141FA">
                  <w:r w:rsidR="555896EF">
                    <w:rPr/>
                    <w:t xml:space="preserve">Çok çekirdekli bir işlemci kullanılması durumunda yazılımın CAST32A </w:t>
                  </w:r>
                  <w:r w:rsidR="555896EF">
                    <w:rPr/>
                    <w:t>standar</w:t>
                  </w:r>
                  <w:r w:rsidR="1942A7AA">
                    <w:rPr/>
                    <w:t>t</w:t>
                  </w:r>
                  <w:r w:rsidR="555896EF">
                    <w:rPr/>
                    <w:t>larına</w:t>
                  </w:r>
                  <w:r w:rsidR="555896EF">
                    <w:rPr/>
                    <w:t xml:space="preserve"> uyması </w:t>
                  </w:r>
                  <w:r w:rsidR="0D96E5BD">
                    <w:rPr/>
                    <w:t>beklenmektedir.</w:t>
                  </w:r>
                  <w:r w:rsidR="60665ABA">
                    <w:rPr/>
                    <w:t xml:space="preserve"> 243 numaralı PIDS gereksiniminde bu belirtilmektedir.</w:t>
                  </w:r>
                  <w:r w:rsidR="0D96E5BD">
                    <w:rPr/>
                    <w:t xml:space="preserve"> </w:t>
                  </w:r>
                  <w:r w:rsidR="0D96E5BD">
                    <w:rPr/>
                    <w:t>Projede birden fazla çekirdek kullanımını gerektiren bir durum olmadığı için</w:t>
                  </w:r>
                  <w:r w:rsidR="22EE734A">
                    <w:rPr/>
                    <w:t xml:space="preserve"> MCU içerisinde yer alan diğer çekirdekler reset durumunda tutulmalıdır.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5FB5EBDF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5FB5EBDF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5FB5EBDF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3D5A2CB4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77777777">
                  <w:r w:rsidRPr="3D5A2CB4" w:rsidR="002F7722">
                    <w:rPr>
                      <w:highlight w:val="yellow"/>
                    </w:rPr>
                    <w:t>CORRECTNESS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793533" w14:paraId="01669455" w14:textId="48708564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77777777">
                  <w:r>
                    <w:t>CLARITY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E71EA2" w14:paraId="0E7B492B" w14:textId="0E4852DE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3D5A2CB4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77777777">
                  <w:r>
                    <w:t>COMPLETENESS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793533" w14:paraId="32DA03D3" w14:textId="7451BB20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77777777">
                  <w:r>
                    <w:t>SINGULARITY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793533" w14:paraId="7792D561" w14:textId="495D5485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3D5A2CB4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77777777">
                  <w:r>
                    <w:t>VERIFIABLE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793533" w14:paraId="564179B3" w14:textId="67DBD529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77777777">
                  <w:r>
                    <w:t>UNAMBIGUOS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793533" w14:paraId="52CE4FF7" w14:textId="52F7711A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  <w:tr w:rsidR="002F7722" w:rsidTr="3D5A2CB4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77777777">
                  <w:r>
                    <w:t>FEASIBILITY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793533" w14:paraId="4090D15E" w14:textId="3D8CE877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77777777">
                  <w:r>
                    <w:t>CONSISTANCY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793533" w14:paraId="470492C2" w14:textId="62B7B28F">
                      <w:r>
                        <w:rPr>
                          <w:rFonts w:hint="eastAsia" w:ascii="MS Gothic" w:hAnsi="MS Gothic" w:eastAsia="MS Gothic"/>
                        </w:rPr>
                        <w:t>☒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5FB5EBDF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5FB5EBDF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000E4C7A" w14:paraId="19E91452" w14:textId="77777777">
              <w:tc>
                <w:tcPr>
                  <w:tcW w:w="2586" w:type="dxa"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</w:tcPr>
                <w:p w:rsidR="000E4C7A" w:rsidP="00212B47" w:rsidRDefault="00D30C27" w14:paraId="274EED0F" w14:textId="287C3E75">
                  <w:r>
                    <w:t>Software</w:t>
                  </w:r>
                </w:p>
              </w:tc>
            </w:tr>
            <w:tr w:rsidR="000E4C7A" w:rsidTr="000E4C7A" w14:paraId="4AC5B5F0" w14:textId="77777777">
              <w:tc>
                <w:tcPr>
                  <w:tcW w:w="2586" w:type="dxa"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D30C27" w14:paraId="013E36B7" w14:textId="563BF792">
                  <w:r>
                    <w:t xml:space="preserve">Shall </w:t>
                  </w:r>
                  <w:r w:rsidR="00AA4529">
                    <w:t>keep</w:t>
                  </w:r>
                  <w:r>
                    <w:t xml:space="preserve"> </w:t>
                  </w:r>
                </w:p>
              </w:tc>
            </w:tr>
            <w:tr w:rsidR="000E4C7A" w:rsidTr="000E4C7A" w14:paraId="76329FE6" w14:textId="77777777">
              <w:tc>
                <w:tcPr>
                  <w:tcW w:w="2586" w:type="dxa"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</w:tcPr>
                <w:p w:rsidRPr="00265113" w:rsidR="000E4C7A" w:rsidP="00212B47" w:rsidRDefault="00AA4529" w14:paraId="73B15C66" w14:textId="6BF23B5C">
                  <w:pPr>
                    <w:rPr>
                      <w:szCs w:val="24"/>
                    </w:rPr>
                  </w:pPr>
                  <w:r>
                    <w:rPr>
                      <w:rFonts w:cs="Calibri"/>
                      <w:szCs w:val="24"/>
                    </w:rPr>
                    <w:t>Second core</w:t>
                  </w:r>
                </w:p>
              </w:tc>
            </w:tr>
            <w:tr w:rsidR="000E4C7A" w:rsidTr="000E4C7A" w14:paraId="70C6BFC0" w14:textId="77777777">
              <w:tc>
                <w:tcPr>
                  <w:tcW w:w="2586" w:type="dxa"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</w:tcPr>
                <w:p w:rsidR="000E4C7A" w:rsidP="00212B47" w:rsidRDefault="00AA4529" w14:paraId="555674AC" w14:textId="278EB0F0">
                  <w:r>
                    <w:t>In reset state</w:t>
                  </w:r>
                </w:p>
              </w:tc>
            </w:tr>
            <w:tr w:rsidR="000E4C7A" w:rsidTr="000E4C7A" w14:paraId="3EACACB9" w14:textId="77777777">
              <w:tc>
                <w:tcPr>
                  <w:tcW w:w="2586" w:type="dxa"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72FBBDC9" w14:textId="2826B68A"/>
              </w:tc>
            </w:tr>
            <w:tr w:rsidR="000E4C7A" w:rsidTr="000E4C7A" w14:paraId="048DB24E" w14:textId="77777777">
              <w:tc>
                <w:tcPr>
                  <w:tcW w:w="2586" w:type="dxa"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5FB5EBDF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5FB5EBDF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5FB5EBDF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EndPr/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F636AF" w14:paraId="0733D4C5" w14:textId="68230811">
                      <w:r>
                        <w:t>MOC4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00212B47" w:rsidRDefault="00B94C86" w14:paraId="6A764D00" w14:textId="020FEF64">
                  <w:r w:rsidR="613F0E43">
                    <w:rPr/>
                    <w:t xml:space="preserve">Çekirdek durumuna göre RS422 haberleşmesi üzerinden </w:t>
                  </w:r>
                  <w:r w:rsidR="613F0E43">
                    <w:rPr/>
                    <w:t>FD</w:t>
                  </w:r>
                  <w:r w:rsidR="1AFD695A">
                    <w:rPr/>
                    <w:t xml:space="preserve">U </w:t>
                  </w:r>
                  <w:r w:rsidR="613F0E43">
                    <w:rPr/>
                    <w:t>monitoring</w:t>
                  </w:r>
                  <w:r w:rsidR="613F0E43">
                    <w:rPr/>
                    <w:t xml:space="preserve"> uygulamasına mesajlar gönderilmelidir.</w:t>
                  </w:r>
                  <w:r w:rsidR="46F2E721">
                    <w:rPr/>
                    <w:t xml:space="preserve"> Hata durumun</w:t>
                  </w:r>
                  <w:r w:rsidR="5F7B6DA8">
                    <w:rPr/>
                    <w:t xml:space="preserve">un ilgili </w:t>
                  </w:r>
                  <w:proofErr w:type="spellStart"/>
                  <w:r w:rsidR="5F7B6DA8">
                    <w:rPr/>
                    <w:t>registerdan</w:t>
                  </w:r>
                  <w:proofErr w:type="spellEnd"/>
                  <w:r w:rsidR="5F7B6DA8">
                    <w:rPr/>
                    <w:t xml:space="preserve"> </w:t>
                  </w:r>
                  <w:r w:rsidR="46F2E721">
                    <w:rPr/>
                    <w:t xml:space="preserve">tespit edilebildiğini göstermek için 2. </w:t>
                  </w:r>
                  <w:r w:rsidR="2744AFFD">
                    <w:rPr/>
                    <w:t xml:space="preserve">çekirdeğin </w:t>
                  </w:r>
                  <w:r w:rsidR="46F2E721">
                    <w:rPr/>
                    <w:t xml:space="preserve">belirli </w:t>
                  </w:r>
                  <w:r w:rsidR="46F2E721">
                    <w:rPr/>
                    <w:t>bi</w:t>
                  </w:r>
                  <w:r w:rsidR="4E34B8CE">
                    <w:rPr/>
                    <w:t>r</w:t>
                  </w:r>
                  <w:r w:rsidR="46F2E721">
                    <w:rPr/>
                    <w:t xml:space="preserve"> süre (örneğin 1 dk) sonra aktif edilmesi gerekmektedir.</w:t>
                  </w: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5FB5EBDF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5FB5EBDF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5FB5EBDF" w14:paraId="4F0474EE" w14:textId="77777777">
              <w:tc>
                <w:tcPr>
                  <w:tcW w:w="8988" w:type="dxa"/>
                  <w:tcMar/>
                </w:tcPr>
                <w:p w:rsidR="00334478" w:rsidP="51B998B8" w:rsidRDefault="00B94C86" w14:paraId="3C103396" w14:textId="084E8F74">
                  <w:pPr>
                    <w:pStyle w:val="Normal"/>
                  </w:pPr>
                  <w:ins w:author="Gürkan KARAKUŞ" w:date="2023-01-17T06:12:44.83Z" w:id="1957129810">
                    <w:r w:rsidR="1E2997FF">
                      <w:t>Power</w:t>
                    </w:r>
                    <w:r w:rsidR="1E2997FF">
                      <w:t xml:space="preserve"> on resetten sonra ikinci çekirdeğin resette kaldığı </w:t>
                    </w:r>
                    <w:r w:rsidR="1E2997FF">
                      <w:t>ref</w:t>
                    </w:r>
                    <w:r w:rsidR="1E2997FF">
                      <w:t xml:space="preserve"> </w:t>
                    </w:r>
                    <w:r w:rsidR="1E2997FF">
                      <w:t>manualden</w:t>
                    </w:r>
                    <w:r w:rsidR="1E2997FF">
                      <w:t xml:space="preserve"> bulunarak referans verilecek.</w:t>
                    </w:r>
                  </w:ins>
                  <w:r w:rsidR="5F84B2CD">
                    <w:rPr/>
                    <w:t xml:space="preserve">İkinci </w:t>
                  </w:r>
                  <w:r w:rsidR="4759C6D4">
                    <w:rPr/>
                    <w:t>çekirdeğin reset</w:t>
                  </w:r>
                  <w:r w:rsidR="1E7FB723">
                    <w:rPr/>
                    <w:t xml:space="preserve"> durumda olması için start</w:t>
                  </w:r>
                  <w:r w:rsidR="181B4541">
                    <w:rPr/>
                    <w:t>-</w:t>
                  </w:r>
                  <w:proofErr w:type="spellStart"/>
                  <w:r w:rsidR="1E7FB723">
                    <w:rPr/>
                    <w:t>up</w:t>
                  </w:r>
                  <w:proofErr w:type="spellEnd"/>
                  <w:r w:rsidR="1E7FB723">
                    <w:rPr/>
                    <w:t xml:space="preserve"> kodda pasif bırakılmalı</w:t>
                  </w:r>
                  <w:ins w:author="Gürkan KARAKUŞ" w:date="2023-01-17T06:13:22.216Z" w:id="1114705157">
                    <w:r w:rsidR="3FCA2032">
                      <w:t>(bu ne demek?)</w:t>
                    </w:r>
                  </w:ins>
                  <w:r w:rsidR="1E7FB723">
                    <w:rPr/>
                    <w:t xml:space="preserve"> ve sonradan bir daha ilgili </w:t>
                  </w:r>
                  <w:proofErr w:type="spellStart"/>
                  <w:r w:rsidR="1E7FB723">
                    <w:rPr/>
                    <w:t>register’a</w:t>
                  </w:r>
                  <w:proofErr w:type="spellEnd"/>
                  <w:r w:rsidR="1E7FB723">
                    <w:rPr/>
                    <w:t xml:space="preserve"> herhangi bir yazma işlemi yapılmamalıdır. </w:t>
                  </w:r>
                </w:p>
                <w:p w:rsidR="00334478" w:rsidP="51B998B8" w:rsidRDefault="00B94C86" w14:paraId="05F2CF39" w14:textId="5B4358BD">
                  <w:pPr>
                    <w:pStyle w:val="Normal"/>
                  </w:pPr>
                  <w:r w:rsidR="1E7FB723">
                    <w:rPr/>
                    <w:t>A</w:t>
                  </w:r>
                  <w:r w:rsidR="2D58B176">
                    <w:rPr/>
                    <w:t xml:space="preserve">ncak </w:t>
                  </w:r>
                  <w:proofErr w:type="spellStart"/>
                  <w:r w:rsidR="22BF6A4A">
                    <w:rPr/>
                    <w:t>Single</w:t>
                  </w:r>
                  <w:proofErr w:type="spellEnd"/>
                  <w:r w:rsidR="22BF6A4A">
                    <w:rPr/>
                    <w:t xml:space="preserve"> </w:t>
                  </w:r>
                  <w:proofErr w:type="spellStart"/>
                  <w:r w:rsidR="22BF6A4A">
                    <w:rPr/>
                    <w:t>Event</w:t>
                  </w:r>
                  <w:proofErr w:type="spellEnd"/>
                  <w:r w:rsidR="22BF6A4A">
                    <w:rPr/>
                    <w:t xml:space="preserve"> </w:t>
                  </w:r>
                  <w:proofErr w:type="spellStart"/>
                  <w:r w:rsidR="22BF6A4A">
                    <w:rPr/>
                    <w:t>Upset</w:t>
                  </w:r>
                  <w:proofErr w:type="spellEnd"/>
                  <w:r w:rsidR="2D58B176">
                    <w:rPr/>
                    <w:t xml:space="preserve"> veya benzeri bir nedenle ikinci </w:t>
                  </w:r>
                  <w:r w:rsidR="5D80EB83">
                    <w:rPr/>
                    <w:t>çekirdeğin</w:t>
                  </w:r>
                  <w:r w:rsidR="2D58B176">
                    <w:rPr/>
                    <w:t xml:space="preserve"> kendiliğinden aktif olma durumuna karşı 2. </w:t>
                  </w:r>
                  <w:r w:rsidR="67BED550">
                    <w:rPr/>
                    <w:t xml:space="preserve">çekirdeğin </w:t>
                  </w:r>
                  <w:r w:rsidR="2D58B176">
                    <w:rPr/>
                    <w:t>çalışıp çalışmadığı düzenli olarak kontr</w:t>
                  </w:r>
                  <w:r w:rsidR="69F1CF44">
                    <w:rPr/>
                    <w:t xml:space="preserve">ol edilmelidir. Bu kontrol </w:t>
                  </w:r>
                  <w:r w:rsidR="0757ED31">
                    <w:rPr/>
                    <w:t xml:space="preserve">İkinci çekirdek SIU-&gt;RSTVEC </w:t>
                  </w:r>
                  <w:proofErr w:type="spellStart"/>
                  <w:r w:rsidR="0757ED31">
                    <w:rPr/>
                    <w:t>registarında</w:t>
                  </w:r>
                  <w:proofErr w:type="spellEnd"/>
                  <w:r w:rsidR="0757ED31">
                    <w:rPr/>
                    <w:t xml:space="preserve"> bulunan RST bitinin durumuna bakarak yapılabilir</w:t>
                  </w:r>
                  <w:r w:rsidR="69F1CF44">
                    <w:rPr/>
                    <w:t xml:space="preserve">. </w:t>
                  </w:r>
                  <w:r w:rsidR="12202F3A">
                    <w:rPr/>
                    <w:t xml:space="preserve">Kontrol ana döngüde </w:t>
                  </w:r>
                  <w:proofErr w:type="gramStart"/>
                  <w:r w:rsidR="763D5297">
                    <w:rPr/>
                    <w:t>yapılabilir</w:t>
                  </w:r>
                  <w:r w:rsidR="12202F3A">
                    <w:rPr/>
                    <w:t>.</w:t>
                  </w:r>
                  <w:ins w:author="Gürkan KARAKUŞ" w:date="2023-01-17T06:10:52.023Z" w:id="1989927663">
                    <w:r w:rsidR="147AD4E1">
                      <w:t>(</w:t>
                    </w:r>
                    <w:r w:rsidR="147AD4E1">
                      <w:t xml:space="preserve">bu paragraf </w:t>
                    </w:r>
                  </w:ins>
                  <w:ins w:author="Gürkan KARAKUŞ" w:date="2023-01-17T06:11:29.015Z" w:id="1762753106">
                    <w:r w:rsidR="147AD4E1">
                      <w:t xml:space="preserve">verifikasyon ile </w:t>
                    </w:r>
                    <w:r w:rsidR="147AD4E1">
                      <w:t>ilgili.yukarıdaki</w:t>
                    </w:r>
                    <w:r w:rsidR="147AD4E1">
                      <w:t xml:space="preserve"> kutuya alınmalı</w:t>
                    </w:r>
                  </w:ins>
                  <w:ins w:author="Gürkan KARAKUŞ" w:date="2023-01-17T06:10:52.023Z" w:id="771103354">
                    <w:r w:rsidR="147AD4E1">
                      <w:t>)</w:t>
                    </w:r>
                  </w:ins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5FB5EBDF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5FB5EBDF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00212B47" w14:paraId="4E02DD80" w14:textId="77777777">
              <w:tc>
                <w:tcPr>
                  <w:tcW w:w="8988" w:type="dxa"/>
                </w:tcPr>
                <w:p w:rsidR="00E27154" w:rsidP="00212B47" w:rsidRDefault="00E71EA2" w14:paraId="36C8BCE1" w14:textId="22AC694E">
                  <w:r>
                    <w:t>N/A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5FB5EBDF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5FB5EBDF" w14:paraId="1F389570" w14:textId="77777777">
        <w:trPr>
          <w:cantSplit/>
        </w:trPr>
        <w:tc>
          <w:tcPr>
            <w:tcW w:w="9214" w:type="dxa"/>
            <w:tcMar/>
          </w:tcPr>
          <w:p w:rsidRPr="0085476D" w:rsidR="004D01C9" w:rsidP="00FB4EE6" w:rsidRDefault="004D01C9" w14:paraId="16F063FD" w14:textId="26E39D53"/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3063" w:rsidP="00762C31" w:rsidRDefault="00773063" w14:paraId="0D1941AD" w14:textId="77777777">
      <w:r>
        <w:separator/>
      </w:r>
    </w:p>
  </w:endnote>
  <w:endnote w:type="continuationSeparator" w:id="0">
    <w:p w:rsidR="00773063" w:rsidP="00762C31" w:rsidRDefault="00773063" w14:paraId="22F150F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 w:rsidR="00773063">
                            <w:fldChar w:fldCharType="begin"/>
                          </w:r>
                          <w:r w:rsidR="00773063">
                            <w:instrText xml:space="preserve"> NUMPAGES   \* MERGEFORMAT </w:instrText>
                          </w:r>
                          <w:r w:rsidR="00773063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 w:rsidR="00773063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E42B07A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">
              <v:textbox inset="0,0,0,0">
                <w:txbxContent>
                  <w:p w:rsidRPr="006D4B1A" w:rsidR="001E4115" w:rsidP="001E4115" w:rsidRDefault="001E4115" w14:paraId="5643AC13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145DA7">
                      <w:fldChar w:fldCharType="begin"/>
                    </w:r>
                    <w:r w:rsidR="00145DA7">
                      <w:instrText xml:space="preserve"> NUMPAGES   \* MERGEFORMAT </w:instrText>
                    </w:r>
                    <w:r w:rsidR="00145DA7"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 w:rsidR="00145DA7">
                      <w:rPr>
                        <w:noProof/>
                      </w:rP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28DFD18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CD2952C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9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E6A2CCF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3063" w:rsidP="00762C31" w:rsidRDefault="00773063" w14:paraId="095DBBC1" w14:textId="77777777">
      <w:r>
        <w:separator/>
      </w:r>
    </w:p>
  </w:footnote>
  <w:footnote w:type="continuationSeparator" w:id="0">
    <w:p w:rsidR="00773063" w:rsidP="00762C31" w:rsidRDefault="00773063" w14:paraId="38EAAF6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8164F8" w14:paraId="6448FE87" w14:textId="77777777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0E3DBAB4">
              <wp:simplePos x="0" y="0"/>
              <wp:positionH relativeFrom="page">
                <wp:posOffset>5261610</wp:posOffset>
              </wp:positionH>
              <wp:positionV relativeFrom="page">
                <wp:posOffset>180975</wp:posOffset>
              </wp:positionV>
              <wp:extent cx="1837055" cy="791845"/>
              <wp:effectExtent l="0" t="0" r="10795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055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630C10B3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F636AF">
                            <w:t>N2021-0219</w:t>
                          </w:r>
                        </w:p>
                        <w:p w:rsidRPr="00CF34BE" w:rsidR="008164F8" w:rsidP="00BD1A86" w:rsidRDefault="008164F8" w14:paraId="5DE34EB2" w14:textId="2507CC83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607B39" w:rsidR="00607B39">
                            <w:t>NA000</w:t>
                          </w:r>
                          <w:r w:rsidR="00F636AF">
                            <w:t>3</w:t>
                          </w:r>
                          <w:r w:rsidRPr="00607B39" w:rsidR="00607B39">
                            <w:t>01</w:t>
                          </w:r>
                          <w:r w:rsidR="00F636AF">
                            <w:t>1</w:t>
                          </w:r>
                          <w:r w:rsidRPr="00607B39" w:rsidR="00607B39">
                            <w:t>-</w:t>
                          </w:r>
                          <w:r w:rsidR="00E44F7F">
                            <w:t>DS</w:t>
                          </w:r>
                          <w:r w:rsidR="00F636AF">
                            <w:t>S</w:t>
                          </w:r>
                          <w:r w:rsidRPr="00607B39" w:rsidR="00607B39">
                            <w:t>-0</w:t>
                          </w:r>
                          <w:r w:rsidR="00F636AF">
                            <w:t>0</w:t>
                          </w:r>
                          <w:r w:rsidR="00931399">
                            <w:t>30</w:t>
                          </w:r>
                          <w:r w:rsidR="00AA4529">
                            <w:t>0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0C27E519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</w:t>
                          </w:r>
                          <w:r w:rsidR="005A7D35">
                            <w:t>2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5A7D35">
                            <w:t>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9BF5E6E">
            <v:shapetype id="_x0000_t202" coordsize="21600,21600" o:spt="202" path="m,l,21600r21600,l21600,xe" w14:anchorId="6AF39363">
              <v:stroke joinstyle="miter"/>
              <v:path gradientshapeok="t" o:connecttype="rect"/>
            </v:shapetype>
            <v:shape id="Text Box 136" style="position:absolute;left:0;text-align:left;margin-left:414.3pt;margin-top:14.25pt;width:144.65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">
              <v:textbox inset="0,0,0,0">
                <w:txbxContent>
                  <w:p w:rsidRPr="00CF34BE" w:rsidR="008164F8" w:rsidP="00BD1A86" w:rsidRDefault="008164F8" w14:paraId="511F4B06" w14:textId="630C10B3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F636AF">
                      <w:t>N2021-0219</w:t>
                    </w:r>
                  </w:p>
                  <w:p w:rsidRPr="00CF34BE" w:rsidR="008164F8" w:rsidP="00BD1A86" w:rsidRDefault="008164F8" w14:paraId="00D88D5F" w14:textId="2507CC83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607B39" w:rsidR="00607B39">
                      <w:t>NA000</w:t>
                    </w:r>
                    <w:r w:rsidR="00F636AF">
                      <w:t>3</w:t>
                    </w:r>
                    <w:r w:rsidRPr="00607B39" w:rsidR="00607B39">
                      <w:t>01</w:t>
                    </w:r>
                    <w:r w:rsidR="00F636AF">
                      <w:t>1</w:t>
                    </w:r>
                    <w:r w:rsidRPr="00607B39" w:rsidR="00607B39">
                      <w:t>-</w:t>
                    </w:r>
                    <w:r w:rsidR="00E44F7F">
                      <w:t>DS</w:t>
                    </w:r>
                    <w:r w:rsidR="00F636AF">
                      <w:t>S</w:t>
                    </w:r>
                    <w:r w:rsidRPr="00607B39" w:rsidR="00607B39">
                      <w:t>-0</w:t>
                    </w:r>
                    <w:r w:rsidR="00F636AF">
                      <w:t>0</w:t>
                    </w:r>
                    <w:r w:rsidR="00931399">
                      <w:t>30</w:t>
                    </w:r>
                    <w:r w:rsidR="00AA4529">
                      <w:t>0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58455442" w14:textId="0C27E519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</w:t>
                    </w:r>
                    <w:r w:rsidR="005A7D35">
                      <w:t>2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5A7D35">
                      <w:t>05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4C10CDAF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1F80B830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7274a29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6"/>
  </w:num>
  <w:num w:numId="1" w16cid:durableId="970205935">
    <w:abstractNumId w:val="2"/>
  </w:num>
  <w:num w:numId="2" w16cid:durableId="1593120213">
    <w:abstractNumId w:val="2"/>
  </w:num>
  <w:num w:numId="3" w16cid:durableId="1529681731">
    <w:abstractNumId w:val="2"/>
  </w:num>
  <w:num w:numId="4" w16cid:durableId="1794444156">
    <w:abstractNumId w:val="2"/>
  </w:num>
  <w:num w:numId="5" w16cid:durableId="1795170563">
    <w:abstractNumId w:val="2"/>
  </w:num>
  <w:num w:numId="6" w16cid:durableId="837383016">
    <w:abstractNumId w:val="2"/>
  </w:num>
  <w:num w:numId="7" w16cid:durableId="1838030296">
    <w:abstractNumId w:val="2"/>
  </w:num>
  <w:num w:numId="8" w16cid:durableId="13228078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25163903">
    <w:abstractNumId w:val="2"/>
  </w:num>
  <w:num w:numId="10" w16cid:durableId="1871449307">
    <w:abstractNumId w:val="4"/>
  </w:num>
  <w:num w:numId="11" w16cid:durableId="455300168">
    <w:abstractNumId w:val="4"/>
  </w:num>
  <w:num w:numId="12" w16cid:durableId="221716722">
    <w:abstractNumId w:val="4"/>
  </w:num>
  <w:num w:numId="13" w16cid:durableId="212890912">
    <w:abstractNumId w:val="4"/>
  </w:num>
  <w:num w:numId="14" w16cid:durableId="668673899">
    <w:abstractNumId w:val="4"/>
  </w:num>
  <w:num w:numId="15" w16cid:durableId="1540703056">
    <w:abstractNumId w:val="4"/>
  </w:num>
  <w:num w:numId="16" w16cid:durableId="345913424">
    <w:abstractNumId w:val="4"/>
  </w:num>
  <w:num w:numId="17" w16cid:durableId="1349521930">
    <w:abstractNumId w:val="4"/>
  </w:num>
  <w:num w:numId="18" w16cid:durableId="370806209">
    <w:abstractNumId w:val="4"/>
  </w:num>
  <w:num w:numId="19" w16cid:durableId="2034722913">
    <w:abstractNumId w:val="4"/>
  </w:num>
  <w:num w:numId="20" w16cid:durableId="1116293141">
    <w:abstractNumId w:val="4"/>
  </w:num>
  <w:num w:numId="21" w16cid:durableId="1580600751">
    <w:abstractNumId w:val="4"/>
  </w:num>
  <w:num w:numId="22" w16cid:durableId="748964682">
    <w:abstractNumId w:val="1"/>
  </w:num>
  <w:num w:numId="23" w16cid:durableId="849610546">
    <w:abstractNumId w:val="0"/>
  </w:num>
  <w:num w:numId="24" w16cid:durableId="1081759449">
    <w:abstractNumId w:val="3"/>
  </w:num>
  <w:num w:numId="25" w16cid:durableId="1840653844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4893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45DA7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5113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AAD"/>
    <w:rsid w:val="002F0D31"/>
    <w:rsid w:val="002F39C3"/>
    <w:rsid w:val="002F4BF5"/>
    <w:rsid w:val="002F7722"/>
    <w:rsid w:val="002F7F88"/>
    <w:rsid w:val="00305E51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E1904"/>
    <w:rsid w:val="003E6215"/>
    <w:rsid w:val="003F56DA"/>
    <w:rsid w:val="003FDC87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07C62"/>
    <w:rsid w:val="00512E21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A7D35"/>
    <w:rsid w:val="005B351C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406B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56E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063"/>
    <w:rsid w:val="007737C5"/>
    <w:rsid w:val="0077422F"/>
    <w:rsid w:val="00782402"/>
    <w:rsid w:val="0079074D"/>
    <w:rsid w:val="00793533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17F57"/>
    <w:rsid w:val="008366FF"/>
    <w:rsid w:val="00836CB9"/>
    <w:rsid w:val="0085372D"/>
    <w:rsid w:val="00853F4E"/>
    <w:rsid w:val="0085476D"/>
    <w:rsid w:val="00856A6D"/>
    <w:rsid w:val="0086057E"/>
    <w:rsid w:val="00861DFC"/>
    <w:rsid w:val="00870DDB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31399"/>
    <w:rsid w:val="00936088"/>
    <w:rsid w:val="00941307"/>
    <w:rsid w:val="00944CBE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1D33"/>
    <w:rsid w:val="009D2A00"/>
    <w:rsid w:val="009E11C2"/>
    <w:rsid w:val="009E1A85"/>
    <w:rsid w:val="009E2C10"/>
    <w:rsid w:val="009E674C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15B54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4529"/>
    <w:rsid w:val="00AA75E1"/>
    <w:rsid w:val="00AD0CF0"/>
    <w:rsid w:val="00AD59EE"/>
    <w:rsid w:val="00AD65C5"/>
    <w:rsid w:val="00AE31AB"/>
    <w:rsid w:val="00AF376B"/>
    <w:rsid w:val="00B018B4"/>
    <w:rsid w:val="00B11A5D"/>
    <w:rsid w:val="00B163C7"/>
    <w:rsid w:val="00B3381B"/>
    <w:rsid w:val="00B34523"/>
    <w:rsid w:val="00B351A6"/>
    <w:rsid w:val="00B44765"/>
    <w:rsid w:val="00B47E7E"/>
    <w:rsid w:val="00B52AB1"/>
    <w:rsid w:val="00B53CD1"/>
    <w:rsid w:val="00B7093C"/>
    <w:rsid w:val="00B711B7"/>
    <w:rsid w:val="00B743D0"/>
    <w:rsid w:val="00B75830"/>
    <w:rsid w:val="00B80071"/>
    <w:rsid w:val="00B803D5"/>
    <w:rsid w:val="00B94C86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13EA"/>
    <w:rsid w:val="00C92791"/>
    <w:rsid w:val="00C92B20"/>
    <w:rsid w:val="00CA3AFD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0184B"/>
    <w:rsid w:val="00D1193C"/>
    <w:rsid w:val="00D15A89"/>
    <w:rsid w:val="00D21081"/>
    <w:rsid w:val="00D23881"/>
    <w:rsid w:val="00D30C27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3660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125A"/>
    <w:rsid w:val="00E622F9"/>
    <w:rsid w:val="00E6482E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B4690"/>
    <w:rsid w:val="00EC4560"/>
    <w:rsid w:val="00ED2FFB"/>
    <w:rsid w:val="00EE0C8E"/>
    <w:rsid w:val="00EF0B18"/>
    <w:rsid w:val="00EF0C35"/>
    <w:rsid w:val="00F1231D"/>
    <w:rsid w:val="00F22990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36AF"/>
    <w:rsid w:val="00F64219"/>
    <w:rsid w:val="00F65AC7"/>
    <w:rsid w:val="00F779A7"/>
    <w:rsid w:val="00F841E8"/>
    <w:rsid w:val="00F87F4D"/>
    <w:rsid w:val="00F92223"/>
    <w:rsid w:val="00F974F2"/>
    <w:rsid w:val="00FA1AEF"/>
    <w:rsid w:val="00FA7A8F"/>
    <w:rsid w:val="00FB4EE6"/>
    <w:rsid w:val="00FC5C41"/>
    <w:rsid w:val="00FE2895"/>
    <w:rsid w:val="00FE5290"/>
    <w:rsid w:val="00FF65E1"/>
    <w:rsid w:val="02A25E29"/>
    <w:rsid w:val="071BF9D5"/>
    <w:rsid w:val="0757ED31"/>
    <w:rsid w:val="0878D4D8"/>
    <w:rsid w:val="0A14A539"/>
    <w:rsid w:val="0CEEDBDC"/>
    <w:rsid w:val="0D96E5BD"/>
    <w:rsid w:val="12202F3A"/>
    <w:rsid w:val="142408BC"/>
    <w:rsid w:val="147AD4E1"/>
    <w:rsid w:val="15DF5C35"/>
    <w:rsid w:val="16F9E5DC"/>
    <w:rsid w:val="181B4541"/>
    <w:rsid w:val="1942A7AA"/>
    <w:rsid w:val="197CC3D6"/>
    <w:rsid w:val="1AFD695A"/>
    <w:rsid w:val="1C06DD92"/>
    <w:rsid w:val="1CB46498"/>
    <w:rsid w:val="1E2997FF"/>
    <w:rsid w:val="1E52506E"/>
    <w:rsid w:val="1E7FB723"/>
    <w:rsid w:val="22BF6A4A"/>
    <w:rsid w:val="22EE734A"/>
    <w:rsid w:val="23D5BC85"/>
    <w:rsid w:val="25218AB9"/>
    <w:rsid w:val="2535E03D"/>
    <w:rsid w:val="254D7291"/>
    <w:rsid w:val="26E2DA4E"/>
    <w:rsid w:val="2744AFFD"/>
    <w:rsid w:val="28851353"/>
    <w:rsid w:val="2988EB1F"/>
    <w:rsid w:val="2BB64B71"/>
    <w:rsid w:val="2BC7A60D"/>
    <w:rsid w:val="2CC352DE"/>
    <w:rsid w:val="2D588476"/>
    <w:rsid w:val="2D58B176"/>
    <w:rsid w:val="2D8D6E6B"/>
    <w:rsid w:val="2E2CB24D"/>
    <w:rsid w:val="30E6533D"/>
    <w:rsid w:val="33DAB10F"/>
    <w:rsid w:val="358F55B3"/>
    <w:rsid w:val="376BA4AF"/>
    <w:rsid w:val="37E4827E"/>
    <w:rsid w:val="384F008E"/>
    <w:rsid w:val="3D5A2CB4"/>
    <w:rsid w:val="3FCA2032"/>
    <w:rsid w:val="4327A5F1"/>
    <w:rsid w:val="46F2E721"/>
    <w:rsid w:val="4759C6D4"/>
    <w:rsid w:val="47EF23F2"/>
    <w:rsid w:val="4905E6EF"/>
    <w:rsid w:val="4AAD55D2"/>
    <w:rsid w:val="4BD74C7B"/>
    <w:rsid w:val="4C3D87B1"/>
    <w:rsid w:val="4E34B8CE"/>
    <w:rsid w:val="4E3AFBD2"/>
    <w:rsid w:val="50F7D077"/>
    <w:rsid w:val="51B998B8"/>
    <w:rsid w:val="528ACA55"/>
    <w:rsid w:val="52999897"/>
    <w:rsid w:val="53A0836F"/>
    <w:rsid w:val="555896EF"/>
    <w:rsid w:val="555F1217"/>
    <w:rsid w:val="59B9DAEB"/>
    <w:rsid w:val="59E3C747"/>
    <w:rsid w:val="5B0C7D3F"/>
    <w:rsid w:val="5B50C926"/>
    <w:rsid w:val="5C18843E"/>
    <w:rsid w:val="5D4F5F32"/>
    <w:rsid w:val="5D80EB83"/>
    <w:rsid w:val="5EA73B9A"/>
    <w:rsid w:val="5F7B6DA8"/>
    <w:rsid w:val="5F84B2CD"/>
    <w:rsid w:val="5FB5EBDF"/>
    <w:rsid w:val="60665ABA"/>
    <w:rsid w:val="613F0E43"/>
    <w:rsid w:val="621BFE36"/>
    <w:rsid w:val="624FA190"/>
    <w:rsid w:val="633B1004"/>
    <w:rsid w:val="6501A1AB"/>
    <w:rsid w:val="666EED21"/>
    <w:rsid w:val="66C1F7B9"/>
    <w:rsid w:val="675B41A3"/>
    <w:rsid w:val="67BED550"/>
    <w:rsid w:val="680ABD82"/>
    <w:rsid w:val="69F1CF44"/>
    <w:rsid w:val="69F2B0D1"/>
    <w:rsid w:val="6CBF11FB"/>
    <w:rsid w:val="7214B7DE"/>
    <w:rsid w:val="73BFEECE"/>
    <w:rsid w:val="763D5297"/>
    <w:rsid w:val="76917E96"/>
    <w:rsid w:val="7759B734"/>
    <w:rsid w:val="78FBF039"/>
    <w:rsid w:val="7A867606"/>
    <w:rsid w:val="7B23F086"/>
    <w:rsid w:val="7D8D9C7F"/>
    <w:rsid w:val="7F0DCD0A"/>
    <w:rsid w:val="7FBF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  <w:style w:type="character" w:styleId="normaltextrun" w:customStyle="1">
    <w:name w:val="normaltextrun"/>
    <w:basedOn w:val="VarsaylanParagrafYazTipi"/>
    <w:rsid w:val="00FB4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032B95"/>
    <w:rsid w:val="001F47CE"/>
    <w:rsid w:val="00465281"/>
    <w:rsid w:val="00615949"/>
    <w:rsid w:val="0062696B"/>
    <w:rsid w:val="006922B3"/>
    <w:rsid w:val="0075280C"/>
    <w:rsid w:val="0077422F"/>
    <w:rsid w:val="00791C13"/>
    <w:rsid w:val="007E500A"/>
    <w:rsid w:val="008F1977"/>
    <w:rsid w:val="00C724A1"/>
    <w:rsid w:val="00C73BCC"/>
    <w:rsid w:val="00C85DE2"/>
    <w:rsid w:val="00D76E5A"/>
    <w:rsid w:val="00F42928"/>
    <w:rsid w:val="00FB17E9"/>
    <w:rsid w:val="00FB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N20210219-1594514891-3318</_dlc_DocId>
    <_dlc_DocIdUrl xmlns="f6d82c61-1620-4961-a845-3717486f5cdd">
      <Url>https://navioteknoloji.sharepoint.com/teams/N20210219/_layouts/15/DocIdRedir.aspx?ID=N20210219-1594514891-3318</Url>
      <Description>N20210219-1594514891-3318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3.xml><?xml version="1.0" encoding="utf-8"?>
<ds:datastoreItem xmlns:ds="http://schemas.openxmlformats.org/officeDocument/2006/customXml" ds:itemID="{9E9EB9A4-B903-482B-BED8-5B90A5041034}"/>
</file>

<file path=customXml/itemProps4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Gürkan KARAKUŞ</lastModifiedBy>
  <revision>18</revision>
  <dcterms:created xsi:type="dcterms:W3CDTF">2022-01-05T08:39:00.0000000Z</dcterms:created>
  <dcterms:modified xsi:type="dcterms:W3CDTF">2023-01-17T06:13:41.5815438Z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ff06bfa0-8787-433f-b0f4-5f75ac3f6d44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