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01B5D469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 w:val="1"/>
                <w:bCs w:val="1"/>
              </w:rPr>
            </w:pPr>
            <w:r w:rsidRPr="2849E57D" w:rsidR="004D01C9">
              <w:rPr>
                <w:b w:val="1"/>
                <w:bCs w:val="1"/>
              </w:rPr>
              <w:t xml:space="preserve">VALIDATION </w:t>
            </w:r>
            <w:r w:rsidRPr="2849E57D" w:rsidR="00C55B44">
              <w:rPr>
                <w:b w:val="1"/>
                <w:bCs w:val="1"/>
              </w:rPr>
              <w:t>STATUS</w:t>
            </w:r>
          </w:p>
        </w:tc>
      </w:tr>
      <w:tr w:rsidRPr="004D3450" w:rsidR="004D01C9" w:rsidTr="01B5D469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72F37189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4D01C9">
                    <w:rPr/>
                    <w:t>Requirement</w:t>
                  </w:r>
                  <w:r w:rsidR="004D01C9">
                    <w:rPr/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1D3403EE" w:rsidRDefault="004D01C9" w14:paraId="1BABF3D9" w14:textId="313BEC16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noProof w:val="0"/>
                      <w:color w:val="auto"/>
                      <w:sz w:val="20"/>
                      <w:szCs w:val="20"/>
                      <w:lang w:val="tr-TR"/>
                    </w:rPr>
                  </w:pPr>
                  <w:r w:rsidR="5147CF1C">
                    <w:rPr/>
                    <w:t>NA0003011-DSS-01205</w:t>
                  </w:r>
                </w:p>
              </w:tc>
            </w:tr>
            <w:tr w:rsidR="00914FB6" w:rsidTr="72F37189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1D3403EE" w:rsidRDefault="00914FB6" w14:paraId="2BFCFFE6" w14:textId="72C31FE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noProof/>
                      <w:lang w:val="tr-TR"/>
                    </w:rPr>
                  </w:pPr>
                  <w:r w:rsidRPr="1D3403EE" w:rsidR="5DB31C7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lang w:val="tr-TR"/>
                    </w:rPr>
                    <w:t>NEM42106-PIDS-089</w:t>
                  </w:r>
                </w:p>
              </w:tc>
            </w:tr>
            <w:tr w:rsidR="00914FB6" w:rsidTr="72F37189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Requirement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 w:rsidRPr="2849E57D" w:rsidR="00694790">
                        <w:rPr>
                          <w:color w:val="808080" w:themeColor="background1" w:themeTint="FF" w:themeShade="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72F37189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Analayzed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4103BF1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849E57D" w:rsidR="2C4C6629">
                    <w:rPr>
                      <w:sz w:val="20"/>
                      <w:szCs w:val="20"/>
                    </w:rPr>
                    <w:t>Ekrem Orhan Demiray</w:t>
                  </w:r>
                </w:p>
              </w:tc>
            </w:tr>
            <w:tr w:rsidR="00914FB6" w:rsidTr="72F37189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Reviewed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72F37189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</w:pPr>
                  <w:r w:rsidR="00914FB6">
                    <w:rPr/>
                    <w:t>Approved</w:t>
                  </w:r>
                  <w:r w:rsidR="00914FB6">
                    <w:rPr/>
                    <w:t xml:space="preserve"> </w:t>
                  </w:r>
                  <w:r w:rsidR="00914FB6">
                    <w:rPr/>
                    <w:t>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01B5D469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5B16">
              <w:rPr>
                <w:b w:val="1"/>
                <w:bCs w:val="1"/>
              </w:rPr>
              <w:t>ORIGINAL STATEMENT</w:t>
            </w:r>
          </w:p>
        </w:tc>
      </w:tr>
      <w:tr w:rsidRPr="004D3450" w:rsidR="00E25B16" w:rsidTr="01B5D469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72F37189" w14:paraId="6EB1A014" w14:textId="77777777">
              <w:tc>
                <w:tcPr>
                  <w:tcW w:w="8988" w:type="dxa"/>
                  <w:tcMar/>
                </w:tcPr>
                <w:p w:rsidR="00CB70A6" w:rsidP="72F37189" w:rsidRDefault="00CB70A6" w14:paraId="5BD0A75E" w14:textId="086DAEE3">
                  <w:pPr>
                    <w:pStyle w:val="Normal"/>
                    <w:rPr>
                      <w:rFonts w:ascii="Verdana Pro" w:hAnsi="Verdana Pro" w:eastAsia="Verdana Pro" w:cs="Verdana Pro"/>
                      <w:noProof/>
                      <w:sz w:val="24"/>
                      <w:szCs w:val="24"/>
                      <w:lang w:val="tr-TR"/>
                    </w:rPr>
                  </w:pPr>
                  <w:r w:rsidRPr="72F37189" w:rsidR="2F5B4C96">
                    <w:rPr>
                      <w:rFonts w:ascii="Verdana Pro" w:hAnsi="Verdana Pro" w:eastAsia="Verdana Pro" w:cs="Verdana Pro"/>
                      <w:noProof/>
                      <w:sz w:val="24"/>
                      <w:szCs w:val="24"/>
                      <w:lang w:val="tr-TR"/>
                    </w:rPr>
                    <w:t>Software shall not signal fire and overheat warnings for 3 seconds, with ARINC429 interface, at the end of IBIT.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01B5D469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C00E11">
              <w:rPr>
                <w:b w:val="1"/>
                <w:bCs w:val="1"/>
              </w:rPr>
              <w:t>REQUIREMENT CLASSIFICATION</w:t>
            </w:r>
          </w:p>
        </w:tc>
      </w:tr>
      <w:tr w:rsidRPr="004D3450" w:rsidR="004D01C9" w:rsidTr="01B5D469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106766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 w:rsidR="626FEE67">
                    <w:rPr/>
                    <w:t xml:space="preserve">Is </w:t>
                  </w:r>
                  <w:r w:rsidR="626FEE67">
                    <w:rPr/>
                    <w:t>Requirement</w:t>
                  </w:r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 w:rsidR="00E25B16">
                    <w:rPr/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 w:rsidR="00E25B16">
                    <w:rPr/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 w:rsidR="00E25B16">
                    <w:rPr/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 w:rsidR="00E25B16">
                    <w:rPr/>
                    <w:t>ISSUE</w:t>
                  </w:r>
                </w:p>
              </w:tc>
            </w:tr>
            <w:tr w:rsidR="00E25B16" w:rsidTr="11067664" w14:paraId="61122600" w14:textId="77777777">
              <w:trPr>
                <w:trHeight w:val="555"/>
              </w:trPr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56BB0604">
                  <w:pPr>
                    <w:spacing w:before="120"/>
                    <w:jc w:val="center"/>
                  </w:pPr>
                  <w:sdt>
                    <w:sdtPr>
                      <w:id w:val="353420342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232B0DF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 w:rsidRPr="2849E57D" w:rsidR="00694790"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 w:rsidR="133542B9">
                        <w:rPr/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 w:rsidRPr="2849E57D" w:rsidR="11D09FE5">
                        <w:rPr>
                          <w:rFonts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01B5D469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RATIONALE</w:t>
            </w:r>
          </w:p>
        </w:tc>
      </w:tr>
      <w:tr w:rsidRPr="004D3450" w:rsidR="00087DFA" w:rsidTr="01B5D469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01B5D469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72F37189" w:rsidRDefault="00087DFA" w14:paraId="7F488D3E" w14:textId="76B24F78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both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72F37189" w:rsidR="6794AB9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IBITten sonra </w:t>
                  </w:r>
                  <w:r w:rsidRPr="72F37189" w:rsidR="6AFBFFC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ARINC429 ile yangın/yüksek sıcaklık u</w:t>
                  </w:r>
                  <w:r w:rsidRPr="72F37189" w:rsidR="6AFBFFC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yarılarının gönderilmesi istenmemiştir.</w:t>
                  </w:r>
                </w:p>
                <w:p w:rsidR="00087DFA" w:rsidP="01B5D469" w:rsidRDefault="00087DFA" w14:paraId="42CE84F7" w14:textId="35AFC449">
                  <w:pPr>
                    <w:pStyle w:val="Normal"/>
                    <w:tabs>
                      <w:tab w:val="left" w:leader="none" w:pos="425"/>
                    </w:tabs>
                    <w:bidi w:val="0"/>
                    <w:spacing w:before="120" w:beforeAutospacing="off" w:after="120" w:afterAutospacing="off" w:line="360" w:lineRule="auto"/>
                    <w:ind w:left="0" w:right="0"/>
                    <w:jc w:val="both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</w:pPr>
                  <w:ins w:author="Gürkan KARAKUŞ" w:date="2022-12-26T14:08:59.655Z" w:id="691068">
                    <w:r w:rsidRPr="01B5D469" w:rsidR="4EC459BA"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noProof/>
                        <w:color w:val="000000" w:themeColor="text1" w:themeTint="FF" w:themeShade="FF"/>
                        <w:sz w:val="24"/>
                        <w:szCs w:val="24"/>
                        <w:highlight w:val="yellow"/>
                        <w:lang w:val="tr-TR"/>
                        <w:rPrChange w:author="Gürkan KARAKUŞ" w:date="2022-12-26T14:09:09.457Z" w:id="517163850"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noProof/>
                            <w:color w:val="000000" w:themeColor="text1" w:themeTint="FF" w:themeShade="FF"/>
                            <w:sz w:val="24"/>
                            <w:szCs w:val="24"/>
                            <w:lang w:val="tr-TR"/>
                          </w:rPr>
                        </w:rPrChange>
                      </w:rPr>
                      <w:t>ECM veya Toplantı tutanağı</w:t>
                    </w:r>
                  </w:ins>
                  <w:ins w:author="Gürkan KARAKUŞ" w:date="2022-12-26T14:09:00.626Z" w:id="103349691">
                    <w:r w:rsidRPr="01B5D469" w:rsidR="4EC459BA"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noProof/>
                        <w:color w:val="000000" w:themeColor="text1" w:themeTint="FF" w:themeShade="FF"/>
                        <w:sz w:val="24"/>
                        <w:szCs w:val="24"/>
                        <w:highlight w:val="yellow"/>
                        <w:lang w:val="tr-TR"/>
                        <w:rPrChange w:author="Gürkan KARAKUŞ" w:date="2022-12-26T14:09:09.462Z" w:id="1650814608">
                          <w:rPr>
                            <w:rFonts w:ascii="Times New Roman" w:hAnsi="Times New Roman" w:eastAsia="Times New Roman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noProof/>
                            <w:color w:val="000000" w:themeColor="text1" w:themeTint="FF" w:themeShade="FF"/>
                            <w:sz w:val="24"/>
                            <w:szCs w:val="24"/>
                            <w:lang w:val="tr-TR"/>
                          </w:rPr>
                        </w:rPrChange>
                      </w:rPr>
                      <w:t>?</w:t>
                    </w:r>
                  </w:ins>
                  <w:r w:rsidRPr="01B5D469" w:rsidR="1FEE94D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  <w:t>--&gt;</w:t>
                  </w:r>
                  <w:commentRangeStart w:id="1092873373"/>
                  <w:r w:rsidRPr="01B5D469" w:rsidR="1FEE94D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  <w:t xml:space="preserve"> Furkan Whatsapp mesajı ile gönderildiğini söylemekte.</w:t>
                  </w:r>
                  <w:commentRangeEnd w:id="1092873373"/>
                  <w:r>
                    <w:rPr>
                      <w:rStyle w:val="CommentReference"/>
                    </w:rPr>
                    <w:commentReference w:id="1092873373"/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01B5D469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087DFA">
              <w:rPr>
                <w:b w:val="1"/>
                <w:bCs w:val="1"/>
              </w:rPr>
              <w:t>REQUIREMENT ANALYSIS</w:t>
            </w:r>
          </w:p>
        </w:tc>
      </w:tr>
      <w:tr w:rsidRPr="004D3450" w:rsidR="004D01C9" w:rsidTr="01B5D469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206B0D">
              <w:rPr>
                <w:b w:val="1"/>
                <w:bCs w:val="1"/>
              </w:rPr>
              <w:t>QUALITY ATTRIBUTES</w:t>
            </w:r>
          </w:p>
        </w:tc>
      </w:tr>
      <w:tr w:rsidRPr="004D3450" w:rsidR="00087DFA" w:rsidTr="01B5D469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72F37189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 w:rsidR="6ED89C2E">
                    <w:rPr/>
                    <w:t>CORRECTNESS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01669455" w14:textId="68671717">
                  <w:sdt>
                    <w:sdtPr>
                      <w:id w:val="970757255"/>
                      <w:alias w:val="CORRECTNESS"/>
                      <w:tag w:val="CORRECT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72F37189" w:rsidR="09F48B79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84D8F7C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 w:rsidR="6ED89C2E">
                    <w:rPr/>
                    <w:t>CLARITY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0E7B492B" w14:textId="5FF8FAAE">
                  <w:sdt>
                    <w:sdtPr>
                      <w:id w:val="595978297"/>
                      <w:alias w:val="CLARITY"/>
                      <w:tag w:val="CLARITY"/>
                      <w:placeholder>
                        <w:docPart w:val="DefaultPlaceholder_1081868574"/>
                      </w:placeholder>
                    </w:sdtPr>
                    <w:sdtContent>
                      <w:r w:rsidRPr="11067664" w:rsidR="7C4A6693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542088D6">
                    <w:rPr/>
                    <w:t>+</w:t>
                  </w:r>
                </w:p>
              </w:tc>
            </w:tr>
            <w:tr w:rsidR="002F7722" w:rsidTr="72F37189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 w:rsidR="6ED89C2E">
                    <w:rPr/>
                    <w:t>COMPLETENESS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32DA03D3" w14:textId="78E249C5">
                  <w:sdt>
                    <w:sdtPr>
                      <w:id w:val="990536772"/>
                      <w:alias w:val="COMPLETENESS"/>
                      <w:tag w:val="COMPLETENESS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E7C8E57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 w:rsidR="6CDC67B2">
                    <w:rPr/>
                    <w:t>SINGULARITY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7792D561" w14:textId="4771C38D">
                  <w:sdt>
                    <w:sdtPr>
                      <w:id w:val="1961108043"/>
                      <w:alias w:val="SINGULARITY"/>
                      <w:tag w:val="SINGULAR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63F0760">
                    <w:rPr/>
                    <w:t>+</w:t>
                  </w:r>
                </w:p>
              </w:tc>
            </w:tr>
            <w:tr w:rsidR="002F7722" w:rsidTr="72F37189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 w:rsidR="6ED89C2E">
                    <w:rPr/>
                    <w:t>VERIFIABLE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564179B3" w14:textId="05B354AF">
                  <w:sdt>
                    <w:sdtPr>
                      <w:id w:val="154612101"/>
                      <w:alias w:val="VERIFIABLE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6D894B0B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 w:rsidR="6CDC67B2">
                    <w:rPr/>
                    <w:t>UNAMBIGUOS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52CE4FF7" w14:textId="3A1190E5">
                  <w:sdt>
                    <w:sdtPr>
                      <w:id w:val="1812571622"/>
                      <w:alias w:val="UNAMBIGUOUS"/>
                      <w:tag w:val="UNAMBIGUOUS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246801B1">
                    <w:rPr/>
                    <w:t>+</w:t>
                  </w:r>
                </w:p>
              </w:tc>
            </w:tr>
            <w:tr w:rsidR="002F7722" w:rsidTr="72F37189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 w:rsidR="6ED89C2E">
                    <w:rPr/>
                    <w:t>FEASIBILITY</w:t>
                  </w:r>
                </w:p>
              </w:tc>
              <w:tc>
                <w:tcPr>
                  <w:tcW w:w="1007" w:type="dxa"/>
                  <w:tcMar/>
                </w:tcPr>
                <w:p w:rsidR="002F7722" w:rsidP="00212B47" w:rsidRDefault="00B457B7" w14:paraId="4090D15E" w14:textId="31E25386">
                  <w:sdt>
                    <w:sdtPr>
                      <w:id w:val="1688125015"/>
                      <w:alias w:val="FEASIBILITY"/>
                      <w:tag w:val="FEASIBILITY"/>
                      <w:placeholder>
                        <w:docPart w:val="DefaultPlaceholder_1081868574"/>
                      </w:placeholder>
                    </w:sdtPr>
                    <w:sdtContent>
                      <w:r w:rsidRPr="2849E57D" w:rsidR="56495A4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046910CE">
                    <w:rPr/>
                    <w:t>+</w:t>
                  </w:r>
                </w:p>
              </w:tc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 w:rsidR="6CDC67B2">
                    <w:rPr/>
                    <w:t>CONSISTANCY</w:t>
                  </w:r>
                </w:p>
              </w:tc>
              <w:tc>
                <w:tcPr>
                  <w:tcW w:w="1299" w:type="dxa"/>
                  <w:tcMar/>
                </w:tcPr>
                <w:p w:rsidR="002F7722" w:rsidP="00212B47" w:rsidRDefault="00B457B7" w14:paraId="470492C2" w14:textId="13F5A7F8">
                  <w:sdt>
                    <w:sdtPr>
                      <w:id w:val="619385364"/>
                      <w:alias w:val="CONSISTANCY"/>
                      <w:tag w:val="CONSISTANCY"/>
                      <w:placeholder>
                        <w:docPart w:val="DefaultPlaceholder_1081868574"/>
                      </w:placeholder>
                    </w:sdtPr>
                    <w:sdtContent>
                      <w:r w:rsidRPr="72F37189" w:rsidR="0674603A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49F0FA81">
                    <w:rPr/>
                    <w:t>-</w:t>
                  </w:r>
                </w:p>
              </w:tc>
            </w:tr>
          </w:tbl>
          <w:p w:rsidRPr="0085476D" w:rsidR="00087DFA" w:rsidP="00212B47" w:rsidRDefault="00087DFA" w14:paraId="44C77B8F" w14:textId="77777777"/>
        </w:tc>
      </w:tr>
      <w:tr w:rsidRPr="004D3450" w:rsidR="00087DFA" w:rsidTr="01B5D469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2849E57D" w:rsidR="00002B8D">
              <w:rPr>
                <w:b w:val="1"/>
                <w:bCs w:val="1"/>
              </w:rPr>
              <w:t>S</w:t>
            </w:r>
            <w:r w:rsidRPr="2849E57D" w:rsidR="00013CA0">
              <w:rPr>
                <w:b w:val="1"/>
                <w:bCs w:val="1"/>
              </w:rPr>
              <w:t>E</w:t>
            </w:r>
            <w:r w:rsidRPr="2849E57D" w:rsidR="00002B8D">
              <w:rPr>
                <w:b w:val="1"/>
                <w:bCs w:val="1"/>
              </w:rPr>
              <w:t>MANTIC CONTROL</w:t>
            </w:r>
            <w:r w:rsidRPr="2849E57D" w:rsidR="00CA3AFD">
              <w:rPr>
                <w:b w:val="1"/>
                <w:bCs w:val="1"/>
              </w:rPr>
              <w:t xml:space="preserve"> (</w:t>
            </w:r>
            <w:r w:rsidRPr="2849E57D" w:rsidR="004600E4">
              <w:rPr>
                <w:b w:val="1"/>
                <w:bCs w:val="1"/>
              </w:rPr>
              <w:t>PRE</w:t>
            </w:r>
            <w:r w:rsidRPr="2849E57D" w:rsidR="004E64BD">
              <w:rPr>
                <w:b w:val="1"/>
                <w:bCs w:val="1"/>
              </w:rPr>
              <w:t>FERABLY</w:t>
            </w:r>
            <w:r w:rsidRPr="2849E57D" w:rsidR="00CA3AFD">
              <w:rPr>
                <w:b w:val="1"/>
                <w:bCs w:val="1"/>
              </w:rPr>
              <w:t>)</w:t>
            </w:r>
          </w:p>
        </w:tc>
      </w:tr>
      <w:tr w:rsidRPr="004D3450" w:rsidR="00087DFA" w:rsidTr="01B5D469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72F37189" w14:paraId="19E91452" w14:textId="77777777">
              <w:trPr>
                <w:trHeight w:val="300"/>
              </w:trPr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 w:rsidR="6925D2E3">
                    <w:rPr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D3403EE" w:rsidRDefault="000E4C7A" w14:paraId="274EED0F" w14:textId="13EE65BD">
                  <w:pPr>
                    <w:pStyle w:val="Normal"/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  <w:lang w:val="tr-TR"/>
                    </w:rPr>
                  </w:pPr>
                  <w:r w:rsidRPr="1D3403EE" w:rsidR="5F1A911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</w:t>
                  </w:r>
                </w:p>
              </w:tc>
            </w:tr>
            <w:tr w:rsidR="000E4C7A" w:rsidTr="72F37189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 w:rsidR="6925D2E3">
                    <w:rPr/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2F37189" w:rsidRDefault="000E4C7A" w14:paraId="013E36B7" w14:textId="1FD2FC93">
                  <w:pPr>
                    <w:pStyle w:val="Normal"/>
                    <w:rPr>
                      <w:rFonts w:ascii="Verdana Pro" w:hAnsi="Verdana Pro" w:eastAsia="Verdana Pro" w:cs="Verdana Pro"/>
                      <w:noProof/>
                      <w:sz w:val="24"/>
                      <w:szCs w:val="24"/>
                      <w:lang w:val="tr-TR"/>
                    </w:rPr>
                  </w:pPr>
                  <w:r w:rsidRPr="72F37189" w:rsidR="6816DB53">
                    <w:rPr>
                      <w:rFonts w:ascii="Verdana Pro" w:hAnsi="Verdana Pro" w:eastAsia="Verdana Pro" w:cs="Verdana Pro"/>
                      <w:noProof/>
                      <w:sz w:val="24"/>
                      <w:szCs w:val="24"/>
                      <w:lang w:val="tr-TR"/>
                    </w:rPr>
                    <w:t>shall not signal</w:t>
                  </w:r>
                </w:p>
              </w:tc>
            </w:tr>
            <w:tr w:rsidR="000E4C7A" w:rsidTr="72F37189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 w:rsidR="6925D2E3">
                    <w:rPr/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2F37189" w:rsidRDefault="000E4C7A" w14:paraId="73B15C66" w14:textId="0F05C5B0">
                  <w:pPr>
                    <w:pStyle w:val="Normal"/>
                    <w:rPr>
                      <w:rFonts w:ascii="Verdana Pro" w:hAnsi="Verdana Pro" w:eastAsia="Verdana Pro" w:cs="Verdana Pro"/>
                      <w:noProof/>
                      <w:sz w:val="24"/>
                      <w:szCs w:val="24"/>
                      <w:lang w:val="tr-TR"/>
                    </w:rPr>
                  </w:pPr>
                  <w:r w:rsidRPr="72F37189" w:rsidR="509372D0">
                    <w:rPr>
                      <w:rFonts w:ascii="Verdana Pro" w:hAnsi="Verdana Pro" w:eastAsia="Verdana Pro" w:cs="Verdana Pro"/>
                      <w:noProof/>
                      <w:sz w:val="24"/>
                      <w:szCs w:val="24"/>
                      <w:lang w:val="tr-TR"/>
                    </w:rPr>
                    <w:t>fire and overheat warnings for 3 seconds, with ARINC429 interface,</w:t>
                  </w:r>
                </w:p>
              </w:tc>
            </w:tr>
            <w:tr w:rsidR="000E4C7A" w:rsidTr="72F37189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 w:rsidR="6925D2E3">
                    <w:rPr/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17CAF3C4" w:rsidRDefault="000E4C7A" w14:paraId="555674AC" w14:textId="7D32C873">
                  <w:pPr>
                    <w:pStyle w:val="Normal"/>
                  </w:pPr>
                </w:p>
              </w:tc>
            </w:tr>
            <w:tr w:rsidR="000E4C7A" w:rsidTr="72F37189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 w:rsidR="6925D2E3">
                    <w:rPr/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2F37189" w:rsidRDefault="000E4C7A" w14:paraId="72FBBDC9" w14:textId="0FCFC1BE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  <w:tr w:rsidR="000E4C7A" w:rsidTr="72F37189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 w:rsidR="6925D2E3">
                    <w:rPr/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72F37189" w:rsidRDefault="000E4C7A" w14:paraId="03E508C2" w14:textId="25659B27">
                  <w:pPr>
                    <w:pStyle w:val="Normal"/>
                    <w:rPr>
                      <w:rFonts w:ascii="Verdana Pro" w:hAnsi="Verdana Pro" w:eastAsia="Verdana Pro" w:cs="Verdana Pro"/>
                      <w:noProof/>
                      <w:sz w:val="24"/>
                      <w:szCs w:val="24"/>
                      <w:lang w:val="tr-TR"/>
                    </w:rPr>
                  </w:pPr>
                  <w:r w:rsidRPr="72F37189" w:rsidR="2CCC9D89">
                    <w:rPr>
                      <w:rFonts w:ascii="Verdana Pro" w:hAnsi="Verdana Pro" w:eastAsia="Verdana Pro" w:cs="Verdana Pro"/>
                      <w:noProof/>
                      <w:sz w:val="24"/>
                      <w:szCs w:val="24"/>
                      <w:lang w:val="tr-TR"/>
                    </w:rPr>
                    <w:t>at the end of IBIT.</w:t>
                  </w:r>
                </w:p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01B5D469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736B2">
              <w:rPr>
                <w:b w:val="1"/>
                <w:bCs w:val="1"/>
              </w:rPr>
              <w:t>VERIFICATION REQUIREMENT</w:t>
            </w:r>
          </w:p>
        </w:tc>
      </w:tr>
      <w:tr w:rsidRPr="004D3450" w:rsidR="006F12B7" w:rsidTr="01B5D469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01B5D469" w14:paraId="5774E51F" w14:textId="77777777">
              <w:trPr>
                <w:trHeight w:val="300"/>
              </w:trPr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 w:rsidRPr="2849E57D" w:rsidR="00E71EA2"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3C507604" w:rsidP="72F37189" w:rsidRDefault="3C507604" w14:paraId="6836B10C" w14:textId="7CA6A816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</w:pPr>
                  <w:r w:rsidR="3C507604">
                    <w:rPr/>
                    <w:t xml:space="preserve">MOC4, </w:t>
                  </w:r>
                </w:p>
                <w:p w:rsidR="006F12B7" w:rsidP="1D3403EE" w:rsidRDefault="00E71EA2" w14:paraId="6A764D00" w14:textId="7F0799C0">
                  <w:pPr>
                    <w:pStyle w:val="Normal"/>
                    <w:bidi w:val="0"/>
                    <w:spacing w:before="0" w:beforeAutospacing="off" w:after="120" w:afterAutospacing="off" w:line="259" w:lineRule="auto"/>
                    <w:ind w:left="0" w:right="0"/>
                    <w:jc w:val="both"/>
                  </w:pPr>
                  <w:r w:rsidR="64792A05">
                    <w:rPr/>
                    <w:t xml:space="preserve">Mikrovolt generatör ile FDU nun ilgili </w:t>
                  </w:r>
                  <w:r w:rsidR="3564E51A">
                    <w:rPr/>
                    <w:t>S</w:t>
                  </w:r>
                  <w:r w:rsidR="64792A05">
                    <w:rPr/>
                    <w:t xml:space="preserve">ensing </w:t>
                  </w:r>
                  <w:r w:rsidR="34BA741A">
                    <w:rPr/>
                    <w:t>E</w:t>
                  </w:r>
                  <w:r w:rsidR="64792A05">
                    <w:rPr/>
                    <w:t>lement girişine eşik değeri üzerinde voltaj uygulanır</w:t>
                  </w:r>
                  <w:r w:rsidR="2975538A">
                    <w:rPr/>
                    <w:t xml:space="preserve">. Böylece </w:t>
                  </w:r>
                  <w:r w:rsidR="64792A05">
                    <w:rPr/>
                    <w:t>aşırı sıcaklık uyarısı verdirilir</w:t>
                  </w:r>
                  <w:r w:rsidR="79769730">
                    <w:rPr/>
                    <w:t xml:space="preserve"> ve </w:t>
                  </w:r>
                  <w:r w:rsidR="11915569">
                    <w:rPr/>
                    <w:t>bu durumda</w:t>
                  </w:r>
                  <w:r w:rsidR="463CEF6F">
                    <w:rPr/>
                    <w:t>yken</w:t>
                  </w:r>
                  <w:r w:rsidR="11915569">
                    <w:rPr/>
                    <w:t xml:space="preserve"> test discrete g</w:t>
                  </w:r>
                  <w:r w:rsidR="473CAA9D">
                    <w:rPr/>
                    <w:t>i</w:t>
                  </w:r>
                  <w:r w:rsidR="11915569">
                    <w:rPr/>
                    <w:t>r</w:t>
                  </w:r>
                  <w:r w:rsidR="2E8B4047">
                    <w:rPr/>
                    <w:t>i</w:t>
                  </w:r>
                  <w:r w:rsidR="11915569">
                    <w:rPr/>
                    <w:t>ş</w:t>
                  </w:r>
                  <w:r w:rsidR="1ABEA546">
                    <w:rPr/>
                    <w:t>i</w:t>
                  </w:r>
                  <w:r w:rsidR="11915569">
                    <w:rPr/>
                    <w:t xml:space="preserve"> akt</w:t>
                  </w:r>
                  <w:r w:rsidR="63E396AC">
                    <w:rPr/>
                    <w:t>i</w:t>
                  </w:r>
                  <w:r w:rsidR="11915569">
                    <w:rPr/>
                    <w:t xml:space="preserve">f edilir. </w:t>
                  </w:r>
                  <w:r w:rsidR="5F22EAA3">
                    <w:rPr/>
                    <w:t>IBIT testi</w:t>
                  </w:r>
                  <w:r w:rsidR="5F22EAA3">
                    <w:rPr/>
                    <w:t xml:space="preserve"> yapıldıktan sonra</w:t>
                  </w:r>
                  <w:r w:rsidR="09EF47B3">
                    <w:rPr/>
                    <w:t>ki 3 saniye içerisinde</w:t>
                  </w:r>
                  <w:r w:rsidR="1C0FC710">
                    <w:rPr/>
                    <w:t xml:space="preserve"> </w:t>
                  </w:r>
                  <w:r w:rsidR="509EFD78">
                    <w:rPr/>
                    <w:t>a</w:t>
                  </w:r>
                  <w:r w:rsidR="64792A05">
                    <w:rPr/>
                    <w:t>şırı sıcaklık uyarısının ARINC</w:t>
                  </w:r>
                  <w:r w:rsidR="0BFAE5A0">
                    <w:rPr/>
                    <w:t>429</w:t>
                  </w:r>
                  <w:r w:rsidR="64792A05">
                    <w:rPr/>
                    <w:t xml:space="preserve"> aracılığıyla gönderilmediği</w:t>
                  </w:r>
                  <w:r w:rsidR="47694B16">
                    <w:rPr/>
                    <w:t xml:space="preserve"> ARINC</w:t>
                  </w:r>
                  <w:r w:rsidR="79FFB489">
                    <w:rPr/>
                    <w:t>429</w:t>
                  </w:r>
                  <w:r w:rsidR="47694B16">
                    <w:rPr/>
                    <w:t xml:space="preserve"> analizör kullanılarak gözlemlenir.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01B5D469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334478">
              <w:rPr>
                <w:b w:val="1"/>
                <w:bCs w:val="1"/>
              </w:rPr>
              <w:t>ANALYSIS</w:t>
            </w:r>
          </w:p>
        </w:tc>
      </w:tr>
      <w:tr w:rsidRPr="004D3450" w:rsidR="00334478" w:rsidTr="01B5D469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01B5D469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334478" w:rsidP="17CAF3C4" w:rsidRDefault="00334478" w14:paraId="65FCED26" w14:textId="7E57AAEB">
                  <w:pPr>
                    <w:pStyle w:val="Normal"/>
                  </w:pPr>
                  <w:r w:rsidR="0266DF59">
                    <w:rPr/>
                    <w:t>Yazılım</w:t>
                  </w:r>
                  <w:r w:rsidR="0266DF59">
                    <w:rPr/>
                    <w:t xml:space="preserve">, IBIT yapıldığını belirten </w:t>
                  </w:r>
                  <w:r w:rsidR="115F06E0">
                    <w:rPr/>
                    <w:t xml:space="preserve">global </w:t>
                  </w:r>
                  <w:r w:rsidR="0266DF59">
                    <w:rPr/>
                    <w:t xml:space="preserve">bir </w:t>
                  </w:r>
                  <w:r w:rsidR="174FA43C">
                    <w:rPr/>
                    <w:t xml:space="preserve">bayrağı aktif edebilir. Bu flag aktifse ARINC429 veri paketlerini gönderildiği arayüzde, ilgili yangın ve yükek sıcaklık </w:t>
                  </w:r>
                  <w:r w:rsidR="174FA43C">
                    <w:rPr/>
                    <w:t xml:space="preserve">verileri </w:t>
                  </w:r>
                  <w:r w:rsidR="2EE065A2">
                    <w:rPr/>
                    <w:t>gönderilirken, değerler</w:t>
                  </w:r>
                  <w:r w:rsidR="2EE065A2">
                    <w:rPr/>
                    <w:t xml:space="preserve"> uyarı vermeyecek şekilde değiştirilebilir. Bu flag ak</w:t>
                  </w:r>
                  <w:r w:rsidR="2EE065A2">
                    <w:rPr/>
                    <w:t>tif deği</w:t>
                  </w:r>
                  <w:r w:rsidR="1A7BD2E1">
                    <w:rPr/>
                    <w:t>lken arayüzde</w:t>
                  </w:r>
                  <w:r w:rsidR="55E65053">
                    <w:rPr/>
                    <w:t xml:space="preserve"> </w:t>
                  </w:r>
                  <w:r w:rsidR="1A7BD2E1">
                    <w:rPr/>
                    <w:t xml:space="preserve">düzeltme yapılmaz ve yangın/yüksek sıcaklık bildirimi </w:t>
                  </w:r>
                  <w:r w:rsidR="1A7BD2E1">
                    <w:rPr/>
                    <w:t xml:space="preserve">diğer </w:t>
                  </w:r>
                  <w:r w:rsidR="408EC2C6">
                    <w:rPr/>
                    <w:t>gereksinimlerde belirtildiği gibi gönderilmeye devam eder.</w:t>
                  </w:r>
                </w:p>
                <w:p w:rsidR="00334478" w:rsidP="17CAF3C4" w:rsidRDefault="00334478" w14:paraId="161A290D" w14:textId="5EFDFA66">
                  <w:pPr>
                    <w:pStyle w:val="Normal"/>
                  </w:pPr>
                  <w:r w:rsidR="791863DF">
                    <w:rPr/>
                    <w:t>CONSISTANCY</w:t>
                  </w:r>
                  <w:r w:rsidR="104E2EE2">
                    <w:rPr/>
                    <w:t>: DSS-0273 gereksinmi yangın alarmının 750ms içinde gönderil</w:t>
                  </w:r>
                  <w:r w:rsidR="104E2EE2">
                    <w:rPr/>
                    <w:t>m</w:t>
                  </w:r>
                  <w:r w:rsidR="0F2D0365">
                    <w:rPr/>
                    <w:t>e</w:t>
                  </w:r>
                  <w:r w:rsidR="104E2EE2">
                    <w:rPr/>
                    <w:t>si gerektiğini belirtmektedir ancak IBITten sonra 3 saniye beklenmesi sırasında yangın alarmı gönderilemeyecektir. Bu iki gereksinim çakışmaktadı</w:t>
                  </w:r>
                  <w:r w:rsidR="61EBE7F8">
                    <w:rPr/>
                    <w:t>r.</w:t>
                  </w:r>
                  <w:r w:rsidR="70AF99FA">
                    <w:rPr/>
                    <w:t xml:space="preserve"> </w:t>
                  </w:r>
                  <w:ins w:author="Gürkan KARAKUŞ" w:date="2023-01-06T07:30:22.042Z" w:id="1944640186">
                    <w:r w:rsidR="474F3AEA">
                      <w:t xml:space="preserve">Öneri: </w:t>
                    </w:r>
                  </w:ins>
                  <w:ins w:author="Gürkan KARAKUŞ" w:date="2023-01-06T07:28:59.726Z" w:id="1713495077">
                    <w:r w:rsidR="630D5EDB">
                      <w:t xml:space="preserve">IBIT </w:t>
                    </w:r>
                  </w:ins>
                  <w:ins w:author="Gürkan KARAKUŞ" w:date="2023-01-06T07:32:21.611Z" w:id="665451074">
                    <w:r w:rsidR="271EAF47">
                      <w:t xml:space="preserve">Fault ve Calibration gibi </w:t>
                    </w:r>
                  </w:ins>
                  <w:ins w:author="Gürkan KARAKUŞ" w:date="2023-01-06T07:28:59.726Z" w:id="247292974">
                    <w:r w:rsidR="630D5EDB">
                      <w:t>bir mod ol</w:t>
                    </w:r>
                  </w:ins>
                  <w:ins w:author="Gürkan KARAKUŞ" w:date="2023-01-06T07:29:57.706Z" w:id="705634298">
                    <w:r w:rsidR="7D5455DE">
                      <w:t>arak tasarlan</w:t>
                    </w:r>
                  </w:ins>
                  <w:ins w:author="Gürkan KARAKUŞ" w:date="2023-01-06T07:32:40.591Z" w:id="1157273238">
                    <w:r w:rsidR="6EA1F9BF">
                      <w:t>abilir mi? B</w:t>
                    </w:r>
                  </w:ins>
                  <w:ins w:author="Gürkan KARAKUŞ" w:date="2023-01-06T07:28:59.726Z" w:id="2091633601">
                    <w:r w:rsidR="630D5EDB">
                      <w:t xml:space="preserve">u </w:t>
                    </w:r>
                  </w:ins>
                  <w:ins w:author="Gürkan KARAKUŞ" w:date="2023-01-06T07:29:35.369Z" w:id="815674095">
                    <w:r w:rsidR="630D5EDB">
                      <w:t>modda yangın</w:t>
                    </w:r>
                  </w:ins>
                  <w:ins w:author="Gürkan KARAKUŞ" w:date="2023-01-06T07:31:32.419Z" w:id="835611554">
                    <w:r w:rsidR="65C39478">
                      <w:t>/yüksek sıcaklık</w:t>
                    </w:r>
                  </w:ins>
                  <w:ins w:author="Gürkan KARAKUŞ" w:date="2023-01-06T07:29:35.369Z" w:id="497500294">
                    <w:r w:rsidR="630D5EDB">
                      <w:t xml:space="preserve"> algılama </w:t>
                    </w:r>
                    <w:r w:rsidR="03BAEC43">
                      <w:t>fonksiyonlarının çalışmayacağı</w:t>
                    </w:r>
                  </w:ins>
                  <w:ins w:author="Gürkan KARAKUŞ" w:date="2023-01-06T07:30:13.851Z" w:id="1921526240">
                    <w:r w:rsidR="10348199">
                      <w:t xml:space="preserve"> </w:t>
                    </w:r>
                    <w:r w:rsidR="5B26FB35">
                      <w:t>anlatılabilir</w:t>
                    </w:r>
                  </w:ins>
                </w:p>
                <w:p w:rsidR="00334478" w:rsidP="17CAF3C4" w:rsidRDefault="00334478" w14:paraId="05F2CF39" w14:textId="7ABDCC4B">
                  <w:pPr>
                    <w:pStyle w:val="Normal"/>
                  </w:pP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01B5D469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E27154">
              <w:rPr>
                <w:b w:val="1"/>
                <w:bCs w:val="1"/>
              </w:rPr>
              <w:t>PROPOSED STATEMENT</w:t>
            </w:r>
          </w:p>
        </w:tc>
      </w:tr>
      <w:tr w:rsidRPr="004D3450" w:rsidR="00E27154" w:rsidTr="01B5D469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1D3403EE" w14:paraId="4E02DD80" w14:textId="77777777">
              <w:tc>
                <w:tcPr>
                  <w:tcW w:w="8988" w:type="dxa"/>
                  <w:tcMar/>
                </w:tcPr>
                <w:p w:rsidR="00E27154" w:rsidP="1D3403EE" w:rsidRDefault="00E71EA2" w14:paraId="36C8BCE1" w14:textId="34C08362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D3403EE" w:rsidR="6F26C5B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01B5D469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 w:val="1"/>
                <w:bCs w:val="1"/>
              </w:rPr>
            </w:pPr>
            <w:r w:rsidRPr="2849E57D" w:rsidR="00266DEC">
              <w:rPr>
                <w:b w:val="1"/>
                <w:bCs w:val="1"/>
              </w:rPr>
              <w:t>REFERENCES</w:t>
            </w:r>
          </w:p>
        </w:tc>
      </w:tr>
    </w:tbl>
    <w:p w:rsidR="7749AEDC" w:rsidP="1D3403EE" w:rsidRDefault="7749AEDC" w14:paraId="2152E915" w14:textId="579C2169">
      <w:pPr>
        <w:pStyle w:val="Balk11"/>
        <w:spacing w:before="120" w:after="160" w:line="240" w:lineRule="auto"/>
        <w:outlineLvl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</w:pPr>
      <w:r w:rsidRPr="1D3403EE" w:rsidR="7749AE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lang w:val="tr-TR"/>
        </w:rPr>
        <w:t>NEM42106-PIDS-089</w:t>
      </w:r>
    </w:p>
    <w:p w:rsidR="1D3403EE" w:rsidP="1D3403EE" w:rsidRDefault="1D3403EE" w14:paraId="4AB00D09" w14:textId="6EF1545E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noProof/>
          <w:lang w:val="tr-TR"/>
        </w:rPr>
      </w:pPr>
    </w:p>
    <w:p w:rsidRPr="004D3450" w:rsidR="00F425A7" w:rsidP="11067664" w:rsidRDefault="00F425A7" w14:paraId="12EB7A3A" w14:textId="25CDB9F2">
      <w:pPr>
        <w:pStyle w:val="Balk11"/>
        <w:numPr>
          <w:numId w:val="0"/>
        </w:numPr>
        <w:spacing w:before="120" w:after="160" w:line="240" w:lineRule="auto"/>
        <w:ind w:left="0"/>
        <w:outlineLvl w:val="0"/>
        <w:rPr>
          <w:sz w:val="20"/>
          <w:szCs w:val="20"/>
        </w:rPr>
      </w:pPr>
    </w:p>
    <w:p w:rsidRPr="004D3450" w:rsidR="00F425A7" w:rsidP="11067664" w:rsidRDefault="00F425A7" w14:paraId="58C9A9D3" w14:textId="7FEBB23D">
      <w:pPr>
        <w:pStyle w:val="Normal"/>
        <w:tabs>
          <w:tab w:val="clear" w:pos="425"/>
        </w:tabs>
        <w:spacing w:after="160" w:line="259" w:lineRule="auto"/>
        <w:jc w:val="both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ES" w:author="Ertan SEKMEN" w:date="2023-01-03T15:20:13" w:id="1092873373">
    <w:p w:rsidR="01B5D469" w:rsidRDefault="01B5D469" w14:paraId="2ED6B104" w14:textId="4AB92F15">
      <w:pPr>
        <w:pStyle w:val="CommentText"/>
      </w:pPr>
      <w:r w:rsidR="01B5D469">
        <w:rPr/>
        <w:t>inanmayın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ED6B10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E031D70" w16cex:dateUtc="2023-01-03T12:20:13.75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ED6B104" w16cid:durableId="6E031D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6A0A59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259D6E9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C287FF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2849E57D">
      <w:rPr>
        <w:u w:val="single"/>
      </w:rPr>
      <w:t>HİZMETE ÖZEL</w:t>
    </w:r>
    <w:r w:rsidR="2849E57D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D5C109B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2849E57D" w:rsidRDefault="00CB1BFA" w14:paraId="6448FE87" w14:textId="4187B07B">
    <w:pPr>
      <w:pStyle w:val="stBilgi"/>
      <w:spacing w:after="0" w:line="240" w:lineRule="auto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8869417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FE27C87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6C4DE733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2849E57D" w14:paraId="20D16CC4" w14:textId="77777777">
      <w:tc>
        <w:tcPr>
          <w:tcW w:w="2245" w:type="dxa"/>
          <w:tcMar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  <w:tcMar/>
        </w:tcPr>
        <w:p w:rsidRPr="002B6D3E" w:rsidR="00EA5E18" w:rsidP="2849E57D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  <w:tcMar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Project No</w:t>
          </w:r>
          <w:r>
            <w:tab/>
          </w:r>
          <w:r w:rsidR="2849E57D">
            <w:rPr/>
            <w:t>: N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Document No</w:t>
          </w:r>
          <w:r>
            <w:tab/>
          </w:r>
          <w:r w:rsidR="2849E57D">
            <w:rPr/>
            <w:t xml:space="preserve">: </w:t>
          </w:r>
          <w:r w:rsidR="2849E57D">
            <w:rPr/>
            <w:t>NAVIO</w:t>
          </w:r>
          <w:r w:rsidR="2849E57D">
            <w:rPr/>
            <w:t>-</w:t>
          </w:r>
          <w:r w:rsidR="2849E57D">
            <w:rPr/>
            <w:t>R-</w:t>
          </w:r>
          <w:r w:rsidR="2849E57D">
            <w:rPr/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Revision</w:t>
          </w:r>
          <w:r>
            <w:tab/>
          </w:r>
          <w:r w:rsidR="2849E57D">
            <w:rPr/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="2849E57D">
            <w:rPr/>
            <w:t>Release Date</w:t>
          </w:r>
          <w:r>
            <w:tab/>
          </w:r>
          <w:r w:rsidR="2849E57D">
            <w:rPr/>
            <w:t xml:space="preserve">: </w:t>
          </w:r>
          <w:r w:rsidR="2849E57D">
            <w:rPr/>
            <w:t>2020</w:t>
          </w:r>
          <w:r w:rsidR="2849E57D">
            <w:rPr/>
            <w:t>-</w:t>
          </w:r>
          <w:r w:rsidR="2849E57D">
            <w:rPr/>
            <w:t>09</w:t>
          </w:r>
          <w:r w:rsidR="2849E57D">
            <w:rPr/>
            <w:t>-</w:t>
          </w:r>
          <w:r w:rsidR="2849E57D">
            <w:rPr/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FD7E5D1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1d7ef6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f3489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9e924f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e10a16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4986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>
      <w:start w:val="1"/>
      <w:numFmt w:val="decimal"/>
      <w:lvlText w:val="(%1)"/>
      <w:lvlJc w:val="left"/>
      <w:pPr>
        <w:ind w:left="1080" w:hanging="72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10"/>
  </w:num>
  <w:num w:numId="29">
    <w:abstractNumId w:val="9"/>
  </w: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ürkan KARAKUŞ">
    <w15:presenceInfo w15:providerId="AD" w15:userId="S::gurkan.karakus@navio.com.tr::90e30ef3-e13b-45f7-b5d2-7d609c5b4680"/>
  </w15:person>
  <w15:person w15:author="Ertan SEKMEN">
    <w15:presenceInfo w15:providerId="AD" w15:userId="S::ertan.sekmen@navio.com.tr::695e2c33-4eae-411c-83a7-3450bba6cfc7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D9B5E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4E903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82A40"/>
    <w:rsid w:val="01B5D469"/>
    <w:rsid w:val="0266DF59"/>
    <w:rsid w:val="02D1B6DB"/>
    <w:rsid w:val="02E33BF0"/>
    <w:rsid w:val="0380E842"/>
    <w:rsid w:val="03BAEC43"/>
    <w:rsid w:val="03CFDCAD"/>
    <w:rsid w:val="042A18AD"/>
    <w:rsid w:val="046910CE"/>
    <w:rsid w:val="0472FD3C"/>
    <w:rsid w:val="04ED752B"/>
    <w:rsid w:val="04FFD37B"/>
    <w:rsid w:val="05227321"/>
    <w:rsid w:val="052B9CBF"/>
    <w:rsid w:val="0556C926"/>
    <w:rsid w:val="0565DE03"/>
    <w:rsid w:val="056A3312"/>
    <w:rsid w:val="05D37595"/>
    <w:rsid w:val="05F12AD7"/>
    <w:rsid w:val="0674603A"/>
    <w:rsid w:val="0693085F"/>
    <w:rsid w:val="06BE4382"/>
    <w:rsid w:val="06C73888"/>
    <w:rsid w:val="075B568C"/>
    <w:rsid w:val="075FA11B"/>
    <w:rsid w:val="084D8F7C"/>
    <w:rsid w:val="0855B45E"/>
    <w:rsid w:val="085A13E3"/>
    <w:rsid w:val="0865B258"/>
    <w:rsid w:val="089FDF04"/>
    <w:rsid w:val="08E3A395"/>
    <w:rsid w:val="090E2D0C"/>
    <w:rsid w:val="0971B856"/>
    <w:rsid w:val="09BA5263"/>
    <w:rsid w:val="09C0E64E"/>
    <w:rsid w:val="09D808AC"/>
    <w:rsid w:val="09EF47B3"/>
    <w:rsid w:val="09F48B79"/>
    <w:rsid w:val="0A3E1118"/>
    <w:rsid w:val="0A8BCB49"/>
    <w:rsid w:val="0B5CB6AF"/>
    <w:rsid w:val="0BFAE5A0"/>
    <w:rsid w:val="0C31D651"/>
    <w:rsid w:val="0C60E3D1"/>
    <w:rsid w:val="0C723C4A"/>
    <w:rsid w:val="0D2D8506"/>
    <w:rsid w:val="0DA88204"/>
    <w:rsid w:val="0F2D0365"/>
    <w:rsid w:val="0F62505E"/>
    <w:rsid w:val="0F853FF3"/>
    <w:rsid w:val="0FC3EE7E"/>
    <w:rsid w:val="10135658"/>
    <w:rsid w:val="101AA584"/>
    <w:rsid w:val="1020E8C7"/>
    <w:rsid w:val="102530F0"/>
    <w:rsid w:val="10348199"/>
    <w:rsid w:val="104E2EE2"/>
    <w:rsid w:val="1077FAB1"/>
    <w:rsid w:val="10C0EE32"/>
    <w:rsid w:val="11067664"/>
    <w:rsid w:val="1131C6FD"/>
    <w:rsid w:val="115F06E0"/>
    <w:rsid w:val="11915569"/>
    <w:rsid w:val="119561C7"/>
    <w:rsid w:val="11D09FE5"/>
    <w:rsid w:val="11E9DE93"/>
    <w:rsid w:val="125CBE93"/>
    <w:rsid w:val="126E2C3B"/>
    <w:rsid w:val="128A8516"/>
    <w:rsid w:val="133542B9"/>
    <w:rsid w:val="1374F3D5"/>
    <w:rsid w:val="145846D4"/>
    <w:rsid w:val="14D4EE4A"/>
    <w:rsid w:val="15267082"/>
    <w:rsid w:val="15C07CDB"/>
    <w:rsid w:val="15F6586F"/>
    <w:rsid w:val="16230CC8"/>
    <w:rsid w:val="16DDC7BA"/>
    <w:rsid w:val="174FA43C"/>
    <w:rsid w:val="17889BB6"/>
    <w:rsid w:val="17918F83"/>
    <w:rsid w:val="179228D0"/>
    <w:rsid w:val="17CAF3C4"/>
    <w:rsid w:val="17E816F4"/>
    <w:rsid w:val="18065A30"/>
    <w:rsid w:val="19D9FEAD"/>
    <w:rsid w:val="1A0406AA"/>
    <w:rsid w:val="1A1ACBB8"/>
    <w:rsid w:val="1A7BD2E1"/>
    <w:rsid w:val="1A7CCFED"/>
    <w:rsid w:val="1A9C012D"/>
    <w:rsid w:val="1AABCFAB"/>
    <w:rsid w:val="1ABEA546"/>
    <w:rsid w:val="1B092B6F"/>
    <w:rsid w:val="1B94FF7D"/>
    <w:rsid w:val="1BA19404"/>
    <w:rsid w:val="1BB07CD9"/>
    <w:rsid w:val="1BF68F47"/>
    <w:rsid w:val="1C052955"/>
    <w:rsid w:val="1C0FC710"/>
    <w:rsid w:val="1C4D957B"/>
    <w:rsid w:val="1CA4FBD0"/>
    <w:rsid w:val="1CB07902"/>
    <w:rsid w:val="1CE7E1D9"/>
    <w:rsid w:val="1D2AFFC2"/>
    <w:rsid w:val="1D30CFDE"/>
    <w:rsid w:val="1D3403EE"/>
    <w:rsid w:val="1D669642"/>
    <w:rsid w:val="1DA2D65D"/>
    <w:rsid w:val="1DB4FB31"/>
    <w:rsid w:val="1DE2D187"/>
    <w:rsid w:val="1E04F328"/>
    <w:rsid w:val="1E416D04"/>
    <w:rsid w:val="1E7BD090"/>
    <w:rsid w:val="1E9BE6E8"/>
    <w:rsid w:val="1ED5147E"/>
    <w:rsid w:val="1F3CAAB8"/>
    <w:rsid w:val="1F3FEB21"/>
    <w:rsid w:val="1FC44E82"/>
    <w:rsid w:val="1FEE94D5"/>
    <w:rsid w:val="20360D59"/>
    <w:rsid w:val="20B31FF3"/>
    <w:rsid w:val="211A8B53"/>
    <w:rsid w:val="211B112F"/>
    <w:rsid w:val="213DF394"/>
    <w:rsid w:val="216FD2C5"/>
    <w:rsid w:val="21C5A96D"/>
    <w:rsid w:val="222B1334"/>
    <w:rsid w:val="2232B0DF"/>
    <w:rsid w:val="2260D353"/>
    <w:rsid w:val="228C3401"/>
    <w:rsid w:val="22B6E190"/>
    <w:rsid w:val="2359C26A"/>
    <w:rsid w:val="23943506"/>
    <w:rsid w:val="23EF316D"/>
    <w:rsid w:val="246801B1"/>
    <w:rsid w:val="249990A5"/>
    <w:rsid w:val="24B34C5E"/>
    <w:rsid w:val="26014047"/>
    <w:rsid w:val="264BDE16"/>
    <w:rsid w:val="26870BE7"/>
    <w:rsid w:val="26ECDAC8"/>
    <w:rsid w:val="271EAF47"/>
    <w:rsid w:val="27D2A9D6"/>
    <w:rsid w:val="2849E57D"/>
    <w:rsid w:val="28564E55"/>
    <w:rsid w:val="290E6268"/>
    <w:rsid w:val="296FB9B7"/>
    <w:rsid w:val="2975538A"/>
    <w:rsid w:val="2A17C725"/>
    <w:rsid w:val="2A50C6D6"/>
    <w:rsid w:val="2A628F40"/>
    <w:rsid w:val="2A729E7D"/>
    <w:rsid w:val="2AC1F375"/>
    <w:rsid w:val="2AC6E91B"/>
    <w:rsid w:val="2AE96F45"/>
    <w:rsid w:val="2B435200"/>
    <w:rsid w:val="2B86B6AA"/>
    <w:rsid w:val="2C4C6629"/>
    <w:rsid w:val="2CC36525"/>
    <w:rsid w:val="2CCC9D89"/>
    <w:rsid w:val="2CEF0595"/>
    <w:rsid w:val="2D385E6C"/>
    <w:rsid w:val="2D90972D"/>
    <w:rsid w:val="2DAEA3FF"/>
    <w:rsid w:val="2DBA7684"/>
    <w:rsid w:val="2DD9BA6C"/>
    <w:rsid w:val="2E350A09"/>
    <w:rsid w:val="2E7C8E57"/>
    <w:rsid w:val="2E8B4047"/>
    <w:rsid w:val="2EA52F0F"/>
    <w:rsid w:val="2EE065A2"/>
    <w:rsid w:val="2EEEB234"/>
    <w:rsid w:val="2F5490F6"/>
    <w:rsid w:val="2F5B4C96"/>
    <w:rsid w:val="2F86CDE8"/>
    <w:rsid w:val="2FBAB809"/>
    <w:rsid w:val="2FFB05E7"/>
    <w:rsid w:val="30150F9A"/>
    <w:rsid w:val="30588DBB"/>
    <w:rsid w:val="30A2733A"/>
    <w:rsid w:val="30E9BFF0"/>
    <w:rsid w:val="31017E6D"/>
    <w:rsid w:val="313EF782"/>
    <w:rsid w:val="3161A33F"/>
    <w:rsid w:val="3196D648"/>
    <w:rsid w:val="31ADA740"/>
    <w:rsid w:val="3242EF2E"/>
    <w:rsid w:val="32A78864"/>
    <w:rsid w:val="3313F487"/>
    <w:rsid w:val="33345B03"/>
    <w:rsid w:val="3338127D"/>
    <w:rsid w:val="33652939"/>
    <w:rsid w:val="33CA7DD5"/>
    <w:rsid w:val="33E483B0"/>
    <w:rsid w:val="33F93D66"/>
    <w:rsid w:val="3450D113"/>
    <w:rsid w:val="349A9A48"/>
    <w:rsid w:val="34B26C5E"/>
    <w:rsid w:val="34BA741A"/>
    <w:rsid w:val="34C5620A"/>
    <w:rsid w:val="35147093"/>
    <w:rsid w:val="3564E51A"/>
    <w:rsid w:val="359DBB12"/>
    <w:rsid w:val="359F18C5"/>
    <w:rsid w:val="361268A5"/>
    <w:rsid w:val="363F0760"/>
    <w:rsid w:val="364E3CBF"/>
    <w:rsid w:val="36DF40B2"/>
    <w:rsid w:val="37F18474"/>
    <w:rsid w:val="38A739B4"/>
    <w:rsid w:val="38FDB271"/>
    <w:rsid w:val="390AEF67"/>
    <w:rsid w:val="391568E9"/>
    <w:rsid w:val="39BDD216"/>
    <w:rsid w:val="39DD0915"/>
    <w:rsid w:val="39F625D2"/>
    <w:rsid w:val="3A743D38"/>
    <w:rsid w:val="3A82A597"/>
    <w:rsid w:val="3B93AB63"/>
    <w:rsid w:val="3BE6AB56"/>
    <w:rsid w:val="3C507604"/>
    <w:rsid w:val="3C7EEBDB"/>
    <w:rsid w:val="3CC2B3DA"/>
    <w:rsid w:val="3D09DE65"/>
    <w:rsid w:val="3DC78DAC"/>
    <w:rsid w:val="3E77C511"/>
    <w:rsid w:val="3E7D46D6"/>
    <w:rsid w:val="3EB2808F"/>
    <w:rsid w:val="3F0E630C"/>
    <w:rsid w:val="40191737"/>
    <w:rsid w:val="4029EF0B"/>
    <w:rsid w:val="408EC2C6"/>
    <w:rsid w:val="40EBC447"/>
    <w:rsid w:val="414BAA75"/>
    <w:rsid w:val="4158750F"/>
    <w:rsid w:val="415E9FE4"/>
    <w:rsid w:val="41B00723"/>
    <w:rsid w:val="41E820A8"/>
    <w:rsid w:val="42428360"/>
    <w:rsid w:val="42AD3BC8"/>
    <w:rsid w:val="4300EA02"/>
    <w:rsid w:val="430ED20D"/>
    <w:rsid w:val="430F50FC"/>
    <w:rsid w:val="4315B64C"/>
    <w:rsid w:val="431F8FB4"/>
    <w:rsid w:val="432F4A11"/>
    <w:rsid w:val="4350B7F9"/>
    <w:rsid w:val="44075A5D"/>
    <w:rsid w:val="443375A0"/>
    <w:rsid w:val="445D2FA9"/>
    <w:rsid w:val="447896D9"/>
    <w:rsid w:val="44954EE2"/>
    <w:rsid w:val="449892B2"/>
    <w:rsid w:val="44B75551"/>
    <w:rsid w:val="44BB6690"/>
    <w:rsid w:val="44BE2B75"/>
    <w:rsid w:val="44D0A383"/>
    <w:rsid w:val="45738413"/>
    <w:rsid w:val="45A1EB3E"/>
    <w:rsid w:val="463CEF6F"/>
    <w:rsid w:val="472617AC"/>
    <w:rsid w:val="473CAA9D"/>
    <w:rsid w:val="474F3AEA"/>
    <w:rsid w:val="47694B16"/>
    <w:rsid w:val="477B8FDD"/>
    <w:rsid w:val="4795B225"/>
    <w:rsid w:val="47EEF613"/>
    <w:rsid w:val="47FEC931"/>
    <w:rsid w:val="49159E4E"/>
    <w:rsid w:val="49185A29"/>
    <w:rsid w:val="495E2BC5"/>
    <w:rsid w:val="49BBEFCF"/>
    <w:rsid w:val="49D6CA75"/>
    <w:rsid w:val="49F0FA81"/>
    <w:rsid w:val="4A1BC7DF"/>
    <w:rsid w:val="4A46FDAA"/>
    <w:rsid w:val="4B61CDA9"/>
    <w:rsid w:val="4B729AD6"/>
    <w:rsid w:val="4BC4414F"/>
    <w:rsid w:val="4C1D370D"/>
    <w:rsid w:val="4C2561EE"/>
    <w:rsid w:val="4C8321BF"/>
    <w:rsid w:val="4C92C8FF"/>
    <w:rsid w:val="4C944836"/>
    <w:rsid w:val="4D087BEE"/>
    <w:rsid w:val="4E05339A"/>
    <w:rsid w:val="4E5B9021"/>
    <w:rsid w:val="4E5E3797"/>
    <w:rsid w:val="4E9BF9B6"/>
    <w:rsid w:val="4EB6CFB7"/>
    <w:rsid w:val="4EBFA2BF"/>
    <w:rsid w:val="4EC459BA"/>
    <w:rsid w:val="4EF2712A"/>
    <w:rsid w:val="4F21524D"/>
    <w:rsid w:val="4F6D7965"/>
    <w:rsid w:val="4FCEAFF5"/>
    <w:rsid w:val="4FF76082"/>
    <w:rsid w:val="5026C9D8"/>
    <w:rsid w:val="509372D0"/>
    <w:rsid w:val="509EFD78"/>
    <w:rsid w:val="50D8BBCB"/>
    <w:rsid w:val="5130736B"/>
    <w:rsid w:val="5147CF1C"/>
    <w:rsid w:val="5252A707"/>
    <w:rsid w:val="53A7A4FF"/>
    <w:rsid w:val="53DEEBBF"/>
    <w:rsid w:val="542088D6"/>
    <w:rsid w:val="542E4E5F"/>
    <w:rsid w:val="54CCCA29"/>
    <w:rsid w:val="550DBA55"/>
    <w:rsid w:val="554ECFC3"/>
    <w:rsid w:val="55BAD161"/>
    <w:rsid w:val="55C4DACE"/>
    <w:rsid w:val="55E65053"/>
    <w:rsid w:val="56495A4A"/>
    <w:rsid w:val="566A8275"/>
    <w:rsid w:val="56C00082"/>
    <w:rsid w:val="5709E545"/>
    <w:rsid w:val="571375CC"/>
    <w:rsid w:val="5722931E"/>
    <w:rsid w:val="5728AF0A"/>
    <w:rsid w:val="5753E7D9"/>
    <w:rsid w:val="5769268A"/>
    <w:rsid w:val="579E5429"/>
    <w:rsid w:val="57BB7ED7"/>
    <w:rsid w:val="58954F24"/>
    <w:rsid w:val="58B465DF"/>
    <w:rsid w:val="5989E0C3"/>
    <w:rsid w:val="5999B4F3"/>
    <w:rsid w:val="59CBC2BC"/>
    <w:rsid w:val="5A8648C3"/>
    <w:rsid w:val="5AA82847"/>
    <w:rsid w:val="5AC232FE"/>
    <w:rsid w:val="5B26FB35"/>
    <w:rsid w:val="5B5E4239"/>
    <w:rsid w:val="5B5F2C50"/>
    <w:rsid w:val="5BAC5AEC"/>
    <w:rsid w:val="5BF54EC6"/>
    <w:rsid w:val="5C08918B"/>
    <w:rsid w:val="5C28550D"/>
    <w:rsid w:val="5C661EB5"/>
    <w:rsid w:val="5CE3CC72"/>
    <w:rsid w:val="5D180C91"/>
    <w:rsid w:val="5D78689B"/>
    <w:rsid w:val="5D9D8874"/>
    <w:rsid w:val="5DA461EC"/>
    <w:rsid w:val="5DA672B3"/>
    <w:rsid w:val="5DA6F1A2"/>
    <w:rsid w:val="5DB31C75"/>
    <w:rsid w:val="5E2E5228"/>
    <w:rsid w:val="5E5D51E6"/>
    <w:rsid w:val="5E7F9CD3"/>
    <w:rsid w:val="5E861A90"/>
    <w:rsid w:val="5EC20E56"/>
    <w:rsid w:val="5F1A9117"/>
    <w:rsid w:val="5F22EAA3"/>
    <w:rsid w:val="5F5CFE14"/>
    <w:rsid w:val="5F66D996"/>
    <w:rsid w:val="5F8C8EDB"/>
    <w:rsid w:val="5FCA2289"/>
    <w:rsid w:val="60A0FB16"/>
    <w:rsid w:val="60FE8B79"/>
    <w:rsid w:val="60FF9FF8"/>
    <w:rsid w:val="6136CA59"/>
    <w:rsid w:val="6137CB18"/>
    <w:rsid w:val="61EBE7F8"/>
    <w:rsid w:val="621554D1"/>
    <w:rsid w:val="6246C68F"/>
    <w:rsid w:val="626FEE67"/>
    <w:rsid w:val="62855739"/>
    <w:rsid w:val="62F16D5C"/>
    <w:rsid w:val="630D5EDB"/>
    <w:rsid w:val="631ED252"/>
    <w:rsid w:val="63A7627D"/>
    <w:rsid w:val="63DFCF21"/>
    <w:rsid w:val="63E396AC"/>
    <w:rsid w:val="64067FEF"/>
    <w:rsid w:val="647387C5"/>
    <w:rsid w:val="64791E20"/>
    <w:rsid w:val="64792A05"/>
    <w:rsid w:val="647ABFF7"/>
    <w:rsid w:val="648A8CAD"/>
    <w:rsid w:val="648B6455"/>
    <w:rsid w:val="65C39478"/>
    <w:rsid w:val="6614EE81"/>
    <w:rsid w:val="6658B680"/>
    <w:rsid w:val="666863CB"/>
    <w:rsid w:val="66A5639E"/>
    <w:rsid w:val="66CD7949"/>
    <w:rsid w:val="66CF9D97"/>
    <w:rsid w:val="673B7552"/>
    <w:rsid w:val="677849AD"/>
    <w:rsid w:val="6794AB97"/>
    <w:rsid w:val="67C6217F"/>
    <w:rsid w:val="6816DB53"/>
    <w:rsid w:val="681B7E79"/>
    <w:rsid w:val="68922A46"/>
    <w:rsid w:val="6925D2E3"/>
    <w:rsid w:val="69BB15A6"/>
    <w:rsid w:val="69F4C623"/>
    <w:rsid w:val="6A073E59"/>
    <w:rsid w:val="6A2DFAA7"/>
    <w:rsid w:val="6A4DE533"/>
    <w:rsid w:val="6A5F9757"/>
    <w:rsid w:val="6A93C780"/>
    <w:rsid w:val="6A99B15E"/>
    <w:rsid w:val="6AC5C277"/>
    <w:rsid w:val="6AE85FA4"/>
    <w:rsid w:val="6AFBFFC8"/>
    <w:rsid w:val="6B20B97F"/>
    <w:rsid w:val="6B577C88"/>
    <w:rsid w:val="6B8DC626"/>
    <w:rsid w:val="6BA30EBA"/>
    <w:rsid w:val="6BAF02A1"/>
    <w:rsid w:val="6BD16F92"/>
    <w:rsid w:val="6C2CCA0D"/>
    <w:rsid w:val="6CBC89E0"/>
    <w:rsid w:val="6CCF5322"/>
    <w:rsid w:val="6CDC67B2"/>
    <w:rsid w:val="6D894B0B"/>
    <w:rsid w:val="6E200066"/>
    <w:rsid w:val="6E7375B0"/>
    <w:rsid w:val="6EA1F9BF"/>
    <w:rsid w:val="6ED89C2E"/>
    <w:rsid w:val="6F26C5BF"/>
    <w:rsid w:val="6F406805"/>
    <w:rsid w:val="6FF42AA2"/>
    <w:rsid w:val="701A35E8"/>
    <w:rsid w:val="703477B4"/>
    <w:rsid w:val="70537978"/>
    <w:rsid w:val="70AF99FA"/>
    <w:rsid w:val="70AFF210"/>
    <w:rsid w:val="710CE8E7"/>
    <w:rsid w:val="7113FFAB"/>
    <w:rsid w:val="711761ED"/>
    <w:rsid w:val="7153B7B6"/>
    <w:rsid w:val="718DFC1A"/>
    <w:rsid w:val="71B0EB5C"/>
    <w:rsid w:val="71EF49D9"/>
    <w:rsid w:val="72102BF0"/>
    <w:rsid w:val="72F37189"/>
    <w:rsid w:val="73270D08"/>
    <w:rsid w:val="732BCB64"/>
    <w:rsid w:val="74474E8E"/>
    <w:rsid w:val="74932D4B"/>
    <w:rsid w:val="74C4AC4B"/>
    <w:rsid w:val="74D5469B"/>
    <w:rsid w:val="757F8021"/>
    <w:rsid w:val="75BB32E8"/>
    <w:rsid w:val="75E05A0A"/>
    <w:rsid w:val="75E52B7D"/>
    <w:rsid w:val="763ABB33"/>
    <w:rsid w:val="76655F38"/>
    <w:rsid w:val="76BA20CE"/>
    <w:rsid w:val="76DA2C5C"/>
    <w:rsid w:val="7749AEDC"/>
    <w:rsid w:val="7913BF1A"/>
    <w:rsid w:val="791863DF"/>
    <w:rsid w:val="79390F40"/>
    <w:rsid w:val="79769730"/>
    <w:rsid w:val="797EC030"/>
    <w:rsid w:val="79FFB489"/>
    <w:rsid w:val="7A032391"/>
    <w:rsid w:val="7A04A060"/>
    <w:rsid w:val="7A3D4DA3"/>
    <w:rsid w:val="7A89DEAE"/>
    <w:rsid w:val="7B3ECACF"/>
    <w:rsid w:val="7B4D6468"/>
    <w:rsid w:val="7B51F455"/>
    <w:rsid w:val="7B6308CE"/>
    <w:rsid w:val="7C4A6693"/>
    <w:rsid w:val="7CC53802"/>
    <w:rsid w:val="7D18803A"/>
    <w:rsid w:val="7D1B8FE9"/>
    <w:rsid w:val="7D1CF7DF"/>
    <w:rsid w:val="7D2A12E0"/>
    <w:rsid w:val="7D5455DE"/>
    <w:rsid w:val="7D6A40A3"/>
    <w:rsid w:val="7DD71505"/>
    <w:rsid w:val="7DEE5980"/>
    <w:rsid w:val="7E766B91"/>
    <w:rsid w:val="7EB7604A"/>
    <w:rsid w:val="7EBC26A2"/>
    <w:rsid w:val="7ED59417"/>
    <w:rsid w:val="7F39DFAE"/>
    <w:rsid w:val="7F4408FF"/>
    <w:rsid w:val="7F5D4FD1"/>
    <w:rsid w:val="7F6FDE78"/>
    <w:rsid w:val="7F808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849E57D"/>
    <w:rPr>
      <w:rFonts w:ascii="Verdana Pro" w:hAnsi="Verdana Pro"/>
      <w:noProof/>
      <w:sz w:val="24"/>
      <w:szCs w:val="24"/>
      <w:lang w:val="tr-TR"/>
    </w:rPr>
    <w:pPr>
      <w:tabs>
        <w:tab w:val="left" w:leader="none" w:pos="425"/>
      </w:tabs>
      <w:spacing w:after="120"/>
      <w:jc w:val="both"/>
    </w:pPr>
  </w:style>
  <w:style w:type="paragraph" w:styleId="Balk1">
    <w:uiPriority w:val="9"/>
    <w:name w:val="heading 1"/>
    <w:basedOn w:val="Normal"/>
    <w:next w:val="Normal"/>
    <w:link w:val="Balk1Char"/>
    <w:qFormat/>
    <w:rsid w:val="2849E57D"/>
    <w:rPr>
      <w:sz w:val="28"/>
      <w:szCs w:val="28"/>
    </w:rPr>
    <w:pPr>
      <w:jc w:val="center"/>
      <w:outlineLvl w:val="0"/>
    </w:p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uiPriority w:val="99"/>
    <w:name w:val="header"/>
    <w:basedOn w:val="Normal"/>
    <w:unhideWhenUsed/>
    <w:link w:val="s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stBilgiChar" w:customStyle="true">
    <w:uiPriority w:val="99"/>
    <w:name w:val="Üst Bilgi Char"/>
    <w:basedOn w:val="VarsaylanParagrafYazTipi"/>
    <w:link w:val="stBilgi"/>
    <w:rsid w:val="2849E57D"/>
    <w:rPr>
      <w:noProof/>
      <w:lang w:val="tr-TR"/>
    </w:rPr>
  </w:style>
  <w:style w:type="paragraph" w:styleId="AltBilgi">
    <w:uiPriority w:val="99"/>
    <w:name w:val="footer"/>
    <w:basedOn w:val="Normal"/>
    <w:unhideWhenUsed/>
    <w:link w:val="AltBilgiChar"/>
    <w:rsid w:val="2849E57D"/>
    <w:pPr>
      <w:tabs>
        <w:tab w:val="center" w:leader="none" w:pos="4703"/>
        <w:tab w:val="right" w:leader="none" w:pos="9406"/>
        <w:tab w:val="left" w:leader="none" w:pos="425"/>
      </w:tabs>
    </w:pPr>
  </w:style>
  <w:style w:type="character" w:styleId="AltBilgiChar" w:customStyle="true">
    <w:uiPriority w:val="99"/>
    <w:name w:val="Alt Bilgi Char"/>
    <w:basedOn w:val="VarsaylanParagrafYazTipi"/>
    <w:link w:val="AltBilgi"/>
    <w:rsid w:val="2849E57D"/>
    <w:rPr>
      <w:noProof/>
      <w:lang w:val="tr-TR"/>
    </w:rPr>
  </w:style>
  <w:style w:type="paragraph" w:styleId="BalonMetni">
    <w:uiPriority w:val="99"/>
    <w:name w:val="Balloon Text"/>
    <w:basedOn w:val="Normal"/>
    <w:semiHidden/>
    <w:unhideWhenUsed/>
    <w:link w:val="BalonMetniChar"/>
    <w:rsid w:val="2849E57D"/>
    <w:rPr>
      <w:rFonts w:ascii="Segoe UI" w:hAnsi="Segoe UI" w:cs="Segoe UI"/>
      <w:sz w:val="18"/>
      <w:szCs w:val="18"/>
    </w:rPr>
  </w:style>
  <w:style w:type="character" w:styleId="BalonMetniChar" w:customStyle="true">
    <w:uiPriority w:val="99"/>
    <w:name w:val="Balon Metni Char"/>
    <w:basedOn w:val="VarsaylanParagrafYazTipi"/>
    <w:semiHidden/>
    <w:link w:val="BalonMetni"/>
    <w:rsid w:val="2849E57D"/>
    <w:rPr>
      <w:rFonts w:ascii="Segoe UI" w:hAnsi="Segoe UI" w:eastAsia="Calibri" w:cs="Segoe UI" w:eastAsiaTheme="minorAscii"/>
      <w:noProof/>
      <w:sz w:val="18"/>
      <w:szCs w:val="18"/>
      <w:lang w:val="tr-TR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uiPriority w:val="10"/>
    <w:name w:val="Title"/>
    <w:basedOn w:val="Normal"/>
    <w:next w:val="Normal"/>
    <w:link w:val="KonuBalChar"/>
    <w:qFormat/>
    <w:rsid w:val="2849E57D"/>
    <w:rPr>
      <w:lang w:val="en-US"/>
    </w:rPr>
    <w:pPr>
      <w:tabs>
        <w:tab w:val="left" w:leader="none" w:pos="2160"/>
        <w:tab w:val="left" w:leader="none" w:pos="425"/>
      </w:tabs>
    </w:pPr>
  </w:style>
  <w:style w:type="character" w:styleId="KonuBalChar" w:customStyle="true">
    <w:uiPriority w:val="10"/>
    <w:name w:val="Konu Başlığı Char"/>
    <w:basedOn w:val="VarsaylanParagrafYazTipi"/>
    <w:link w:val="KonuBal"/>
    <w:rsid w:val="2849E57D"/>
    <w:rPr>
      <w:rFonts w:ascii="Verdana Pro" w:hAnsi="Verdana Pro" w:eastAsia="Calibri" w:cs="Arial" w:eastAsiaTheme="minorAscii" w:cstheme="minorBidi"/>
      <w:noProof/>
      <w:sz w:val="24"/>
      <w:szCs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uiPriority w:val="29"/>
    <w:name w:val="Quote"/>
    <w:basedOn w:val="Normal"/>
    <w:next w:val="Normal"/>
    <w:link w:val="AlntChar"/>
    <w:qFormat/>
    <w:rsid w:val="2849E57D"/>
    <w:rPr>
      <w:i w:val="1"/>
      <w:iCs w:val="1"/>
      <w:color w:val="404040" w:themeColor="text1" w:themeTint="BF" w:themeShade="FF"/>
    </w:rPr>
    <w:pPr>
      <w:spacing w:before="200" w:after="160"/>
      <w:ind w:left="864" w:right="864"/>
      <w:jc w:val="center"/>
    </w:pPr>
  </w:style>
  <w:style w:type="character" w:styleId="AlntChar" w:customStyle="true">
    <w:uiPriority w:val="29"/>
    <w:name w:val="Alıntı Char"/>
    <w:basedOn w:val="VarsaylanParagrafYazTipi"/>
    <w:link w:val="Alnt"/>
    <w:rsid w:val="2849E57D"/>
    <w:rPr>
      <w:rFonts w:ascii="Arial" w:hAnsi="Arial" w:eastAsia="Calibri" w:cs="Arial" w:eastAsiaTheme="minorAscii" w:cstheme="minorBidi"/>
      <w:i w:val="1"/>
      <w:iCs w:val="1"/>
      <w:noProof/>
      <w:color w:val="404040" w:themeColor="text1" w:themeTint="BF" w:themeShade="FF"/>
      <w:sz w:val="24"/>
      <w:szCs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true">
    <w:uiPriority w:val="1"/>
    <w:name w:val="Footer_PropriateryInformation Char"/>
    <w:basedOn w:val="AlntChar"/>
    <w:link w:val="FooterPropriateryInformation"/>
    <w:rsid w:val="2849E57D"/>
    <w:rPr>
      <w:smallCaps w:val="1"/>
      <w:sz w:val="16"/>
      <w:szCs w:val="16"/>
    </w:rPr>
  </w:style>
  <w:style w:type="paragraph" w:styleId="Balk11" w:customStyle="true">
    <w:uiPriority w:val="1"/>
    <w:name w:val="Başlık 11"/>
    <w:basedOn w:val="Normal"/>
    <w:rsid w:val="2849E57D"/>
    <w:pPr>
      <w:numPr>
        <w:ilvl w:val="0"/>
        <w:numId w:val="10"/>
      </w:numPr>
      <w:ind w:left="432" w:hanging="432"/>
    </w:pPr>
  </w:style>
  <w:style w:type="paragraph" w:styleId="Balk21" w:customStyle="true">
    <w:uiPriority w:val="1"/>
    <w:name w:val="Başlık 21"/>
    <w:basedOn w:val="Normal"/>
    <w:rsid w:val="2849E57D"/>
    <w:pPr>
      <w:numPr>
        <w:ilvl w:val="1"/>
        <w:numId w:val="10"/>
      </w:numPr>
      <w:ind w:left="576" w:hanging="576"/>
    </w:pPr>
  </w:style>
  <w:style w:type="paragraph" w:styleId="Balk31" w:customStyle="true">
    <w:uiPriority w:val="1"/>
    <w:name w:val="Başlık 31"/>
    <w:basedOn w:val="Normal"/>
    <w:rsid w:val="2849E57D"/>
    <w:pPr>
      <w:numPr>
        <w:ilvl w:val="2"/>
        <w:numId w:val="10"/>
      </w:numPr>
      <w:ind w:left="720" w:hanging="720"/>
    </w:pPr>
  </w:style>
  <w:style w:type="paragraph" w:styleId="Balk41" w:customStyle="true">
    <w:uiPriority w:val="1"/>
    <w:name w:val="Başlık 41"/>
    <w:basedOn w:val="Normal"/>
    <w:rsid w:val="2849E57D"/>
    <w:pPr>
      <w:numPr>
        <w:ilvl w:val="3"/>
        <w:numId w:val="10"/>
      </w:numPr>
      <w:ind w:left="864" w:hanging="864"/>
    </w:pPr>
  </w:style>
  <w:style w:type="paragraph" w:styleId="Balk51" w:customStyle="true">
    <w:uiPriority w:val="1"/>
    <w:name w:val="Başlık 51"/>
    <w:basedOn w:val="Normal"/>
    <w:rsid w:val="2849E57D"/>
    <w:pPr>
      <w:numPr>
        <w:ilvl w:val="4"/>
        <w:numId w:val="10"/>
      </w:numPr>
      <w:ind w:left="1008" w:hanging="1008"/>
    </w:pPr>
  </w:style>
  <w:style w:type="paragraph" w:styleId="Balk61" w:customStyle="true">
    <w:uiPriority w:val="1"/>
    <w:name w:val="Başlık 61"/>
    <w:basedOn w:val="Normal"/>
    <w:rsid w:val="2849E57D"/>
    <w:pPr>
      <w:numPr>
        <w:ilvl w:val="5"/>
        <w:numId w:val="10"/>
      </w:numPr>
      <w:ind w:left="1152" w:hanging="1152"/>
    </w:pPr>
  </w:style>
  <w:style w:type="paragraph" w:styleId="Balk71" w:customStyle="true">
    <w:uiPriority w:val="1"/>
    <w:name w:val="Başlık 71"/>
    <w:basedOn w:val="Normal"/>
    <w:rsid w:val="2849E57D"/>
    <w:pPr>
      <w:numPr>
        <w:ilvl w:val="6"/>
        <w:numId w:val="10"/>
      </w:numPr>
      <w:ind w:left="1296" w:hanging="1296"/>
    </w:pPr>
  </w:style>
  <w:style w:type="paragraph" w:styleId="Balk81" w:customStyle="true">
    <w:uiPriority w:val="1"/>
    <w:name w:val="Başlık 81"/>
    <w:basedOn w:val="Normal"/>
    <w:rsid w:val="2849E57D"/>
    <w:pPr>
      <w:numPr>
        <w:ilvl w:val="7"/>
        <w:numId w:val="10"/>
      </w:numPr>
      <w:ind w:left="1440" w:hanging="1440"/>
    </w:pPr>
  </w:style>
  <w:style w:type="paragraph" w:styleId="Balk91" w:customStyle="true">
    <w:uiPriority w:val="1"/>
    <w:name w:val="Başlık 91"/>
    <w:basedOn w:val="Normal"/>
    <w:rsid w:val="2849E57D"/>
    <w:pPr>
      <w:numPr>
        <w:ilvl w:val="8"/>
        <w:numId w:val="10"/>
      </w:numPr>
      <w:ind w:left="1584" w:hanging="1584"/>
    </w:pPr>
  </w:style>
  <w:style w:type="character" w:styleId="Balk1Char" w:customStyle="true">
    <w:uiPriority w:val="9"/>
    <w:name w:val="Başlık 1 Char"/>
    <w:basedOn w:val="VarsaylanParagrafYazTipi"/>
    <w:link w:val="Balk1"/>
    <w:rsid w:val="2849E57D"/>
    <w:rPr>
      <w:rFonts w:ascii="Verdana Pro" w:hAnsi="Verdana Pro" w:eastAsia="Calibri" w:cs="Arial" w:eastAsiaTheme="minorAscii" w:cstheme="minorBidi"/>
      <w:noProof/>
      <w:sz w:val="28"/>
      <w:szCs w:val="28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true">
    <w:uiPriority w:val="1"/>
    <w:name w:val="DOCUMENT_TAG"/>
    <w:basedOn w:val="stBilgi"/>
    <w:link w:val="DOCUMENTTAGChar"/>
    <w:qFormat/>
    <w:rsid w:val="2849E57D"/>
    <w:rPr>
      <w:smallCaps w:val="1"/>
      <w:sz w:val="14"/>
      <w:szCs w:val="14"/>
      <w:lang w:val="en-US"/>
    </w:rPr>
    <w:pPr>
      <w:tabs>
        <w:tab w:val="clear" w:leader="none" w:pos="425"/>
        <w:tab w:val="left" w:leader="none" w:pos="888"/>
        <w:tab w:val="center" w:leader="none" w:pos="4703"/>
        <w:tab w:val="right" w:leader="none" w:pos="9406"/>
        <w:tab w:val="left" w:leader="none" w:pos="425"/>
      </w:tabs>
    </w:pPr>
  </w:style>
  <w:style w:type="paragraph" w:styleId="DOCUMENTHEADER" w:customStyle="true">
    <w:uiPriority w:val="1"/>
    <w:name w:val="DOCUMENT_HEADER"/>
    <w:basedOn w:val="stBilgi"/>
    <w:link w:val="DOCUMENTHEADERChar"/>
    <w:qFormat/>
    <w:rsid w:val="2849E57D"/>
    <w:rPr>
      <w:rFonts w:ascii="Arial" w:hAnsi="Arial"/>
      <w:sz w:val="32"/>
      <w:szCs w:val="32"/>
      <w:lang w:val="en-US"/>
    </w:rPr>
    <w:pPr>
      <w:tabs>
        <w:tab w:val="clear" w:leader="none" w:pos="425"/>
        <w:tab w:val="center" w:leader="none" w:pos="4703"/>
        <w:tab w:val="right" w:leader="none" w:pos="9406"/>
        <w:tab w:val="left" w:leader="none" w:pos="425"/>
      </w:tabs>
      <w:spacing w:after="0"/>
      <w:jc w:val="center"/>
    </w:pPr>
  </w:style>
  <w:style w:type="character" w:styleId="DOCUMENTTAGChar" w:customStyle="true">
    <w:uiPriority w:val="1"/>
    <w:name w:val="DOCUMENT_TAG Char"/>
    <w:basedOn w:val="stBilgiChar"/>
    <w:link w:val="DOCUMENTTAG"/>
    <w:rsid w:val="2849E57D"/>
    <w:rPr>
      <w:rFonts w:ascii="Verdana Pro" w:hAnsi="Verdana Pro" w:eastAsia="Calibri" w:cs="Arial" w:eastAsiaTheme="minorAscii"/>
      <w:smallCaps w:val="1"/>
      <w:sz w:val="14"/>
      <w:szCs w:val="14"/>
    </w:rPr>
  </w:style>
  <w:style w:type="paragraph" w:styleId="DOCUMENTHEADEREN" w:customStyle="true">
    <w:uiPriority w:val="1"/>
    <w:name w:val="DOCUMENT_HEADER_EN"/>
    <w:basedOn w:val="DOCUMENTHEADER"/>
    <w:link w:val="DOCUMENTHEADERENChar"/>
    <w:qFormat/>
    <w:rsid w:val="2849E57D"/>
    <w:rPr>
      <w:b w:val="1"/>
      <w:bCs w:val="1"/>
      <w:i w:val="1"/>
      <w:iCs w:val="1"/>
      <w:smallCaps w:val="1"/>
      <w:sz w:val="18"/>
      <w:szCs w:val="18"/>
    </w:rPr>
  </w:style>
  <w:style w:type="character" w:styleId="DOCUMENTHEADERChar" w:customStyle="true">
    <w:uiPriority w:val="1"/>
    <w:name w:val="DOCUMENT_HEADER Char"/>
    <w:basedOn w:val="stBilgiChar"/>
    <w:link w:val="DOCUMENTHEADER"/>
    <w:rsid w:val="2849E57D"/>
    <w:rPr>
      <w:rFonts w:ascii="Arial" w:hAnsi="Arial" w:eastAsia="Calibri" w:cs="Arial" w:eastAsiaTheme="minorAscii"/>
      <w:sz w:val="32"/>
      <w:szCs w:val="32"/>
    </w:rPr>
  </w:style>
  <w:style w:type="character" w:styleId="DOCUMENTHEADERENChar" w:customStyle="true">
    <w:uiPriority w:val="1"/>
    <w:name w:val="DOCUMENT_HEADER_EN Char"/>
    <w:basedOn w:val="VarsaylanParagrafYazTipi"/>
    <w:link w:val="DOCUMENTHEADEREN"/>
    <w:rsid w:val="2849E57D"/>
    <w:rPr>
      <w:rFonts w:ascii="Arial" w:hAnsi="Arial" w:eastAsia="Calibri" w:cs="Arial" w:eastAsiaTheme="minorAscii"/>
      <w:b w:val="1"/>
      <w:bCs w:val="1"/>
      <w:i w:val="1"/>
      <w:iCs w:val="1"/>
      <w:smallCaps w:val="1"/>
      <w:noProof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uiPriority w:val="34"/>
    <w:name w:val="List Paragraph"/>
    <w:basedOn w:val="Normal"/>
    <w:qFormat/>
    <w:rsid w:val="2849E57D"/>
    <w:pPr>
      <w:spacing/>
      <w:ind w:left="720"/>
      <w:contextualSpacing/>
    </w:pPr>
  </w:style>
  <w:style w:type="paragraph" w:styleId="DOCUMENTFOOTERFORMNO" w:customStyle="true">
    <w:uiPriority w:val="1"/>
    <w:name w:val="DOCUMENT_FOOTER_FORM_NO"/>
    <w:basedOn w:val="Normal"/>
    <w:link w:val="DOCUMENTFOOTERFORMNOChar"/>
    <w:qFormat/>
    <w:rsid w:val="2849E57D"/>
    <w:rPr>
      <w:sz w:val="16"/>
      <w:szCs w:val="16"/>
      <w:lang w:val="en-US"/>
    </w:rPr>
    <w:pPr>
      <w:tabs>
        <w:tab w:val="clear" w:leader="none" w:pos="425"/>
        <w:tab w:val="left" w:leader="none" w:pos="425"/>
      </w:tabs>
      <w:spacing w:after="0"/>
      <w:jc w:val="left"/>
    </w:pPr>
  </w:style>
  <w:style w:type="character" w:styleId="DOCUMENTFOOTERFORMNOChar" w:customStyle="true">
    <w:uiPriority w:val="1"/>
    <w:name w:val="DOCUMENT_FOOTER_FORM_NO Char"/>
    <w:basedOn w:val="VarsaylanParagrafYazTipi"/>
    <w:link w:val="DOCUMENTFOOTERFORMNO"/>
    <w:rsid w:val="2849E57D"/>
    <w:rPr>
      <w:noProof/>
      <w:sz w:val="16"/>
      <w:szCs w:val="16"/>
    </w:rPr>
  </w:style>
  <w:style w:type="character" w:styleId="Heading2Char" w:customStyle="true">
    <w:uiPriority w:val="9"/>
    <w:name w:val="Heading 2 Char"/>
    <w:basedOn w:val="VarsaylanParagrafYazTipi"/>
    <w:link w:val="Heading2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tr-T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2849E57D"/>
    <w:rPr>
      <w:rFonts w:eastAsia="" w:eastAsiaTheme="minorEastAsia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849E57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VarsaylanParagrafYazTipi"/>
    <w:link w:val="Heading3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sz w:val="24"/>
      <w:szCs w:val="24"/>
      <w:lang w:val="tr-TR"/>
    </w:rPr>
  </w:style>
  <w:style w:type="character" w:styleId="Heading4Char" w:customStyle="true">
    <w:uiPriority w:val="9"/>
    <w:name w:val="Heading 4 Char"/>
    <w:basedOn w:val="VarsaylanParagrafYazTipi"/>
    <w:link w:val="Heading4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tr-TR"/>
    </w:rPr>
  </w:style>
  <w:style w:type="character" w:styleId="Heading5Char" w:customStyle="true">
    <w:uiPriority w:val="9"/>
    <w:name w:val="Heading 5 Char"/>
    <w:basedOn w:val="VarsaylanParagrafYazTipi"/>
    <w:link w:val="Heading5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F5496" w:themeColor="accent1" w:themeTint="FF" w:themeShade="BF"/>
      <w:lang w:val="tr-TR"/>
    </w:rPr>
  </w:style>
  <w:style w:type="character" w:styleId="Heading6Char" w:customStyle="true">
    <w:uiPriority w:val="9"/>
    <w:name w:val="Heading 6 Char"/>
    <w:basedOn w:val="VarsaylanParagrafYazTipi"/>
    <w:link w:val="Heading6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1F3763"/>
      <w:lang w:val="tr-TR"/>
    </w:rPr>
  </w:style>
  <w:style w:type="character" w:styleId="Heading7Char" w:customStyle="true">
    <w:uiPriority w:val="9"/>
    <w:name w:val="Heading 7 Char"/>
    <w:basedOn w:val="VarsaylanParagrafYazTipi"/>
    <w:link w:val="Heading7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1F3763"/>
      <w:lang w:val="tr-TR"/>
    </w:rPr>
  </w:style>
  <w:style w:type="character" w:styleId="Heading8Char" w:customStyle="true">
    <w:uiPriority w:val="9"/>
    <w:name w:val="Heading 8 Char"/>
    <w:basedOn w:val="VarsaylanParagrafYazTipi"/>
    <w:link w:val="Heading8"/>
    <w:rsid w:val="2849E57D"/>
    <w:rPr>
      <w:rFonts w:ascii="Calibri Light" w:hAnsi="Calibri Light" w:eastAsia="" w:cs="Times New Roman" w:asciiTheme="majorAscii" w:hAnsiTheme="majorAscii" w:eastAsiaTheme="majorEastAsia" w:cstheme="majorBidi"/>
      <w:noProof/>
      <w:color w:val="272727"/>
      <w:sz w:val="21"/>
      <w:szCs w:val="21"/>
      <w:lang w:val="tr-TR"/>
    </w:rPr>
  </w:style>
  <w:style w:type="character" w:styleId="Heading9Char" w:customStyle="true">
    <w:uiPriority w:val="9"/>
    <w:name w:val="Heading 9 Char"/>
    <w:basedOn w:val="VarsaylanParagrafYazTipi"/>
    <w:link w:val="Heading9"/>
    <w:rsid w:val="2849E57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tr-TR"/>
    </w:rPr>
  </w:style>
  <w:style w:type="character" w:styleId="SubtitleChar" w:customStyle="true">
    <w:uiPriority w:val="11"/>
    <w:name w:val="Subtitle Char"/>
    <w:basedOn w:val="VarsaylanParagrafYazTipi"/>
    <w:link w:val="Subtitle"/>
    <w:rsid w:val="2849E57D"/>
    <w:rPr>
      <w:rFonts w:ascii="Calibri" w:hAnsi="Calibri" w:eastAsia="" w:cs="Arial" w:asciiTheme="minorAscii" w:hAnsiTheme="minorAscii" w:eastAsiaTheme="minorEastAsia" w:cstheme="minorBidi"/>
      <w:noProof/>
      <w:color w:val="5A5A5A"/>
      <w:lang w:val="tr-TR"/>
    </w:rPr>
  </w:style>
  <w:style w:type="character" w:styleId="IntenseQuoteChar" w:customStyle="true">
    <w:uiPriority w:val="30"/>
    <w:name w:val="Intense Quote Char"/>
    <w:basedOn w:val="VarsaylanParagrafYazTipi"/>
    <w:link w:val="IntenseQuote"/>
    <w:rsid w:val="2849E57D"/>
    <w:rPr>
      <w:i w:val="1"/>
      <w:iCs w:val="1"/>
      <w:noProof/>
      <w:color w:val="4472C4" w:themeColor="accent1" w:themeTint="FF" w:themeShade="FF"/>
      <w:lang w:val="tr-TR"/>
    </w:rPr>
  </w:style>
  <w:style w:type="paragraph" w:styleId="TOC1">
    <w:uiPriority w:val="39"/>
    <w:name w:val="toc 1"/>
    <w:basedOn w:val="Normal"/>
    <w:next w:val="Normal"/>
    <w:unhideWhenUsed/>
    <w:rsid w:val="2849E57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849E57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849E57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849E57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849E57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849E57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849E57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849E57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849E57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849E57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VarsaylanParagrafYazTipi"/>
    <w:semiHidden/>
    <w:link w:val="EndnoteText"/>
    <w:rsid w:val="2849E57D"/>
    <w:rPr>
      <w:noProof/>
      <w:sz w:val="20"/>
      <w:szCs w:val="20"/>
      <w:lang w:val="tr-T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849E57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VarsaylanParagrafYazTipi"/>
    <w:semiHidden/>
    <w:link w:val="FootnoteText"/>
    <w:rsid w:val="2849E57D"/>
    <w:rPr>
      <w:noProof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comments" Target="comments.xml" Id="R1e50528cba61476d" /><Relationship Type="http://schemas.microsoft.com/office/2011/relationships/people" Target="people.xml" Id="R5e0be35171554036" /><Relationship Type="http://schemas.microsoft.com/office/2011/relationships/commentsExtended" Target="commentsExtended.xml" Id="R5e894fe66b624b38" /><Relationship Type="http://schemas.microsoft.com/office/2016/09/relationships/commentsIds" Target="commentsIds.xml" Id="R24bee39d51c34f74" /><Relationship Type="http://schemas.microsoft.com/office/2018/08/relationships/commentsExtensible" Target="commentsExtensible.xml" Id="R08d3abbbfeb94fc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N20210219-1594514891-3229</_dlc_DocId>
    <_dlc_DocIdUrl xmlns="f6d82c61-1620-4961-a845-3717486f5cdd">
      <Url>https://navioteknoloji.sharepoint.com/teams/N20210219/_layouts/15/DocIdRedir.aspx?ID=N20210219-1594514891-3229</Url>
      <Description>N20210219-1594514891-3229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580E0C0-9C3E-41E1-A7A4-971086F948C3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12</revision>
  <dcterms:created xsi:type="dcterms:W3CDTF">2021-11-26T14:18:00.0000000Z</dcterms:created>
  <dcterms:modified xsi:type="dcterms:W3CDTF">2023-01-06T07:32:58.5214120Z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f6a3af38-e7e0-4fba-88c1-625b39092d82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