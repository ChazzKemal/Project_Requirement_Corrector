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E00D1C7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E00D1C7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03D12B2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BD1C3E" w14:paraId="1BABF3D9" w14:textId="6DD730FF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BD1C3E">
                    <w:rPr>
                      <w:sz w:val="20"/>
                      <w:szCs w:val="20"/>
                    </w:rPr>
                    <w:t>NA0003011-DSS-00253</w:t>
                  </w:r>
                </w:p>
              </w:tc>
            </w:tr>
            <w:tr w:rsidR="00914FB6" w:rsidTr="003D12B2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A858CA" w:rsidP="00914FB6" w:rsidRDefault="00BD1C3E" w14:paraId="2BFCFFE6" w14:textId="7228C5A2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BD1C3E">
                    <w:rPr>
                      <w:sz w:val="20"/>
                      <w:szCs w:val="20"/>
                    </w:rPr>
                    <w:t>NEM42106-PIDS-022</w:t>
                  </w:r>
                </w:p>
              </w:tc>
            </w:tr>
            <w:tr w:rsidR="00914FB6" w:rsidTr="003D12B2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EF4DAB" w14:paraId="132A6309" w14:textId="13B08CE5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003D12B2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EF4DAB" w14:paraId="1F54352D" w14:textId="08D32ADD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Hilmi Safa YILMAZ</w:t>
                  </w:r>
                </w:p>
              </w:tc>
            </w:tr>
            <w:tr w:rsidR="00914FB6" w:rsidTr="003D12B2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003D12B2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E00D1C7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E00D1C7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="00302570" w:rsidP="00F87F4D" w:rsidRDefault="002E1F46" w14:paraId="5BD0A75E" w14:textId="0D2D9F39">
                  <w:r w:rsidRPr="002E1F46">
                    <w:t>Software shall disable IBIT function when an error is detected in FDU_TEST input circuit.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5E00D1C7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E00D1C7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C432DC" w14:paraId="18736372" w14:textId="1050B6EB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35157B" w14:paraId="6331142C" w14:textId="6E5D06B9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E00D1C7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2C0241A5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E00D1C7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164BAC4E" w14:paraId="07CFC0DD" w14:textId="77777777">
              <w:tc>
                <w:tcPr>
                  <w:tcW w:w="8988" w:type="dxa"/>
                  <w:tcMar/>
                </w:tcPr>
                <w:p w:rsidRPr="002628CE" w:rsidR="009B540C" w:rsidP="00257894" w:rsidRDefault="00C5331C" w14:paraId="42CE84F7" w14:textId="302DEFF9">
                  <w:r w:rsidR="00C5331C">
                    <w:rPr/>
                    <w:t xml:space="preserve">TEST sinyalinin okuma devresinde bir hata </w:t>
                  </w:r>
                  <w:proofErr w:type="spellStart"/>
                  <w:r w:rsidR="00C5331C">
                    <w:rPr/>
                    <w:t>olustu</w:t>
                  </w:r>
                  <w:r w:rsidR="008752FB">
                    <w:rPr/>
                    <w:t>ğ</w:t>
                  </w:r>
                  <w:r w:rsidR="00C5331C">
                    <w:rPr/>
                    <w:t>u</w:t>
                  </w:r>
                  <w:proofErr w:type="spellEnd"/>
                  <w:r w:rsidR="00C5331C">
                    <w:rPr/>
                    <w:t xml:space="preserve"> durumda, </w:t>
                  </w:r>
                  <w:proofErr w:type="spellStart"/>
                  <w:r w:rsidR="00C5331C">
                    <w:rPr/>
                    <w:t>uçus</w:t>
                  </w:r>
                  <w:proofErr w:type="spellEnd"/>
                  <w:r w:rsidR="00C5331C">
                    <w:rPr/>
                    <w:t xml:space="preserve"> s</w:t>
                  </w:r>
                  <w:r w:rsidR="18A1FD5C">
                    <w:rPr/>
                    <w:t>ı</w:t>
                  </w:r>
                  <w:r w:rsidR="00C5331C">
                    <w:rPr/>
                    <w:t>ras</w:t>
                  </w:r>
                  <w:r w:rsidR="31913005">
                    <w:rPr/>
                    <w:t>ı</w:t>
                  </w:r>
                  <w:r w:rsidR="00C5331C">
                    <w:rPr/>
                    <w:t>nda hatal</w:t>
                  </w:r>
                  <w:r w:rsidR="00F51FD6">
                    <w:rPr/>
                    <w:t>ı</w:t>
                  </w:r>
                  <w:r w:rsidR="00C5331C">
                    <w:rPr/>
                    <w:t xml:space="preserve"> olarak IBIT testine girilmesi ve yang</w:t>
                  </w:r>
                  <w:r w:rsidR="0CDB850E">
                    <w:rPr/>
                    <w:t>ı</w:t>
                  </w:r>
                  <w:r w:rsidR="00C5331C">
                    <w:rPr/>
                    <w:t>n/yüksek</w:t>
                  </w:r>
                  <w:r w:rsidR="00853E6A">
                    <w:rPr/>
                    <w:t xml:space="preserve"> </w:t>
                  </w:r>
                  <w:r w:rsidR="00C5331C">
                    <w:rPr/>
                    <w:t>s</w:t>
                  </w:r>
                  <w:r w:rsidR="00853E6A">
                    <w:rPr/>
                    <w:t>ı</w:t>
                  </w:r>
                  <w:r w:rsidR="00C5331C">
                    <w:rPr/>
                    <w:t>cakl</w:t>
                  </w:r>
                  <w:r w:rsidR="00853E6A">
                    <w:rPr/>
                    <w:t>ı</w:t>
                  </w:r>
                  <w:r w:rsidR="00C5331C">
                    <w:rPr/>
                    <w:t>k bilgilerinin üretilememesi du</w:t>
                  </w:r>
                  <w:r w:rsidR="00853E6A">
                    <w:rPr/>
                    <w:t>ru</w:t>
                  </w:r>
                  <w:r w:rsidR="00C5331C">
                    <w:rPr/>
                    <w:t>munu engellemek için bu gereksinim yaz</w:t>
                  </w:r>
                  <w:r w:rsidR="00853E6A">
                    <w:rPr/>
                    <w:t>ılmıştır</w:t>
                  </w:r>
                  <w:r w:rsidR="00C5331C">
                    <w:rPr/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E00D1C7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E00D1C7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E00D1C7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DB38CC" w14:paraId="01669455" w14:textId="494BB55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2D21A619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A22755" w14:paraId="0E7B492B" w14:textId="0453D58D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3F0795" w14:paraId="32DA03D3" w14:textId="152F7B2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9A2C74" w14:paraId="7792D561" w14:textId="6B61637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1570F4" w14:paraId="564179B3" w14:textId="2099895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181771" w14:paraId="52CE4FF7" w14:textId="0724C4D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</w:tcPr>
                    <w:p w:rsidR="002F7722" w:rsidP="00212B47" w:rsidRDefault="00BD1C3E" w14:paraId="4090D15E" w14:textId="656766B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</w:tcPr>
                    <w:p w:rsidR="002F7722" w:rsidP="00212B47" w:rsidRDefault="00DE1FEC" w14:paraId="470492C2" w14:textId="519B344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E00D1C7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E00D1C7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8CB967C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BD1C3E" w14:paraId="274EED0F" w14:textId="1F3ABC2F">
                  <w:r w:rsidRPr="002E1F46">
                    <w:t>Software</w:t>
                  </w:r>
                </w:p>
              </w:tc>
            </w:tr>
            <w:tr w:rsidR="000E4C7A" w:rsidTr="58CB967C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114CC2" w14:paraId="013E36B7" w14:textId="60AE8720">
                  <w:r w:rsidRPr="00114CC2">
                    <w:t>shall disable</w:t>
                  </w:r>
                </w:p>
              </w:tc>
            </w:tr>
            <w:tr w:rsidR="000E4C7A" w:rsidTr="58CB967C" w14:paraId="76329FE6" w14:textId="77777777">
              <w:tc>
                <w:tcPr>
                  <w:tcW w:w="2586" w:type="dxa"/>
                  <w:tcMar/>
                </w:tcPr>
                <w:p w:rsidR="000E4C7A" w:rsidP="00FC5E43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7A7E40" w:rsidRDefault="00BD1C3E" w14:paraId="73B15C66" w14:textId="014F920F">
                  <w:r w:rsidR="00BD1C3E">
                    <w:rPr/>
                    <w:t xml:space="preserve">IBIT </w:t>
                  </w:r>
                  <w:r w:rsidR="00BD1C3E">
                    <w:rPr/>
                    <w:t>function</w:t>
                  </w:r>
                  <w:r w:rsidR="00BD1C3E">
                    <w:rPr/>
                    <w:t xml:space="preserve"> </w:t>
                  </w:r>
                </w:p>
              </w:tc>
            </w:tr>
            <w:tr w:rsidR="000E4C7A" w:rsidTr="58CB967C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58CB967C" w:rsidRDefault="000E4C7A" w14:paraId="555674AC" w14:textId="3B97FD0F">
                  <w:pPr>
                    <w:pStyle w:val="Normal"/>
                  </w:pPr>
                  <w:proofErr w:type="spellStart"/>
                  <w:r w:rsidR="3150A946">
                    <w:rPr/>
                    <w:t>when</w:t>
                  </w:r>
                  <w:proofErr w:type="spellEnd"/>
                  <w:r w:rsidR="3150A946">
                    <w:rPr/>
                    <w:t xml:space="preserve"> an </w:t>
                  </w:r>
                  <w:proofErr w:type="spellStart"/>
                  <w:r w:rsidR="3150A946">
                    <w:rPr/>
                    <w:t>error</w:t>
                  </w:r>
                  <w:proofErr w:type="spellEnd"/>
                  <w:r w:rsidR="3150A946">
                    <w:rPr/>
                    <w:t xml:space="preserve"> is </w:t>
                  </w:r>
                  <w:proofErr w:type="spellStart"/>
                  <w:r w:rsidR="3150A946">
                    <w:rPr/>
                    <w:t>detected</w:t>
                  </w:r>
                  <w:proofErr w:type="spellEnd"/>
                  <w:r w:rsidR="3150A946">
                    <w:rPr/>
                    <w:t xml:space="preserve"> in FDU_TEST </w:t>
                  </w:r>
                  <w:proofErr w:type="spellStart"/>
                  <w:r w:rsidR="3150A946">
                    <w:rPr/>
                    <w:t>input</w:t>
                  </w:r>
                  <w:proofErr w:type="spellEnd"/>
                  <w:r w:rsidR="3150A946">
                    <w:rPr/>
                    <w:t xml:space="preserve"> </w:t>
                  </w:r>
                  <w:proofErr w:type="spellStart"/>
                  <w:r w:rsidR="3150A946">
                    <w:rPr/>
                    <w:t>circuit</w:t>
                  </w:r>
                  <w:proofErr w:type="spellEnd"/>
                  <w:r w:rsidR="3150A946">
                    <w:rPr/>
                    <w:t>.</w:t>
                  </w:r>
                </w:p>
              </w:tc>
            </w:tr>
            <w:tr w:rsidR="000E4C7A" w:rsidTr="58CB967C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58CB967C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E00D1C7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E00D1C7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8CB967C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791F24" w14:paraId="0733D4C5" w14:textId="7FB85137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E935C6" w:rsidP="00212B47" w:rsidRDefault="002D48E9" w14:paraId="6A764D00" w14:textId="15A8C22D">
                  <w:r w:rsidR="6F6A6BB6">
                    <w:rPr>
                      <w:strike w:val="0"/>
                      <w:dstrike w:val="0"/>
                    </w:rPr>
                    <w:t>FDU üzerindeki voltaj seviyelerini devreye müdahale etmeden değiştirmek mümkün olmadığı için bu testin geliştirme kartı üzerinden yapılması gerekmektedir.</w:t>
                  </w:r>
                  <w:r w:rsidR="6F6A6BB6">
                    <w:rPr/>
                    <w:t xml:space="preserve"> </w:t>
                  </w:r>
                  <w:proofErr w:type="spellStart"/>
                  <w:r w:rsidR="6F6A6BB6">
                    <w:rPr/>
                    <w:t>MCU’nun</w:t>
                  </w:r>
                  <w:proofErr w:type="spellEnd"/>
                  <w:r w:rsidR="6F6A6BB6">
                    <w:rPr/>
                    <w:t xml:space="preserve"> </w:t>
                  </w:r>
                  <w:r w:rsidR="616C6F59">
                    <w:rPr/>
                    <w:t xml:space="preserve">ilgili </w:t>
                  </w:r>
                  <w:r w:rsidR="6F6A6BB6">
                    <w:rPr/>
                    <w:t>ADC pinlerine ölçtükleri voltaj seviyesine göre ayarlanmış limit değerlerin dışında bir voltaj uygulanm</w:t>
                  </w:r>
                  <w:r w:rsidR="400E6AFB">
                    <w:rPr/>
                    <w:t>a</w:t>
                  </w:r>
                  <w:r w:rsidR="6F6A6BB6">
                    <w:rPr/>
                    <w:t>lıdır.</w:t>
                  </w:r>
                  <w:r w:rsidR="3EA099C8">
                    <w:rPr/>
                    <w:t xml:space="preserve"> </w:t>
                  </w:r>
                  <w:r w:rsidR="0B2613E4">
                    <w:rPr/>
                    <w:t xml:space="preserve">ARINC429 üzerinden Test </w:t>
                  </w:r>
                  <w:proofErr w:type="spellStart"/>
                  <w:r w:rsidR="0B2613E4">
                    <w:rPr/>
                    <w:t>inputunun</w:t>
                  </w:r>
                  <w:proofErr w:type="spellEnd"/>
                  <w:r w:rsidR="0B2613E4">
                    <w:rPr/>
                    <w:t xml:space="preserve"> hatalı olduğu Uçak bilgisayarına bildirilir. </w:t>
                  </w:r>
                  <w:r w:rsidR="6F6A6BB6">
                    <w:rPr/>
                    <w:t>Yazılım hatayı algıladığında test başarılı sonuçlanır.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E00D1C7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4712387B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  <w:color w:val="auto"/>
              </w:rPr>
            </w:pPr>
            <w:r w:rsidRPr="4712387B" w:rsidR="00334478">
              <w:rPr>
                <w:b w:val="1"/>
                <w:bCs w:val="1"/>
                <w:color w:val="auto"/>
              </w:rPr>
              <w:t>ANALYSIS</w:t>
            </w:r>
          </w:p>
        </w:tc>
      </w:tr>
      <w:tr w:rsidRPr="004D3450" w:rsidR="00334478" w:rsidTr="5E00D1C7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5E00D1C7" w14:paraId="4F0474EE" w14:textId="77777777">
              <w:tc>
                <w:tcPr>
                  <w:tcW w:w="8988" w:type="dxa"/>
                  <w:tcMar/>
                </w:tcPr>
                <w:p w:rsidR="00334478" w:rsidP="1083353B" w:rsidRDefault="00B751ED" w14:paraId="20E34AC6" w14:textId="69048A35">
                  <w:pPr>
                    <w:pStyle w:val="Normal"/>
                    <w:rPr>
                      <w:ins w:author="Gürkan KARAKUŞ" w:date="2023-01-19T07:42:10.106Z" w:id="1871403092"/>
                    </w:rPr>
                  </w:pPr>
                  <w:proofErr w:type="spellStart"/>
                  <w:r w:rsidR="5B99B930">
                    <w:rPr/>
                    <w:t>Discrete</w:t>
                  </w:r>
                  <w:proofErr w:type="spellEnd"/>
                  <w:r w:rsidR="5B99B930">
                    <w:rPr/>
                    <w:t xml:space="preserve"> </w:t>
                  </w:r>
                  <w:proofErr w:type="spellStart"/>
                  <w:r w:rsidR="5B99B930">
                    <w:rPr/>
                    <w:t>Input</w:t>
                  </w:r>
                  <w:proofErr w:type="spellEnd"/>
                  <w:r w:rsidR="5B99B930">
                    <w:rPr/>
                    <w:t xml:space="preserve"> </w:t>
                  </w:r>
                  <w:proofErr w:type="spellStart"/>
                  <w:r w:rsidR="5B99B930">
                    <w:rPr/>
                    <w:t>Voltage</w:t>
                  </w:r>
                  <w:proofErr w:type="spellEnd"/>
                  <w:r w:rsidR="5B99B930">
                    <w:rPr/>
                    <w:t xml:space="preserve"> testi</w:t>
                  </w:r>
                  <w:r w:rsidR="7F80A9EA">
                    <w:rPr/>
                    <w:t>:</w:t>
                  </w:r>
                </w:p>
                <w:p w:rsidR="0FD3D0F1" w:rsidP="1083353B" w:rsidRDefault="0FD3D0F1" w14:paraId="0E3D7F69" w14:textId="2D4AB692">
                  <w:pPr>
                    <w:pStyle w:val="Normal"/>
                    <w:rPr/>
                  </w:pPr>
                  <w:proofErr w:type="spellStart"/>
                  <w:r w:rsidR="0FD3D0F1">
                    <w:rPr/>
                    <w:t>Discrete</w:t>
                  </w:r>
                  <w:proofErr w:type="spellEnd"/>
                  <w:r w:rsidR="0FD3D0F1">
                    <w:rPr/>
                    <w:t xml:space="preserve"> </w:t>
                  </w:r>
                  <w:proofErr w:type="spellStart"/>
                  <w:r w:rsidR="0FD3D0F1">
                    <w:rPr/>
                    <w:t>input</w:t>
                  </w:r>
                  <w:proofErr w:type="spellEnd"/>
                  <w:r w:rsidR="0FD3D0F1">
                    <w:rPr/>
                    <w:t xml:space="preserve"> voltaj testi ARINC HI-35930 entegresi ve I/O izolasyon entegresinin GPIO voltajını ölçer.</w:t>
                  </w:r>
                </w:p>
                <w:p w:rsidR="0FD3D0F1" w:rsidP="1083353B" w:rsidRDefault="0FD3D0F1" w14:paraId="5FFB7220" w14:textId="39BD1140">
                  <w:pPr>
                    <w:pStyle w:val="Normal"/>
                    <w:rPr/>
                  </w:pPr>
                  <w:r w:rsidR="0FD3D0F1">
                    <w:rPr/>
                    <w:t xml:space="preserve">ARINC HI-35930 entegresi 3.3 V +- </w:t>
                  </w:r>
                  <w:proofErr w:type="gramStart"/>
                  <w:r w:rsidR="0FD3D0F1">
                    <w:rPr/>
                    <w:t>%10</w:t>
                  </w:r>
                  <w:proofErr w:type="gramEnd"/>
                  <w:r w:rsidR="0FD3D0F1">
                    <w:rPr/>
                    <w:t xml:space="preserve"> ile çalışır. I/O izolasyon </w:t>
                  </w:r>
                  <w:proofErr w:type="gramStart"/>
                  <w:r w:rsidR="0FD3D0F1">
                    <w:rPr/>
                    <w:t xml:space="preserve">entegresi  </w:t>
                  </w:r>
                  <w:r w:rsidR="0FD3D0F1">
                    <w:rPr/>
                    <w:t>3.3</w:t>
                  </w:r>
                  <w:proofErr w:type="gramEnd"/>
                  <w:r w:rsidR="0FD3D0F1">
                    <w:rPr/>
                    <w:t xml:space="preserve"> V +- 0.15 ile çalışır.</w:t>
                  </w:r>
                </w:p>
                <w:p w:rsidR="1083353B" w:rsidP="1083353B" w:rsidRDefault="1083353B" w14:paraId="36B82C82" w14:textId="12186272">
                  <w:pPr>
                    <w:pStyle w:val="Normal"/>
                    <w:rPr>
                      <w:del w:author="Gürkan KARAKUŞ" w:date="2023-01-19T07:41:55.013Z" w:id="754177989"/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  <w:p w:rsidR="00334478" w:rsidP="58CB967C" w:rsidRDefault="00B751ED" w14:paraId="04ECE007" w14:textId="6746CBAE">
                  <w:pPr>
                    <w:pStyle w:val="Normal"/>
                  </w:pPr>
                  <w:r w:rsidR="7F041A6A">
                    <w:rPr/>
                    <w:t>Discrete</w:t>
                  </w:r>
                  <w:r w:rsidR="7F041A6A">
                    <w:rPr/>
                    <w:t xml:space="preserve"> </w:t>
                  </w:r>
                  <w:r w:rsidR="7F041A6A">
                    <w:rPr/>
                    <w:t>Input</w:t>
                  </w:r>
                  <w:r w:rsidR="7F041A6A">
                    <w:rPr/>
                    <w:t xml:space="preserve"> </w:t>
                  </w:r>
                  <w:r w:rsidR="7F041A6A">
                    <w:rPr/>
                    <w:t>Voltage</w:t>
                  </w:r>
                  <w:r w:rsidR="7F041A6A">
                    <w:rPr/>
                    <w:t xml:space="preserve"> Testi</w:t>
                  </w:r>
                  <w:r w:rsidR="3C4312EB">
                    <w:rPr/>
                    <w:t xml:space="preserve"> CBIT içerisinde yapıl</w:t>
                  </w:r>
                  <w:r w:rsidR="0D978927">
                    <w:rPr/>
                    <w:t>abilir</w:t>
                  </w:r>
                  <w:r w:rsidR="3C4312EB">
                    <w:rPr/>
                    <w:t xml:space="preserve">. </w:t>
                  </w:r>
                  <w:r w:rsidR="21FC1BE8">
                    <w:rPr/>
                    <w:t xml:space="preserve">IBIT fonksiyonuna giriş koşulu </w:t>
                  </w:r>
                  <w:r w:rsidR="3C4312EB">
                    <w:rPr/>
                    <w:t>CBIT bitiminde</w:t>
                  </w:r>
                  <w:r w:rsidR="4110A878">
                    <w:rPr/>
                    <w:t>ki</w:t>
                  </w:r>
                  <w:r w:rsidR="3C4312EB">
                    <w:rPr/>
                    <w:t xml:space="preserve"> test sonucuna bakılarak </w:t>
                  </w:r>
                  <w:r w:rsidR="2E13D5C1">
                    <w:rPr/>
                    <w:t>tasarlanabilir</w:t>
                  </w:r>
                  <w:r w:rsidR="3FE23375">
                    <w:rPr/>
                    <w:t>.</w:t>
                  </w:r>
                  <w:r w:rsidR="6BA5C2B0">
                    <w:rPr/>
                    <w:t xml:space="preserve"> </w:t>
                  </w:r>
                </w:p>
                <w:p w:rsidR="65162CED" w:rsidP="5E00D1C7" w:rsidRDefault="65162CED" w14:paraId="6E698AE1" w14:textId="6673A159">
                  <w:pPr>
                    <w:pStyle w:val="Normal"/>
                  </w:pPr>
                  <w:proofErr w:type="spellStart"/>
                  <w:r w:rsidR="65162CED">
                    <w:rPr/>
                    <w:t>Input</w:t>
                  </w:r>
                  <w:proofErr w:type="spellEnd"/>
                  <w:r w:rsidR="65162CED">
                    <w:rPr/>
                    <w:t xml:space="preserve"> </w:t>
                  </w:r>
                  <w:proofErr w:type="spellStart"/>
                  <w:r w:rsidR="65162CED">
                    <w:rPr/>
                    <w:t>voltage</w:t>
                  </w:r>
                  <w:proofErr w:type="spellEnd"/>
                  <w:r w:rsidR="65162CED">
                    <w:rPr/>
                    <w:t xml:space="preserve"> test 5 saniyede bir CBIT içerisinde bu entegreleri test eder.</w:t>
                  </w:r>
                  <w:r w:rsidR="5FDCE0E3">
                    <w:rPr/>
                    <w:t xml:space="preserve"> Daha kısa bir süreye gerek yoktur ancak daha geniş bir sürede test edilebilir. </w:t>
                  </w:r>
                </w:p>
                <w:p w:rsidR="5E00D1C7" w:rsidP="5E00D1C7" w:rsidRDefault="5E00D1C7" w14:paraId="4C5DD63D" w14:textId="698E6D23">
                  <w:pPr>
                    <w:pStyle w:val="Normal"/>
                  </w:pPr>
                </w:p>
                <w:tbl>
                  <w:tblPr>
                    <w:tblStyle w:val="TabloKlavuzu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805"/>
                    <w:gridCol w:w="2925"/>
                  </w:tblGrid>
                  <w:tr w:rsidR="58CB967C" w:rsidTr="5E00D1C7" w14:paraId="1532EB24">
                    <w:trPr>
                      <w:trHeight w:val="300"/>
                    </w:trPr>
                    <w:tc>
                      <w:tcPr>
                        <w:tcW w:w="2805" w:type="dxa"/>
                        <w:shd w:val="clear" w:color="auto" w:fill="D9D9D9" w:themeFill="background1" w:themeFillShade="D9"/>
                        <w:tcMar/>
                      </w:tcPr>
                      <w:p w:rsidR="736D8D05" w:rsidP="58CB967C" w:rsidRDefault="736D8D05" w14:paraId="68F85877" w14:textId="6157C4A2">
                        <w:pPr>
                          <w:pStyle w:val="Normal"/>
                        </w:pPr>
                        <w:r w:rsidR="736D8D05">
                          <w:rPr/>
                          <w:t xml:space="preserve">IBIT </w:t>
                        </w:r>
                        <w:r w:rsidR="736D8D05">
                          <w:rPr/>
                          <w:t>Func</w:t>
                        </w:r>
                        <w:r w:rsidR="1164E4D0">
                          <w:rPr/>
                          <w:t>t</w:t>
                        </w:r>
                        <w:r w:rsidR="736D8D05">
                          <w:rPr/>
                          <w:t>ion</w:t>
                        </w:r>
                      </w:p>
                    </w:tc>
                    <w:tc>
                      <w:tcPr>
                        <w:tcW w:w="2925" w:type="dxa"/>
                        <w:shd w:val="clear" w:color="auto" w:fill="D9D9D9" w:themeFill="background1" w:themeFillShade="D9"/>
                        <w:tcMar/>
                      </w:tcPr>
                      <w:p w:rsidR="736D8D05" w:rsidP="58CB967C" w:rsidRDefault="736D8D05" w14:paraId="4B13226F" w14:textId="58D7737C">
                        <w:pPr>
                          <w:pStyle w:val="Normal"/>
                        </w:pPr>
                        <w:r w:rsidR="265F9419">
                          <w:rPr/>
                          <w:t xml:space="preserve"> </w:t>
                        </w:r>
                        <w:proofErr w:type="spellStart"/>
                        <w:r w:rsidR="265F9419">
                          <w:rPr/>
                          <w:t>Discrete</w:t>
                        </w:r>
                        <w:proofErr w:type="spellEnd"/>
                        <w:r w:rsidR="265F9419">
                          <w:rPr/>
                          <w:t xml:space="preserve"> </w:t>
                        </w:r>
                        <w:proofErr w:type="spellStart"/>
                        <w:r w:rsidR="265F9419">
                          <w:rPr/>
                          <w:t>Input</w:t>
                        </w:r>
                        <w:proofErr w:type="spellEnd"/>
                        <w:r w:rsidR="265F9419">
                          <w:rPr/>
                          <w:t xml:space="preserve"> </w:t>
                        </w:r>
                        <w:proofErr w:type="spellStart"/>
                        <w:r w:rsidR="265F9419">
                          <w:rPr/>
                          <w:t>Voltage</w:t>
                        </w:r>
                        <w:proofErr w:type="spellEnd"/>
                        <w:r w:rsidR="67751A20">
                          <w:rPr/>
                          <w:t xml:space="preserve"> </w:t>
                        </w:r>
                        <w:ins w:author="Gürkan KARAKUŞ" w:date="2023-01-19T07:47:14.723Z" w:id="1802194682">
                          <w:r w:rsidR="317B8982">
                            <w:t xml:space="preserve">Test </w:t>
                          </w:r>
                        </w:ins>
                        <w:proofErr w:type="spellStart"/>
                        <w:r w:rsidR="2B14F31E">
                          <w:rPr/>
                          <w:t>result</w:t>
                        </w:r>
                        <w:proofErr w:type="spellEnd"/>
                      </w:p>
                    </w:tc>
                  </w:tr>
                  <w:tr w:rsidR="58CB967C" w:rsidTr="5E00D1C7" w14:paraId="42E9CC6A">
                    <w:trPr>
                      <w:trHeight w:val="300"/>
                    </w:trPr>
                    <w:tc>
                      <w:tcPr>
                        <w:tcW w:w="2805" w:type="dxa"/>
                        <w:tcMar/>
                      </w:tcPr>
                      <w:p w:rsidR="6C857E21" w:rsidP="58CB967C" w:rsidRDefault="6C857E21" w14:paraId="106CACB4" w14:textId="6C2F7253">
                        <w:pPr>
                          <w:pStyle w:val="Normal"/>
                          <w:bidi w:val="0"/>
                          <w:spacing w:before="0" w:beforeAutospacing="off" w:after="120" w:afterAutospacing="off" w:line="360" w:lineRule="auto"/>
                          <w:ind w:left="0" w:right="0"/>
                          <w:jc w:val="both"/>
                        </w:pPr>
                        <w:r w:rsidR="6C857E21">
                          <w:rPr/>
                          <w:t>Disabled</w:t>
                        </w:r>
                      </w:p>
                    </w:tc>
                    <w:tc>
                      <w:tcPr>
                        <w:tcW w:w="2925" w:type="dxa"/>
                        <w:tcMar/>
                      </w:tcPr>
                      <w:p w:rsidR="22C6D906" w:rsidP="58CB967C" w:rsidRDefault="22C6D906" w14:paraId="71183FC7" w14:textId="029277E3">
                        <w:pPr>
                          <w:pStyle w:val="Normal"/>
                        </w:pPr>
                        <w:r w:rsidR="22C6D906">
                          <w:rPr/>
                          <w:t>Faile</w:t>
                        </w:r>
                        <w:r w:rsidR="16980345">
                          <w:rPr/>
                          <w:t>d</w:t>
                        </w:r>
                      </w:p>
                    </w:tc>
                  </w:tr>
                  <w:tr w:rsidR="58CB967C" w:rsidTr="5E00D1C7" w14:paraId="601CB4D3">
                    <w:trPr>
                      <w:trHeight w:val="300"/>
                    </w:trPr>
                    <w:tc>
                      <w:tcPr>
                        <w:tcW w:w="2805" w:type="dxa"/>
                        <w:tcMar/>
                      </w:tcPr>
                      <w:p w:rsidR="049DF6D6" w:rsidP="58CB967C" w:rsidRDefault="049DF6D6" w14:paraId="43FE78B9" w14:textId="7B57B748">
                        <w:pPr>
                          <w:pStyle w:val="Normal"/>
                          <w:spacing w:line="360" w:lineRule="auto"/>
                          <w:jc w:val="both"/>
                        </w:pPr>
                        <w:r w:rsidR="049DF6D6">
                          <w:rPr/>
                          <w:t>Enabled</w:t>
                        </w:r>
                      </w:p>
                    </w:tc>
                    <w:tc>
                      <w:tcPr>
                        <w:tcW w:w="2925" w:type="dxa"/>
                        <w:tcMar/>
                      </w:tcPr>
                      <w:p w:rsidR="049DF6D6" w:rsidP="58CB967C" w:rsidRDefault="049DF6D6" w14:paraId="53E1BD67" w14:textId="29537676">
                        <w:pPr>
                          <w:pStyle w:val="Normal"/>
                        </w:pPr>
                        <w:r w:rsidR="049DF6D6">
                          <w:rPr/>
                          <w:t>Success</w:t>
                        </w:r>
                      </w:p>
                    </w:tc>
                  </w:tr>
                </w:tbl>
                <w:p w:rsidR="00334478" w:rsidP="00E77DC3" w:rsidRDefault="00B751ED" w14:paraId="004B1BF3" w14:textId="41C65A46">
                  <w:r w:rsidR="7D9E2DB9">
                    <w:rPr/>
                    <w:t>UNAMBIGUOS:</w:t>
                  </w:r>
                  <w:r w:rsidR="390DBAD1">
                    <w:rPr/>
                    <w:t xml:space="preserve"> </w:t>
                  </w:r>
                </w:p>
                <w:p w:rsidR="00334478" w:rsidP="58CB967C" w:rsidRDefault="00B751ED" w14:paraId="4A2774A3" w14:textId="64F296BF">
                  <w:pPr>
                    <w:pStyle w:val="Normal"/>
                  </w:pPr>
                  <w:r w:rsidR="66CF5613">
                    <w:rPr/>
                    <w:t>A</w:t>
                  </w:r>
                  <w:r w:rsidR="1B7017D2">
                    <w:rPr/>
                    <w:t>n</w:t>
                  </w:r>
                  <w:r w:rsidR="1B7017D2">
                    <w:rPr/>
                    <w:t xml:space="preserve"> </w:t>
                  </w:r>
                  <w:proofErr w:type="spellStart"/>
                  <w:r w:rsidR="1B7017D2">
                    <w:rPr/>
                    <w:t>error</w:t>
                  </w:r>
                  <w:proofErr w:type="spellEnd"/>
                  <w:r w:rsidR="1B7017D2">
                    <w:rPr/>
                    <w:t xml:space="preserve"> </w:t>
                  </w:r>
                  <w:r w:rsidR="6C405BEB">
                    <w:rPr/>
                    <w:t xml:space="preserve"> ifadesinde </w:t>
                  </w:r>
                  <w:r w:rsidR="3ED840AA">
                    <w:rPr/>
                    <w:t>b</w:t>
                  </w:r>
                  <w:r w:rsidR="0699F1DD">
                    <w:rPr/>
                    <w:t xml:space="preserve">elirsizlik </w:t>
                  </w:r>
                  <w:r w:rsidR="453ED70E">
                    <w:rPr/>
                    <w:t>olduğu</w:t>
                  </w:r>
                  <w:r w:rsidR="0699F1DD">
                    <w:rPr/>
                    <w:t xml:space="preserve"> için </w:t>
                  </w:r>
                  <w:r w:rsidR="760A14C6">
                    <w:rPr/>
                    <w:t xml:space="preserve">bu gereksinim </w:t>
                  </w:r>
                  <w:proofErr w:type="spellStart"/>
                  <w:r w:rsidR="390DBAD1">
                    <w:rPr/>
                    <w:t>unambiguos</w:t>
                  </w:r>
                  <w:proofErr w:type="spellEnd"/>
                  <w:r w:rsidR="710452D7">
                    <w:rPr/>
                    <w:t xml:space="preserve"> değildir.</w:t>
                  </w:r>
                </w:p>
                <w:p w:rsidR="00334478" w:rsidP="58CB967C" w:rsidRDefault="00B751ED" w14:paraId="7F801176" w14:textId="09C4BF42">
                  <w:pPr>
                    <w:pStyle w:val="Normal"/>
                  </w:pPr>
                </w:p>
                <w:p w:rsidR="00334478" w:rsidP="58CB967C" w:rsidRDefault="00B751ED" w14:paraId="6981B084" w14:textId="0B54758A">
                  <w:pPr>
                    <w:pStyle w:val="Normal"/>
                    <w:rPr>
                      <w:highlight w:val="yellow"/>
                    </w:rPr>
                  </w:pPr>
                  <w:r w:rsidRPr="58CB967C" w:rsidR="5DE3E96E">
                    <w:rPr>
                      <w:highlight w:val="yellow"/>
                    </w:rPr>
                    <w:t>Öneri:</w:t>
                  </w:r>
                </w:p>
                <w:p w:rsidR="00334478" w:rsidP="58CB967C" w:rsidRDefault="00B751ED" w14:paraId="05F2CF39" w14:textId="24F5B6B4">
                  <w:pPr>
                    <w:pStyle w:val="Normal"/>
                  </w:pPr>
                  <w:r w:rsidR="3B997317">
                    <w:rPr/>
                    <w:t xml:space="preserve">ICD de </w:t>
                  </w:r>
                  <w:r w:rsidR="3B997317">
                    <w:rPr/>
                    <w:t xml:space="preserve">Test </w:t>
                  </w:r>
                  <w:proofErr w:type="spellStart"/>
                  <w:r w:rsidR="3B997317">
                    <w:rPr/>
                    <w:t>inputunun</w:t>
                  </w:r>
                  <w:proofErr w:type="spellEnd"/>
                  <w:r w:rsidR="3B997317">
                    <w:rPr/>
                    <w:t xml:space="preserve"> hatalı olduğunun uçak bilgisayarına </w:t>
                  </w:r>
                  <w:r w:rsidR="3B997317">
                    <w:rPr/>
                    <w:t xml:space="preserve">bildirilmediği görülmüştür. Bu bilginin de gönderilmesinin değerlendirilmesi gerekmektedir. 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E00D1C7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E00D1C7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5E00D1C7" w14:paraId="4E02DD80" w14:textId="77777777">
              <w:tc>
                <w:tcPr>
                  <w:tcW w:w="8988" w:type="dxa"/>
                  <w:tcMar/>
                </w:tcPr>
                <w:p w:rsidR="00E27154" w:rsidP="58CB967C" w:rsidRDefault="00E71EA2" w14:paraId="36C8BCE1" w14:textId="731D9154">
                  <w:pPr>
                    <w:pStyle w:val="Normal"/>
                  </w:pPr>
                  <w:r w:rsidR="1E81C615">
                    <w:rPr/>
                    <w:t xml:space="preserve">Software </w:t>
                  </w:r>
                  <w:proofErr w:type="spellStart"/>
                  <w:r w:rsidR="1E81C615">
                    <w:rPr/>
                    <w:t>shall</w:t>
                  </w:r>
                  <w:proofErr w:type="spellEnd"/>
                  <w:r w:rsidR="1E81C615">
                    <w:rPr/>
                    <w:t xml:space="preserve"> </w:t>
                  </w:r>
                  <w:proofErr w:type="spellStart"/>
                  <w:r w:rsidR="1E81C615">
                    <w:rPr/>
                    <w:t>disable</w:t>
                  </w:r>
                  <w:proofErr w:type="spellEnd"/>
                  <w:r w:rsidR="1E81C615">
                    <w:rPr/>
                    <w:t xml:space="preserve"> IBIT </w:t>
                  </w:r>
                  <w:proofErr w:type="spellStart"/>
                  <w:r w:rsidR="1E81C615">
                    <w:rPr/>
                    <w:t>function</w:t>
                  </w:r>
                  <w:proofErr w:type="spellEnd"/>
                  <w:r w:rsidR="1E81C615">
                    <w:rPr/>
                    <w:t xml:space="preserve"> </w:t>
                  </w:r>
                  <w:proofErr w:type="spellStart"/>
                  <w:r w:rsidR="1E81C615">
                    <w:rPr/>
                    <w:t>when</w:t>
                  </w:r>
                  <w:proofErr w:type="spellEnd"/>
                  <w:r w:rsidR="1E81C615">
                    <w:rPr/>
                    <w:t xml:space="preserve"> </w:t>
                  </w:r>
                  <w:proofErr w:type="spellStart"/>
                  <w:r w:rsidR="17045510">
                    <w:rPr/>
                    <w:t>Discrete</w:t>
                  </w:r>
                  <w:proofErr w:type="spellEnd"/>
                  <w:r w:rsidR="17045510">
                    <w:rPr/>
                    <w:t xml:space="preserve"> </w:t>
                  </w:r>
                  <w:proofErr w:type="spellStart"/>
                  <w:r w:rsidR="17045510">
                    <w:rPr/>
                    <w:t>Input</w:t>
                  </w:r>
                  <w:proofErr w:type="spellEnd"/>
                  <w:r w:rsidR="17045510">
                    <w:rPr/>
                    <w:t xml:space="preserve"> </w:t>
                  </w:r>
                  <w:r w:rsidR="425B8221">
                    <w:rPr/>
                    <w:t xml:space="preserve">I/O </w:t>
                  </w:r>
                  <w:proofErr w:type="spellStart"/>
                  <w:r w:rsidR="17045510">
                    <w:rPr/>
                    <w:t>Voltage</w:t>
                  </w:r>
                  <w:proofErr w:type="spellEnd"/>
                  <w:r w:rsidR="17045510">
                    <w:rPr/>
                    <w:t xml:space="preserve"> </w:t>
                  </w:r>
                  <w:r w:rsidR="17045510">
                    <w:rPr/>
                    <w:t>T</w:t>
                  </w:r>
                  <w:r w:rsidR="17045510">
                    <w:rPr/>
                    <w:t>est</w:t>
                  </w:r>
                  <w:r w:rsidR="17045510">
                    <w:rPr/>
                    <w:t xml:space="preserve"> </w:t>
                  </w:r>
                  <w:r w:rsidR="17045510">
                    <w:rPr/>
                    <w:t>f</w:t>
                  </w:r>
                  <w:r w:rsidR="17045510">
                    <w:rPr/>
                    <w:t>ailed</w:t>
                  </w:r>
                  <w:r w:rsidR="1E81C615">
                    <w:rPr/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E00D1C7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REFERENCES</w:t>
            </w:r>
          </w:p>
        </w:tc>
      </w:tr>
      <w:tr w:rsidRPr="004D3450" w:rsidR="004D01C9" w:rsidTr="5E00D1C7" w14:paraId="1F389570" w14:textId="77777777">
        <w:trPr>
          <w:cantSplit/>
        </w:trPr>
        <w:tc>
          <w:tcPr>
            <w:tcW w:w="9214" w:type="dxa"/>
            <w:tcMar/>
          </w:tcPr>
          <w:p w:rsidRPr="003D12B2" w:rsidR="00511B0B" w:rsidP="00511B0B" w:rsidRDefault="00511B0B" w14:paraId="05D52916" w14:textId="6669CD75">
            <w:pPr>
              <w:pStyle w:val="Balk11"/>
              <w:numPr>
                <w:numId w:val="0"/>
              </w:numPr>
              <w:spacing w:before="120" w:line="240" w:lineRule="auto"/>
              <w:outlineLvl w:val="0"/>
              <w:rPr>
                <w:sz w:val="20"/>
                <w:szCs w:val="20"/>
              </w:rPr>
            </w:pPr>
          </w:p>
          <w:p w:rsidRPr="0085476D" w:rsidR="00967036" w:rsidP="00967036" w:rsidRDefault="00BD31D0" w14:paraId="16F063FD" w14:textId="1A323D92">
            <w:pPr>
              <w:pStyle w:val="ListeParagraf"/>
              <w:numPr>
                <w:ilvl w:val="0"/>
                <w:numId w:val="24"/>
              </w:numPr>
              <w:rPr/>
            </w:pPr>
            <w:r w:rsidR="7D7D25DB">
              <w:rPr/>
              <w:t>NEM42106-PIDS-022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A44" w:rsidP="00762C31" w:rsidRDefault="00444A44" w14:paraId="632E1ECF" w14:textId="77777777">
      <w:r>
        <w:separator/>
      </w:r>
    </w:p>
  </w:endnote>
  <w:endnote w:type="continuationSeparator" w:id="0">
    <w:p w:rsidR="00444A44" w:rsidP="00762C31" w:rsidRDefault="00444A44" w14:paraId="4BC153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BD31D0">
                            <w:fldChar w:fldCharType="begin"/>
                          </w:r>
                          <w:r w:rsidR="00BD31D0">
                            <w:instrText xml:space="preserve"> NUMPAGES   \* MERGEFORMAT </w:instrText>
                          </w:r>
                          <w:r w:rsidR="00BD31D0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BD31D0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50789E9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643AC13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BD31D0">
                      <w:fldChar w:fldCharType="begin"/>
                    </w:r>
                    <w:r w:rsidR="00BD31D0">
                      <w:instrText xml:space="preserve"> NUMPAGES   \* MERGEFORMAT </w:instrText>
                    </w:r>
                    <w:r w:rsidR="00BD31D0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BD31D0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5185D23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0AA8F51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0BABAB3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A44" w:rsidP="00762C31" w:rsidRDefault="00444A44" w14:paraId="55F62497" w14:textId="77777777">
      <w:r>
        <w:separator/>
      </w:r>
    </w:p>
  </w:footnote>
  <w:footnote w:type="continuationSeparator" w:id="0">
    <w:p w:rsidR="00444A44" w:rsidP="00762C31" w:rsidRDefault="00444A44" w14:paraId="4E870E2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344F6CF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5AEF4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F800AE6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6281E28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0CB"/>
    <w:rsid w:val="0000488B"/>
    <w:rsid w:val="00005057"/>
    <w:rsid w:val="00006EDA"/>
    <w:rsid w:val="00011CBA"/>
    <w:rsid w:val="00013CA0"/>
    <w:rsid w:val="00014887"/>
    <w:rsid w:val="0002793F"/>
    <w:rsid w:val="00027C77"/>
    <w:rsid w:val="0003148E"/>
    <w:rsid w:val="000350C1"/>
    <w:rsid w:val="00036774"/>
    <w:rsid w:val="00040E9C"/>
    <w:rsid w:val="0004240B"/>
    <w:rsid w:val="00044FE5"/>
    <w:rsid w:val="00045326"/>
    <w:rsid w:val="000610C6"/>
    <w:rsid w:val="00061228"/>
    <w:rsid w:val="00061D5D"/>
    <w:rsid w:val="00074C9A"/>
    <w:rsid w:val="00075297"/>
    <w:rsid w:val="000800BC"/>
    <w:rsid w:val="00080436"/>
    <w:rsid w:val="000829C8"/>
    <w:rsid w:val="00087DFA"/>
    <w:rsid w:val="00091603"/>
    <w:rsid w:val="00096C88"/>
    <w:rsid w:val="000B24E2"/>
    <w:rsid w:val="000B31C2"/>
    <w:rsid w:val="000B430B"/>
    <w:rsid w:val="000B515D"/>
    <w:rsid w:val="000B5FF8"/>
    <w:rsid w:val="000C0CC4"/>
    <w:rsid w:val="000C0D71"/>
    <w:rsid w:val="000C5CD3"/>
    <w:rsid w:val="000D1221"/>
    <w:rsid w:val="000D5D7B"/>
    <w:rsid w:val="000E2865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14CC2"/>
    <w:rsid w:val="00116AAC"/>
    <w:rsid w:val="00116DC3"/>
    <w:rsid w:val="0012427C"/>
    <w:rsid w:val="001324EA"/>
    <w:rsid w:val="00134ED0"/>
    <w:rsid w:val="001350DB"/>
    <w:rsid w:val="001403DF"/>
    <w:rsid w:val="0014467B"/>
    <w:rsid w:val="00144A1E"/>
    <w:rsid w:val="00145660"/>
    <w:rsid w:val="001551C1"/>
    <w:rsid w:val="001570F4"/>
    <w:rsid w:val="0016387A"/>
    <w:rsid w:val="001670BD"/>
    <w:rsid w:val="001672C8"/>
    <w:rsid w:val="00172110"/>
    <w:rsid w:val="0017410B"/>
    <w:rsid w:val="00175A8F"/>
    <w:rsid w:val="001768C1"/>
    <w:rsid w:val="00181771"/>
    <w:rsid w:val="00181D53"/>
    <w:rsid w:val="00195507"/>
    <w:rsid w:val="00195F3D"/>
    <w:rsid w:val="00196979"/>
    <w:rsid w:val="00197D7D"/>
    <w:rsid w:val="001A76CE"/>
    <w:rsid w:val="001B1A1B"/>
    <w:rsid w:val="001C0602"/>
    <w:rsid w:val="001C43A1"/>
    <w:rsid w:val="001C6E86"/>
    <w:rsid w:val="001D0586"/>
    <w:rsid w:val="001D5383"/>
    <w:rsid w:val="001E003D"/>
    <w:rsid w:val="001E1519"/>
    <w:rsid w:val="001E32CF"/>
    <w:rsid w:val="001E4115"/>
    <w:rsid w:val="001E5E62"/>
    <w:rsid w:val="001F15C2"/>
    <w:rsid w:val="0020305A"/>
    <w:rsid w:val="00204967"/>
    <w:rsid w:val="00204981"/>
    <w:rsid w:val="00206B0D"/>
    <w:rsid w:val="00215C2D"/>
    <w:rsid w:val="00223448"/>
    <w:rsid w:val="00223804"/>
    <w:rsid w:val="002239DB"/>
    <w:rsid w:val="00226ADB"/>
    <w:rsid w:val="002374D8"/>
    <w:rsid w:val="0024585B"/>
    <w:rsid w:val="00246958"/>
    <w:rsid w:val="002500C2"/>
    <w:rsid w:val="00252801"/>
    <w:rsid w:val="00252969"/>
    <w:rsid w:val="002548E1"/>
    <w:rsid w:val="0025555A"/>
    <w:rsid w:val="00255FFD"/>
    <w:rsid w:val="00256969"/>
    <w:rsid w:val="00257894"/>
    <w:rsid w:val="00261B2E"/>
    <w:rsid w:val="0026234D"/>
    <w:rsid w:val="002628CE"/>
    <w:rsid w:val="00263E8F"/>
    <w:rsid w:val="00264088"/>
    <w:rsid w:val="00266DEC"/>
    <w:rsid w:val="002712B1"/>
    <w:rsid w:val="00273220"/>
    <w:rsid w:val="00276C37"/>
    <w:rsid w:val="00277CA9"/>
    <w:rsid w:val="00281FD2"/>
    <w:rsid w:val="00284B41"/>
    <w:rsid w:val="002878A6"/>
    <w:rsid w:val="002902D6"/>
    <w:rsid w:val="002A3C0D"/>
    <w:rsid w:val="002A4A64"/>
    <w:rsid w:val="002A5E12"/>
    <w:rsid w:val="002B19A8"/>
    <w:rsid w:val="002B4045"/>
    <w:rsid w:val="002B6D3E"/>
    <w:rsid w:val="002C5594"/>
    <w:rsid w:val="002C56A6"/>
    <w:rsid w:val="002C57BC"/>
    <w:rsid w:val="002C645C"/>
    <w:rsid w:val="002D2B86"/>
    <w:rsid w:val="002D48E9"/>
    <w:rsid w:val="002D76E3"/>
    <w:rsid w:val="002E1F46"/>
    <w:rsid w:val="002E3743"/>
    <w:rsid w:val="002E4D92"/>
    <w:rsid w:val="002E68B1"/>
    <w:rsid w:val="002E74E1"/>
    <w:rsid w:val="002F01C4"/>
    <w:rsid w:val="002F0D31"/>
    <w:rsid w:val="002F39C3"/>
    <w:rsid w:val="002F4BF5"/>
    <w:rsid w:val="002F7722"/>
    <w:rsid w:val="002F7F88"/>
    <w:rsid w:val="00302570"/>
    <w:rsid w:val="00306B69"/>
    <w:rsid w:val="0031053C"/>
    <w:rsid w:val="0031270C"/>
    <w:rsid w:val="003154B0"/>
    <w:rsid w:val="00316669"/>
    <w:rsid w:val="00331851"/>
    <w:rsid w:val="003327CB"/>
    <w:rsid w:val="00334478"/>
    <w:rsid w:val="00336EE5"/>
    <w:rsid w:val="003514BB"/>
    <w:rsid w:val="0035157B"/>
    <w:rsid w:val="003515C1"/>
    <w:rsid w:val="0035174E"/>
    <w:rsid w:val="00353DDF"/>
    <w:rsid w:val="0035772A"/>
    <w:rsid w:val="0036638C"/>
    <w:rsid w:val="003674E1"/>
    <w:rsid w:val="00372F44"/>
    <w:rsid w:val="00376BC0"/>
    <w:rsid w:val="00383785"/>
    <w:rsid w:val="003915AC"/>
    <w:rsid w:val="00391B15"/>
    <w:rsid w:val="00395C2E"/>
    <w:rsid w:val="00395D9D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C5B5F"/>
    <w:rsid w:val="003C7085"/>
    <w:rsid w:val="003D12B2"/>
    <w:rsid w:val="003D4AF0"/>
    <w:rsid w:val="003D554D"/>
    <w:rsid w:val="003E08FD"/>
    <w:rsid w:val="003E1904"/>
    <w:rsid w:val="003E6215"/>
    <w:rsid w:val="003F0795"/>
    <w:rsid w:val="003F56DA"/>
    <w:rsid w:val="00405022"/>
    <w:rsid w:val="00405112"/>
    <w:rsid w:val="004065FF"/>
    <w:rsid w:val="004143EE"/>
    <w:rsid w:val="00424B5E"/>
    <w:rsid w:val="00433802"/>
    <w:rsid w:val="00435099"/>
    <w:rsid w:val="00444A44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B4E36"/>
    <w:rsid w:val="004C49D7"/>
    <w:rsid w:val="004C6181"/>
    <w:rsid w:val="004D01C9"/>
    <w:rsid w:val="004D3450"/>
    <w:rsid w:val="004D40F8"/>
    <w:rsid w:val="004D65DE"/>
    <w:rsid w:val="004E3C28"/>
    <w:rsid w:val="004E3D35"/>
    <w:rsid w:val="004E64BD"/>
    <w:rsid w:val="004F05C3"/>
    <w:rsid w:val="004F2E81"/>
    <w:rsid w:val="004F30A7"/>
    <w:rsid w:val="004F3785"/>
    <w:rsid w:val="004F56D7"/>
    <w:rsid w:val="00511B0B"/>
    <w:rsid w:val="00513EB3"/>
    <w:rsid w:val="00517413"/>
    <w:rsid w:val="00517A41"/>
    <w:rsid w:val="005219CF"/>
    <w:rsid w:val="005323C6"/>
    <w:rsid w:val="00536AB9"/>
    <w:rsid w:val="00560F92"/>
    <w:rsid w:val="00564DDF"/>
    <w:rsid w:val="00571B28"/>
    <w:rsid w:val="00574A4C"/>
    <w:rsid w:val="00592B8F"/>
    <w:rsid w:val="00594EEF"/>
    <w:rsid w:val="0059708F"/>
    <w:rsid w:val="005A224D"/>
    <w:rsid w:val="005A5EBD"/>
    <w:rsid w:val="005B351C"/>
    <w:rsid w:val="005C6729"/>
    <w:rsid w:val="005D02F2"/>
    <w:rsid w:val="005D4A29"/>
    <w:rsid w:val="005E2AE1"/>
    <w:rsid w:val="005F052E"/>
    <w:rsid w:val="005F11E2"/>
    <w:rsid w:val="005F242B"/>
    <w:rsid w:val="00607B39"/>
    <w:rsid w:val="006105BA"/>
    <w:rsid w:val="0061182B"/>
    <w:rsid w:val="00611C0F"/>
    <w:rsid w:val="006141AB"/>
    <w:rsid w:val="006175D9"/>
    <w:rsid w:val="00617810"/>
    <w:rsid w:val="00624FA1"/>
    <w:rsid w:val="00624FCD"/>
    <w:rsid w:val="00625E87"/>
    <w:rsid w:val="006356FC"/>
    <w:rsid w:val="00642FA8"/>
    <w:rsid w:val="00653FB8"/>
    <w:rsid w:val="006575A6"/>
    <w:rsid w:val="006622A0"/>
    <w:rsid w:val="00663B79"/>
    <w:rsid w:val="00670EE0"/>
    <w:rsid w:val="006733EC"/>
    <w:rsid w:val="00675D7A"/>
    <w:rsid w:val="00676B9A"/>
    <w:rsid w:val="00677C22"/>
    <w:rsid w:val="00687996"/>
    <w:rsid w:val="00694790"/>
    <w:rsid w:val="006A31B2"/>
    <w:rsid w:val="006A3AE7"/>
    <w:rsid w:val="006A64BB"/>
    <w:rsid w:val="006B1821"/>
    <w:rsid w:val="006B4029"/>
    <w:rsid w:val="006B497C"/>
    <w:rsid w:val="006B52D6"/>
    <w:rsid w:val="006B7D92"/>
    <w:rsid w:val="006C4B1B"/>
    <w:rsid w:val="006D04B1"/>
    <w:rsid w:val="006D0F0F"/>
    <w:rsid w:val="006D6630"/>
    <w:rsid w:val="006E07DB"/>
    <w:rsid w:val="006E13CF"/>
    <w:rsid w:val="006E29C0"/>
    <w:rsid w:val="006E6BBD"/>
    <w:rsid w:val="006F12B7"/>
    <w:rsid w:val="006F4654"/>
    <w:rsid w:val="006F6D0F"/>
    <w:rsid w:val="00701437"/>
    <w:rsid w:val="00707F74"/>
    <w:rsid w:val="00715CE5"/>
    <w:rsid w:val="0072247B"/>
    <w:rsid w:val="00724C9A"/>
    <w:rsid w:val="00724F5D"/>
    <w:rsid w:val="00737B98"/>
    <w:rsid w:val="0074428A"/>
    <w:rsid w:val="007445A0"/>
    <w:rsid w:val="007470EC"/>
    <w:rsid w:val="00747B16"/>
    <w:rsid w:val="007522D2"/>
    <w:rsid w:val="007627D4"/>
    <w:rsid w:val="00762C31"/>
    <w:rsid w:val="00763772"/>
    <w:rsid w:val="00766232"/>
    <w:rsid w:val="007711EC"/>
    <w:rsid w:val="00771E87"/>
    <w:rsid w:val="007737C5"/>
    <w:rsid w:val="0077422F"/>
    <w:rsid w:val="0078231E"/>
    <w:rsid w:val="00782402"/>
    <w:rsid w:val="0079074D"/>
    <w:rsid w:val="00791F24"/>
    <w:rsid w:val="0079679B"/>
    <w:rsid w:val="007A26CA"/>
    <w:rsid w:val="007A4D9A"/>
    <w:rsid w:val="007A5593"/>
    <w:rsid w:val="007A745C"/>
    <w:rsid w:val="007A7E40"/>
    <w:rsid w:val="007B73B4"/>
    <w:rsid w:val="007C4871"/>
    <w:rsid w:val="007C75D7"/>
    <w:rsid w:val="007D162B"/>
    <w:rsid w:val="007D1748"/>
    <w:rsid w:val="007D2184"/>
    <w:rsid w:val="007F16F4"/>
    <w:rsid w:val="00802167"/>
    <w:rsid w:val="00803D16"/>
    <w:rsid w:val="00804047"/>
    <w:rsid w:val="00804A1C"/>
    <w:rsid w:val="0080688D"/>
    <w:rsid w:val="008164F8"/>
    <w:rsid w:val="0083261A"/>
    <w:rsid w:val="00836CB9"/>
    <w:rsid w:val="0085372D"/>
    <w:rsid w:val="00853E6A"/>
    <w:rsid w:val="00853F4E"/>
    <w:rsid w:val="0085476D"/>
    <w:rsid w:val="00856A6D"/>
    <w:rsid w:val="0086057E"/>
    <w:rsid w:val="00861DFC"/>
    <w:rsid w:val="00866BEC"/>
    <w:rsid w:val="008708D9"/>
    <w:rsid w:val="0087114B"/>
    <w:rsid w:val="008752F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B3DA3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2717F"/>
    <w:rsid w:val="0093453A"/>
    <w:rsid w:val="00941307"/>
    <w:rsid w:val="0095489E"/>
    <w:rsid w:val="009564F4"/>
    <w:rsid w:val="00964F0A"/>
    <w:rsid w:val="00965503"/>
    <w:rsid w:val="00967036"/>
    <w:rsid w:val="0097494A"/>
    <w:rsid w:val="00983BA2"/>
    <w:rsid w:val="00983C10"/>
    <w:rsid w:val="00984F86"/>
    <w:rsid w:val="009877C4"/>
    <w:rsid w:val="009949D9"/>
    <w:rsid w:val="00994F25"/>
    <w:rsid w:val="009A2C74"/>
    <w:rsid w:val="009A60AB"/>
    <w:rsid w:val="009B540C"/>
    <w:rsid w:val="009B6706"/>
    <w:rsid w:val="009B772A"/>
    <w:rsid w:val="009B7AF1"/>
    <w:rsid w:val="009C2A99"/>
    <w:rsid w:val="009D1BBA"/>
    <w:rsid w:val="009D2A00"/>
    <w:rsid w:val="009D436C"/>
    <w:rsid w:val="009E11C2"/>
    <w:rsid w:val="009E1A85"/>
    <w:rsid w:val="009E2782"/>
    <w:rsid w:val="009E2C10"/>
    <w:rsid w:val="009F06B2"/>
    <w:rsid w:val="009F3EDA"/>
    <w:rsid w:val="009F414A"/>
    <w:rsid w:val="009F7104"/>
    <w:rsid w:val="009F74AA"/>
    <w:rsid w:val="00A00E2B"/>
    <w:rsid w:val="00A02E3A"/>
    <w:rsid w:val="00A06A6A"/>
    <w:rsid w:val="00A074DA"/>
    <w:rsid w:val="00A12746"/>
    <w:rsid w:val="00A15265"/>
    <w:rsid w:val="00A22755"/>
    <w:rsid w:val="00A22C20"/>
    <w:rsid w:val="00A24DB8"/>
    <w:rsid w:val="00A30509"/>
    <w:rsid w:val="00A3247F"/>
    <w:rsid w:val="00A40072"/>
    <w:rsid w:val="00A44C95"/>
    <w:rsid w:val="00A47221"/>
    <w:rsid w:val="00A5016A"/>
    <w:rsid w:val="00A7177F"/>
    <w:rsid w:val="00A8232C"/>
    <w:rsid w:val="00A8252D"/>
    <w:rsid w:val="00A858CA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2CDC"/>
    <w:rsid w:val="00AF376B"/>
    <w:rsid w:val="00AF6ECC"/>
    <w:rsid w:val="00B018B4"/>
    <w:rsid w:val="00B0500D"/>
    <w:rsid w:val="00B11A5D"/>
    <w:rsid w:val="00B163C7"/>
    <w:rsid w:val="00B2551E"/>
    <w:rsid w:val="00B27EEF"/>
    <w:rsid w:val="00B32A7F"/>
    <w:rsid w:val="00B34523"/>
    <w:rsid w:val="00B351A6"/>
    <w:rsid w:val="00B435CA"/>
    <w:rsid w:val="00B44765"/>
    <w:rsid w:val="00B457B7"/>
    <w:rsid w:val="00B47E7E"/>
    <w:rsid w:val="00B53CD1"/>
    <w:rsid w:val="00B60C10"/>
    <w:rsid w:val="00B60C78"/>
    <w:rsid w:val="00B61C21"/>
    <w:rsid w:val="00B70265"/>
    <w:rsid w:val="00B7093C"/>
    <w:rsid w:val="00B711B7"/>
    <w:rsid w:val="00B743D0"/>
    <w:rsid w:val="00B751ED"/>
    <w:rsid w:val="00B75830"/>
    <w:rsid w:val="00B767EB"/>
    <w:rsid w:val="00B80071"/>
    <w:rsid w:val="00B803D5"/>
    <w:rsid w:val="00B85D5B"/>
    <w:rsid w:val="00B9717C"/>
    <w:rsid w:val="00BA121A"/>
    <w:rsid w:val="00BA601A"/>
    <w:rsid w:val="00BB1607"/>
    <w:rsid w:val="00BB1831"/>
    <w:rsid w:val="00BB2048"/>
    <w:rsid w:val="00BB5F3C"/>
    <w:rsid w:val="00BB66C8"/>
    <w:rsid w:val="00BB67AC"/>
    <w:rsid w:val="00BC0A26"/>
    <w:rsid w:val="00BD1A86"/>
    <w:rsid w:val="00BD1C3E"/>
    <w:rsid w:val="00BD31D0"/>
    <w:rsid w:val="00BE08CE"/>
    <w:rsid w:val="00BE3651"/>
    <w:rsid w:val="00BF04A3"/>
    <w:rsid w:val="00BF0C95"/>
    <w:rsid w:val="00C00E11"/>
    <w:rsid w:val="00C05AD5"/>
    <w:rsid w:val="00C1205B"/>
    <w:rsid w:val="00C2157E"/>
    <w:rsid w:val="00C24147"/>
    <w:rsid w:val="00C3359A"/>
    <w:rsid w:val="00C3584A"/>
    <w:rsid w:val="00C432DC"/>
    <w:rsid w:val="00C46872"/>
    <w:rsid w:val="00C5331C"/>
    <w:rsid w:val="00C544FC"/>
    <w:rsid w:val="00C55B44"/>
    <w:rsid w:val="00C5653C"/>
    <w:rsid w:val="00C610AA"/>
    <w:rsid w:val="00C6136C"/>
    <w:rsid w:val="00C663A4"/>
    <w:rsid w:val="00C741E4"/>
    <w:rsid w:val="00C76603"/>
    <w:rsid w:val="00C8099B"/>
    <w:rsid w:val="00C823C4"/>
    <w:rsid w:val="00C860B5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2227"/>
    <w:rsid w:val="00CD6A01"/>
    <w:rsid w:val="00CE0984"/>
    <w:rsid w:val="00CE0B9B"/>
    <w:rsid w:val="00CE1833"/>
    <w:rsid w:val="00CE3A37"/>
    <w:rsid w:val="00CF18A0"/>
    <w:rsid w:val="00CF3003"/>
    <w:rsid w:val="00CF34BE"/>
    <w:rsid w:val="00CF41F8"/>
    <w:rsid w:val="00CF5D86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37777"/>
    <w:rsid w:val="00D43F31"/>
    <w:rsid w:val="00D45A92"/>
    <w:rsid w:val="00D45FF0"/>
    <w:rsid w:val="00D50B74"/>
    <w:rsid w:val="00D51D22"/>
    <w:rsid w:val="00D55063"/>
    <w:rsid w:val="00D56810"/>
    <w:rsid w:val="00D6043F"/>
    <w:rsid w:val="00D62545"/>
    <w:rsid w:val="00D63877"/>
    <w:rsid w:val="00D70002"/>
    <w:rsid w:val="00D8003F"/>
    <w:rsid w:val="00D87FB5"/>
    <w:rsid w:val="00D92726"/>
    <w:rsid w:val="00DA00BA"/>
    <w:rsid w:val="00DA422E"/>
    <w:rsid w:val="00DA62FD"/>
    <w:rsid w:val="00DB1E54"/>
    <w:rsid w:val="00DB38CC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E1D23"/>
    <w:rsid w:val="00DE1FEC"/>
    <w:rsid w:val="00DF1C24"/>
    <w:rsid w:val="00DF4A10"/>
    <w:rsid w:val="00E0006B"/>
    <w:rsid w:val="00E00139"/>
    <w:rsid w:val="00E039EE"/>
    <w:rsid w:val="00E10EC4"/>
    <w:rsid w:val="00E130B0"/>
    <w:rsid w:val="00E23E5D"/>
    <w:rsid w:val="00E25B16"/>
    <w:rsid w:val="00E27154"/>
    <w:rsid w:val="00E27361"/>
    <w:rsid w:val="00E27B0D"/>
    <w:rsid w:val="00E404A7"/>
    <w:rsid w:val="00E405AC"/>
    <w:rsid w:val="00E43481"/>
    <w:rsid w:val="00E44F7F"/>
    <w:rsid w:val="00E45A6E"/>
    <w:rsid w:val="00E53CF9"/>
    <w:rsid w:val="00E622F9"/>
    <w:rsid w:val="00E701EE"/>
    <w:rsid w:val="00E71EA2"/>
    <w:rsid w:val="00E736B2"/>
    <w:rsid w:val="00E74DBF"/>
    <w:rsid w:val="00E76E23"/>
    <w:rsid w:val="00E77DC3"/>
    <w:rsid w:val="00E935C6"/>
    <w:rsid w:val="00E94D75"/>
    <w:rsid w:val="00E95451"/>
    <w:rsid w:val="00EA5195"/>
    <w:rsid w:val="00EA5CFC"/>
    <w:rsid w:val="00EA5E18"/>
    <w:rsid w:val="00EC4560"/>
    <w:rsid w:val="00EC777F"/>
    <w:rsid w:val="00ED2FFB"/>
    <w:rsid w:val="00ED3AEA"/>
    <w:rsid w:val="00EF0B18"/>
    <w:rsid w:val="00EF4DAB"/>
    <w:rsid w:val="00F00E33"/>
    <w:rsid w:val="00F1231D"/>
    <w:rsid w:val="00F21C10"/>
    <w:rsid w:val="00F24252"/>
    <w:rsid w:val="00F3133A"/>
    <w:rsid w:val="00F414F4"/>
    <w:rsid w:val="00F425A7"/>
    <w:rsid w:val="00F50B42"/>
    <w:rsid w:val="00F50B72"/>
    <w:rsid w:val="00F51FD6"/>
    <w:rsid w:val="00F53AE6"/>
    <w:rsid w:val="00F53BF8"/>
    <w:rsid w:val="00F55741"/>
    <w:rsid w:val="00F602C0"/>
    <w:rsid w:val="00F607AE"/>
    <w:rsid w:val="00F61150"/>
    <w:rsid w:val="00F64219"/>
    <w:rsid w:val="00F65AC7"/>
    <w:rsid w:val="00F7137C"/>
    <w:rsid w:val="00F841E8"/>
    <w:rsid w:val="00F87F4D"/>
    <w:rsid w:val="00F92223"/>
    <w:rsid w:val="00F974F2"/>
    <w:rsid w:val="00FA1AEF"/>
    <w:rsid w:val="00FA7A8F"/>
    <w:rsid w:val="00FB2944"/>
    <w:rsid w:val="00FB9683"/>
    <w:rsid w:val="00FC0D18"/>
    <w:rsid w:val="00FC5C41"/>
    <w:rsid w:val="00FC5E43"/>
    <w:rsid w:val="00FD6C36"/>
    <w:rsid w:val="00FE2895"/>
    <w:rsid w:val="00FE5290"/>
    <w:rsid w:val="00FF65E1"/>
    <w:rsid w:val="0143DB82"/>
    <w:rsid w:val="025D3F2B"/>
    <w:rsid w:val="035AA208"/>
    <w:rsid w:val="036797C8"/>
    <w:rsid w:val="0433F1A2"/>
    <w:rsid w:val="049DF6D6"/>
    <w:rsid w:val="0699F1DD"/>
    <w:rsid w:val="06A655FB"/>
    <w:rsid w:val="07249C9C"/>
    <w:rsid w:val="07C96A9B"/>
    <w:rsid w:val="08F6F08B"/>
    <w:rsid w:val="09203510"/>
    <w:rsid w:val="09C1386C"/>
    <w:rsid w:val="0AE967F6"/>
    <w:rsid w:val="0B2613E4"/>
    <w:rsid w:val="0C06A0C7"/>
    <w:rsid w:val="0C57D5D2"/>
    <w:rsid w:val="0CDB850E"/>
    <w:rsid w:val="0D1D9B54"/>
    <w:rsid w:val="0D978927"/>
    <w:rsid w:val="0FC98CA2"/>
    <w:rsid w:val="0FD3D0F1"/>
    <w:rsid w:val="10580313"/>
    <w:rsid w:val="1083353B"/>
    <w:rsid w:val="1164E4D0"/>
    <w:rsid w:val="13E9F747"/>
    <w:rsid w:val="15217979"/>
    <w:rsid w:val="162A95A7"/>
    <w:rsid w:val="164BAC4E"/>
    <w:rsid w:val="16980345"/>
    <w:rsid w:val="17045510"/>
    <w:rsid w:val="18554C14"/>
    <w:rsid w:val="18A1FD5C"/>
    <w:rsid w:val="192F0204"/>
    <w:rsid w:val="19DA011C"/>
    <w:rsid w:val="1A96432F"/>
    <w:rsid w:val="1B7017D2"/>
    <w:rsid w:val="1D4CFB79"/>
    <w:rsid w:val="1D69A5C9"/>
    <w:rsid w:val="1E81C615"/>
    <w:rsid w:val="1ECAD7EB"/>
    <w:rsid w:val="217535D4"/>
    <w:rsid w:val="21822E15"/>
    <w:rsid w:val="21FC1BE8"/>
    <w:rsid w:val="22C6D906"/>
    <w:rsid w:val="25A3D8F8"/>
    <w:rsid w:val="25F3B8CD"/>
    <w:rsid w:val="26084A1E"/>
    <w:rsid w:val="265F9419"/>
    <w:rsid w:val="2868E390"/>
    <w:rsid w:val="2B14F31E"/>
    <w:rsid w:val="2C3D5C94"/>
    <w:rsid w:val="2CC834DC"/>
    <w:rsid w:val="2D24FB70"/>
    <w:rsid w:val="2D9AF478"/>
    <w:rsid w:val="2E13D5C1"/>
    <w:rsid w:val="2E1F269A"/>
    <w:rsid w:val="2E4F5ADD"/>
    <w:rsid w:val="2FB91A1F"/>
    <w:rsid w:val="3150A946"/>
    <w:rsid w:val="317B8982"/>
    <w:rsid w:val="31913005"/>
    <w:rsid w:val="319204EB"/>
    <w:rsid w:val="3278D931"/>
    <w:rsid w:val="32FEDDDE"/>
    <w:rsid w:val="332DD54C"/>
    <w:rsid w:val="33A0B5D5"/>
    <w:rsid w:val="3401C495"/>
    <w:rsid w:val="347C0BF7"/>
    <w:rsid w:val="3568FFF4"/>
    <w:rsid w:val="359D94F6"/>
    <w:rsid w:val="37528DB4"/>
    <w:rsid w:val="3801466F"/>
    <w:rsid w:val="38A95829"/>
    <w:rsid w:val="38D535B8"/>
    <w:rsid w:val="390DBAD1"/>
    <w:rsid w:val="39D15786"/>
    <w:rsid w:val="3A727A02"/>
    <w:rsid w:val="3AD49C44"/>
    <w:rsid w:val="3B997317"/>
    <w:rsid w:val="3BE0F8EB"/>
    <w:rsid w:val="3C4312EB"/>
    <w:rsid w:val="3CBF724B"/>
    <w:rsid w:val="3CD4B792"/>
    <w:rsid w:val="3DA8A6DB"/>
    <w:rsid w:val="3E5B6CDD"/>
    <w:rsid w:val="3E7CD8E1"/>
    <w:rsid w:val="3EA099C8"/>
    <w:rsid w:val="3ED840AA"/>
    <w:rsid w:val="3F31D607"/>
    <w:rsid w:val="3F44773C"/>
    <w:rsid w:val="3FE23375"/>
    <w:rsid w:val="3FF32FF7"/>
    <w:rsid w:val="400E6AFB"/>
    <w:rsid w:val="4110A878"/>
    <w:rsid w:val="415C4F9F"/>
    <w:rsid w:val="425B8221"/>
    <w:rsid w:val="442834C0"/>
    <w:rsid w:val="44C6A11A"/>
    <w:rsid w:val="453ED70E"/>
    <w:rsid w:val="466C559A"/>
    <w:rsid w:val="4712387B"/>
    <w:rsid w:val="475FD582"/>
    <w:rsid w:val="476BF273"/>
    <w:rsid w:val="4774CBEE"/>
    <w:rsid w:val="478EBF15"/>
    <w:rsid w:val="49C5F418"/>
    <w:rsid w:val="4B00B5B9"/>
    <w:rsid w:val="4BEC8B26"/>
    <w:rsid w:val="4C66C243"/>
    <w:rsid w:val="4C819C9A"/>
    <w:rsid w:val="4EA175F6"/>
    <w:rsid w:val="4EBB7B0C"/>
    <w:rsid w:val="4FB93D5C"/>
    <w:rsid w:val="50100D6E"/>
    <w:rsid w:val="516154DC"/>
    <w:rsid w:val="52BFFF9E"/>
    <w:rsid w:val="548481E7"/>
    <w:rsid w:val="54B1AD94"/>
    <w:rsid w:val="550A2BB5"/>
    <w:rsid w:val="55E6233A"/>
    <w:rsid w:val="56205248"/>
    <w:rsid w:val="57C9710B"/>
    <w:rsid w:val="58CB967C"/>
    <w:rsid w:val="5A14FD03"/>
    <w:rsid w:val="5B6044DC"/>
    <w:rsid w:val="5B7FD5C9"/>
    <w:rsid w:val="5B99B930"/>
    <w:rsid w:val="5BE7865E"/>
    <w:rsid w:val="5C6EEAA5"/>
    <w:rsid w:val="5DE3E96E"/>
    <w:rsid w:val="5E00D1C7"/>
    <w:rsid w:val="5E0B7E35"/>
    <w:rsid w:val="5FDCE0E3"/>
    <w:rsid w:val="5FE395CB"/>
    <w:rsid w:val="5FE6D229"/>
    <w:rsid w:val="605346EC"/>
    <w:rsid w:val="616C6F59"/>
    <w:rsid w:val="61F05EA9"/>
    <w:rsid w:val="62F03B3F"/>
    <w:rsid w:val="631B368D"/>
    <w:rsid w:val="65106A7A"/>
    <w:rsid w:val="65162CED"/>
    <w:rsid w:val="66AC3ADB"/>
    <w:rsid w:val="66CF5613"/>
    <w:rsid w:val="66DBB1FE"/>
    <w:rsid w:val="67751A20"/>
    <w:rsid w:val="68DC22A1"/>
    <w:rsid w:val="695A7A9F"/>
    <w:rsid w:val="69E3DB9D"/>
    <w:rsid w:val="69FA2932"/>
    <w:rsid w:val="6B33284E"/>
    <w:rsid w:val="6BA5C2B0"/>
    <w:rsid w:val="6BC9E0A1"/>
    <w:rsid w:val="6C405BEB"/>
    <w:rsid w:val="6C857E21"/>
    <w:rsid w:val="6EB5F6EE"/>
    <w:rsid w:val="6F23A3E2"/>
    <w:rsid w:val="6F6A6BB6"/>
    <w:rsid w:val="6FE09138"/>
    <w:rsid w:val="70B7F2EE"/>
    <w:rsid w:val="710452D7"/>
    <w:rsid w:val="713F0D1E"/>
    <w:rsid w:val="731831FA"/>
    <w:rsid w:val="733C843B"/>
    <w:rsid w:val="736D8D05"/>
    <w:rsid w:val="744FC433"/>
    <w:rsid w:val="760A14C6"/>
    <w:rsid w:val="7617766F"/>
    <w:rsid w:val="7649C85A"/>
    <w:rsid w:val="76A4B948"/>
    <w:rsid w:val="76A4FA32"/>
    <w:rsid w:val="7B8C441D"/>
    <w:rsid w:val="7C0ABFB3"/>
    <w:rsid w:val="7C4EF505"/>
    <w:rsid w:val="7D18A1DD"/>
    <w:rsid w:val="7D70F9C9"/>
    <w:rsid w:val="7D7D25DB"/>
    <w:rsid w:val="7D9E2DB9"/>
    <w:rsid w:val="7D9E637C"/>
    <w:rsid w:val="7DDB9D9B"/>
    <w:rsid w:val="7E228854"/>
    <w:rsid w:val="7F041A6A"/>
    <w:rsid w:val="7F426075"/>
    <w:rsid w:val="7F46E2FA"/>
    <w:rsid w:val="7F80A9EA"/>
    <w:rsid w:val="7F9DF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1B6C9B"/>
    <w:rsid w:val="006922B3"/>
    <w:rsid w:val="00727BF3"/>
    <w:rsid w:val="0077422F"/>
    <w:rsid w:val="00791C13"/>
    <w:rsid w:val="007F6177"/>
    <w:rsid w:val="008F1977"/>
    <w:rsid w:val="009233E6"/>
    <w:rsid w:val="009302CE"/>
    <w:rsid w:val="00C724A1"/>
    <w:rsid w:val="00C85DE2"/>
    <w:rsid w:val="00D76E5A"/>
    <w:rsid w:val="00D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N20210219-1594514891-3298</_dlc_DocId>
    <_dlc_DocIdUrl xmlns="f6d82c61-1620-4961-a845-3717486f5cdd">
      <Url>https://navioteknoloji.sharepoint.com/teams/N20210219/_layouts/15/DocIdRedir.aspx?ID=N20210219-1594514891-3298</Url>
      <Description>N20210219-1594514891-3298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1D32E5-FE82-4611-903B-A32D96F3B438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Hilmi Safa Yılmaz</lastModifiedBy>
  <revision>200</revision>
  <dcterms:created xsi:type="dcterms:W3CDTF">2021-11-26T14:18:00.0000000Z</dcterms:created>
  <dcterms:modified xsi:type="dcterms:W3CDTF">2023-01-26T13:43:21.4855863Z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f83c68b0-7535-447c-8689-07efeab6ea20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