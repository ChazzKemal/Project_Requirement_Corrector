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38EF33E7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38EF33E7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03D12B2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003D12B2" w:rsidRDefault="001D5E2F" w14:paraId="1BABF3D9" w14:textId="0770CC7F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1D5E2F">
                    <w:rPr>
                      <w:sz w:val="20"/>
                      <w:szCs w:val="20"/>
                    </w:rPr>
                    <w:t>NA0003011-DSS-01083</w:t>
                  </w:r>
                </w:p>
              </w:tc>
            </w:tr>
            <w:tr w:rsidR="00914FB6" w:rsidTr="003D12B2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1D5E2F" w14:paraId="2BFCFFE6" w14:textId="6A82E946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1D5E2F">
                    <w:rPr>
                      <w:sz w:val="20"/>
                      <w:szCs w:val="20"/>
                    </w:rPr>
                    <w:t>NEM42106-PIDS-247</w:t>
                  </w:r>
                </w:p>
              </w:tc>
            </w:tr>
            <w:tr w:rsidR="00914FB6" w:rsidTr="003D12B2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003D12B2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163410" w14:paraId="1F54352D" w14:textId="5BA12654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Samet Burhan</w:t>
                  </w:r>
                </w:p>
              </w:tc>
            </w:tr>
            <w:tr w:rsidR="00914FB6" w:rsidTr="003D12B2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003D12B2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38EF33E7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38EF33E7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0536AB9" w14:paraId="6EB1A014" w14:textId="77777777">
              <w:tc>
                <w:tcPr>
                  <w:tcW w:w="8988" w:type="dxa"/>
                </w:tcPr>
                <w:p w:rsidR="00CB70A6" w:rsidP="00F87F4D" w:rsidRDefault="001D5E2F" w14:paraId="25BBA941" w14:textId="77777777">
                  <w:r w:rsidRPr="001D5E2F">
                    <w:t>Software shall monitor following discrete type signal.</w:t>
                  </w:r>
                </w:p>
                <w:p w:rsidR="00071AE2" w:rsidP="00F87F4D" w:rsidRDefault="00071AE2" w14:paraId="5BD0A75E" w14:textId="517273FF">
                  <w:r>
                    <w:rPr>
                      <w:rStyle w:val="normaltextrun"/>
                      <w:color w:val="000000"/>
                      <w:shd w:val="clear" w:color="auto" w:fill="FFFFFF"/>
                    </w:rPr>
                    <w:t>- FDU_TEST</w:t>
                  </w:r>
                  <w:r>
                    <w:rPr>
                      <w:rStyle w:val="eop"/>
                      <w:color w:val="000000"/>
                      <w:shd w:val="clear" w:color="auto" w:fill="FFFFFF"/>
                    </w:rPr>
                    <w:t> 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38EF33E7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38EF33E7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163410" w14:paraId="18736372" w14:textId="47574666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38EF33E7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38EF33E7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5DF8AE5F" w14:paraId="07CFC0DD" w14:textId="77777777">
              <w:tc>
                <w:tcPr>
                  <w:tcW w:w="8988" w:type="dxa"/>
                  <w:tcMar/>
                </w:tcPr>
                <w:p w:rsidRPr="00071AE2" w:rsidR="00197516" w:rsidP="5F05E615" w:rsidRDefault="009D2376" w14:paraId="2557A58F" w14:textId="78C4E7F1">
                  <w:pPr>
                    <w:pStyle w:val="paragraph"/>
                    <w:spacing w:before="0" w:beforeAutospacing="off" w:after="0" w:afterAutospacing="off"/>
                    <w:jc w:val="both"/>
                    <w:textAlignment w:val="baseline"/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</w:pPr>
                  <w:r w:rsidRPr="00071AE2" w:rsidR="15372BBC">
                    <w:rPr>
                      <w:rStyle w:val="normaltextrun"/>
                      <w:rFonts w:ascii="Verdana Pro" w:hAnsi="Verdana Pro" w:cs="Calibri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Pr="00071AE2" w:rsidR="00197516" w:rsidP="7294FD6D" w:rsidRDefault="009D2376" w14:paraId="59E5861D" w14:textId="25445334">
                  <w:pPr>
                    <w:pStyle w:val="paragraph"/>
                    <w:spacing w:before="0" w:beforeAutospacing="off" w:after="0" w:afterAutospacing="off" w:line="360" w:lineRule="auto"/>
                    <w:jc w:val="both"/>
                    <w:textAlignment w:val="baseline"/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</w:pPr>
                  <w:r w:rsidRPr="00071AE2" w:rsidR="0EF8BF5C">
                    <w:rPr>
                      <w:rStyle w:val="normaltextrun"/>
                      <w:rFonts w:ascii="Verdana Pro" w:hAnsi="Verdana Pro" w:cs="Calibri"/>
                      <w:color w:val="000000"/>
                      <w:shd w:val="clear" w:color="auto" w:fill="FFFFFF"/>
                      <w:lang w:val="en-US"/>
                    </w:rPr>
                    <w:t>HJT-2600-SOW-4399</w:t>
                  </w:r>
                  <w:r w:rsidRPr="00071AE2" w:rsidR="0EF8BF5C">
                    <w:rPr>
                      <w:rStyle w:val="eop"/>
                      <w:rFonts w:ascii="Verdana Pro" w:hAnsi="Verdana Pro" w:cs="Calibri"/>
                      <w:color w:val="000000"/>
                      <w:shd w:val="clear" w:color="auto" w:fill="FFFFFF"/>
                    </w:rPr>
                    <w:t> </w:t>
                  </w:r>
                  <w:proofErr w:type="spellStart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>gereksiniminde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göre</w:t>
                  </w:r>
                  <w:proofErr w:type="spellEnd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>t</w:t>
                  </w:r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>üm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>sistemlerin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>operasyonel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>duruma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>hazır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>olup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>olmadığının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 xml:space="preserve"> test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>edilmesi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>gerekmektedir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 xml:space="preserve">.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</w:rPr>
                    <w:t>Y</w:t>
                  </w:r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angın</w:t>
                  </w:r>
                  <w:proofErr w:type="spellEnd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proofErr w:type="spellStart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algılama</w:t>
                  </w:r>
                  <w:proofErr w:type="spellEnd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proofErr w:type="spellStart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sisteminin</w:t>
                  </w:r>
                  <w:proofErr w:type="spellEnd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r w:rsidRPr="00071AE2" w:rsidR="5EE2B95A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de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bu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proofErr w:type="spellStart"/>
                  <w:r w:rsidRPr="00071AE2" w:rsidR="5EE2B95A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sebeple</w:t>
                  </w:r>
                  <w:proofErr w:type="spellEnd"/>
                  <w:r w:rsidRPr="00071AE2" w:rsidR="5EE2B95A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“FDU_TEST” </w:t>
                  </w:r>
                  <w:proofErr w:type="spellStart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isimli</w:t>
                  </w:r>
                  <w:proofErr w:type="spellEnd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r w:rsidRPr="00071AE2" w:rsidR="6C942FC6">
                    <w:rPr>
                      <w:rStyle w:val="spellingerror"/>
                      <w:rFonts w:ascii="Verdana Pro" w:hAnsi="Verdana Pro"/>
                      <w:color w:val="000000"/>
                    </w:rPr>
                    <w:t>discrete</w:t>
                  </w:r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r w:rsidRPr="00071AE2" w:rsidR="6C942FC6">
                    <w:rPr>
                      <w:rStyle w:val="spellingerror"/>
                      <w:rFonts w:ascii="Verdana Pro" w:hAnsi="Verdana Pro"/>
                      <w:color w:val="000000"/>
                    </w:rPr>
                    <w:t>type</w:t>
                  </w:r>
                  <w:r w:rsidRPr="00071AE2" w:rsidR="5EE2B95A">
                    <w:rPr>
                      <w:rStyle w:val="spellingerror"/>
                      <w:rFonts w:ascii="Verdana Pro" w:hAnsi="Verdana Pro"/>
                      <w:color w:val="000000"/>
                    </w:rPr>
                    <w:t xml:space="preserve"> test</w:t>
                  </w:r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proofErr w:type="spellStart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sinyali</w:t>
                  </w:r>
                  <w:proofErr w:type="spellEnd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proofErr w:type="spellStart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olması</w:t>
                  </w:r>
                  <w:proofErr w:type="spellEnd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proofErr w:type="spellStart"/>
                  <w:r w:rsidRPr="00071AE2" w:rsidR="1EF366ED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>uygun</w:t>
                  </w:r>
                  <w:proofErr w:type="spellEnd"/>
                  <w:r w:rsidRPr="00071AE2" w:rsidR="1EF366ED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proofErr w:type="spellStart"/>
                  <w:r w:rsidRPr="00071AE2" w:rsidR="1EF366ED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görülmüştür</w:t>
                  </w:r>
                  <w:proofErr w:type="spellEnd"/>
                  <w:r w:rsidRPr="00071AE2" w:rsidR="6C942FC6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>.</w:t>
                  </w:r>
                  <w:r w:rsidRPr="00071AE2" w:rsidR="15035DF0">
                    <w:rPr>
                      <w:rStyle w:val="normaltextrun"/>
                      <w:rFonts w:ascii="Verdana Pro" w:hAnsi="Verdana Pro" w:cs="Segoe UI"/>
                      <w:color w:val="000000"/>
                    </w:rPr>
                    <w:t xml:space="preserve"> </w:t>
                  </w:r>
                  <w:r w:rsidRPr="0477FEFA" w:rsidR="416183D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Bu </w:t>
                  </w:r>
                  <w:proofErr w:type="spellStart"/>
                  <w:r w:rsidRPr="0477FEFA" w:rsidR="416183D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sinyal</w:t>
                  </w:r>
                  <w:r w:rsidRPr="0477FEFA" w:rsidR="519E154F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i</w:t>
                  </w:r>
                  <w:proofErr w:type="spellEnd"/>
                  <w:r w:rsidRPr="0477FEFA" w:rsidR="416183D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77FEFA" w:rsidR="383B1A35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sistemin</w:t>
                  </w:r>
                  <w:proofErr w:type="spellEnd"/>
                  <w:r w:rsidRPr="0477FEFA" w:rsidR="383B1A35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IBIT </w:t>
                  </w:r>
                  <w:proofErr w:type="spellStart"/>
                  <w:r w:rsidRPr="0477FEFA" w:rsidR="1811A30F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durumunun</w:t>
                  </w:r>
                  <w:proofErr w:type="spellEnd"/>
                  <w:r w:rsidRPr="0477FEFA" w:rsidR="1811A30F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77FEFA" w:rsidR="1811A30F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başlangıcı</w:t>
                  </w:r>
                  <w:proofErr w:type="spellEnd"/>
                  <w:r w:rsidRPr="0477FEFA" w:rsidR="383B1A35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77FEFA" w:rsidR="383B1A35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hakkında</w:t>
                  </w:r>
                  <w:proofErr w:type="spellEnd"/>
                  <w:r w:rsidRPr="0477FEFA" w:rsidR="383B1A35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77FEFA" w:rsidR="383B1A35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bilgi</w:t>
                  </w:r>
                  <w:proofErr w:type="spellEnd"/>
                  <w:r w:rsidRPr="0477FEFA" w:rsidR="383B1A35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77FEFA" w:rsidR="383B1A35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almak</w:t>
                  </w:r>
                  <w:proofErr w:type="spellEnd"/>
                  <w:r w:rsidRPr="0477FEFA" w:rsidR="7CD733DA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77FEFA" w:rsidR="7CD733DA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için</w:t>
                  </w:r>
                  <w:proofErr w:type="spellEnd"/>
                  <w:r w:rsidRPr="0477FEFA" w:rsidR="7CD733DA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77FEFA" w:rsidR="7CD733DA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kullanıyoruz</w:t>
                  </w:r>
                  <w:proofErr w:type="spellEnd"/>
                  <w:r w:rsidRPr="0477FEFA" w:rsidR="7CD733DA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.</w:t>
                  </w:r>
                </w:p>
                <w:p w:rsidR="1F55A44C" w:rsidP="1F55A44C" w:rsidRDefault="1F55A44C" w14:paraId="10FBA4B3" w14:textId="3995CB50">
                  <w:pPr>
                    <w:pStyle w:val="paragraph"/>
                    <w:spacing w:before="0" w:beforeAutospacing="off" w:after="0" w:afterAutospacing="off"/>
                    <w:jc w:val="both"/>
                    <w:rPr>
                      <w:rStyle w:val="normaltextrun"/>
                      <w:rFonts w:ascii="Verdana Pro" w:hAnsi="Verdana Pro"/>
                      <w:color w:val="000000" w:themeColor="text1" w:themeTint="FF" w:themeShade="FF"/>
                    </w:rPr>
                  </w:pPr>
                </w:p>
                <w:p w:rsidR="16F71597" w:rsidP="5DF8AE5F" w:rsidRDefault="16F71597" w14:paraId="40887834" w14:textId="7BF1B585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 w:themeColor="accent1" w:themeTint="FF" w:themeShade="FF"/>
                      <w:sz w:val="24"/>
                      <w:szCs w:val="24"/>
                      <w:lang w:val="tr-TR"/>
                    </w:rPr>
                  </w:pPr>
                  <w:r w:rsidRPr="5DF8AE5F" w:rsidR="1569AB7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Bu sinyale ihtiyaç duymamızın sebebi </w:t>
                  </w:r>
                  <w:r w:rsidRPr="5DF8AE5F" w:rsidR="521A1D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MIL-F-7872C (3.5.12)</w:t>
                  </w:r>
                  <w:r w:rsidRPr="5DF8AE5F" w:rsidR="762FE8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DF8AE5F" w:rsidR="762FE8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dökümanında</w:t>
                  </w:r>
                  <w:proofErr w:type="spellEnd"/>
                  <w:r w:rsidRPr="5DF8AE5F" w:rsidR="6A5E409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belirtildiği üzere;</w:t>
                  </w:r>
                  <w:r w:rsidRPr="5DF8AE5F" w:rsidR="521A1D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yangın sinyallerinin yakınında</w:t>
                  </w:r>
                  <w:r w:rsidRPr="5DF8AE5F" w:rsidR="76D418F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,</w:t>
                  </w:r>
                  <w:r w:rsidRPr="5DF8AE5F" w:rsidR="521A1D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uçuş sırasında ve yerde elektrik sinyallerinin kontrolü için bir test butonunun olması </w:t>
                  </w:r>
                  <w:proofErr w:type="spellStart"/>
                  <w:r w:rsidRPr="5DF8AE5F" w:rsidR="521A1D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gerek</w:t>
                  </w:r>
                  <w:r w:rsidRPr="5DF8AE5F" w:rsidR="6F89FC8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mekterdir</w:t>
                  </w:r>
                  <w:proofErr w:type="spellEnd"/>
                  <w:r w:rsidRPr="5DF8AE5F" w:rsidR="6F89FC8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.</w:t>
                  </w:r>
                  <w:r w:rsidRPr="5DF8AE5F" w:rsidR="521A1D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r w:rsidRPr="5DF8AE5F" w:rsidR="7C24301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B</w:t>
                  </w:r>
                  <w:r w:rsidRPr="5DF8AE5F" w:rsidR="521A1D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u butona basıldığ</w:t>
                  </w:r>
                  <w:r w:rsidRPr="5DF8AE5F" w:rsidR="05F4396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ı</w:t>
                  </w:r>
                  <w:r w:rsidRPr="5DF8AE5F" w:rsidR="0890D42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nda </w:t>
                  </w:r>
                  <w:r w:rsidRPr="5DF8AE5F" w:rsidR="05F4396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ise</w:t>
                  </w:r>
                  <w:r w:rsidRPr="5DF8AE5F" w:rsidR="521A1D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sistem</w:t>
                  </w:r>
                  <w:r w:rsidRPr="5DF8AE5F" w:rsidR="4B5481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in</w:t>
                  </w:r>
                  <w:r w:rsidRPr="5DF8AE5F" w:rsidR="521A1D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operasyonel hazırlığını göstermesi gerek</w:t>
                  </w:r>
                  <w:r w:rsidRPr="5DF8AE5F" w:rsidR="6F68B79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mektedir</w:t>
                  </w:r>
                  <w:r w:rsidRPr="5DF8AE5F" w:rsidR="521A1D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.</w:t>
                  </w:r>
                </w:p>
                <w:p w:rsidR="0B378D0C" w:rsidP="7294FD6D" w:rsidRDefault="0B378D0C" w14:paraId="2B9C465B" w14:textId="37F8A09B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7294FD6D" w:rsidR="07BDBAA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NEM28174-SRD-158 gereksiniminde, yangın algılama sisteminin OPEN/GND karakteristiğinde “FDU_TEST” isimli </w:t>
                  </w:r>
                  <w:proofErr w:type="spellStart"/>
                  <w:r w:rsidRPr="7294FD6D" w:rsidR="07BDBAA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7294FD6D" w:rsidR="07BDBAA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294FD6D" w:rsidR="07BDBAA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type</w:t>
                  </w:r>
                  <w:proofErr w:type="spellEnd"/>
                  <w:r w:rsidRPr="7294FD6D" w:rsidR="07BDBAA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sinyali olması gerektiği belirtilmiştir.  </w:t>
                  </w:r>
                  <w:r w:rsidRPr="7294FD6D" w:rsidR="07BDBAA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:rsidR="134DE52E" w:rsidP="5DF8AE5F" w:rsidRDefault="134DE52E" w14:paraId="6FA1BBF2" w14:textId="3EBA8350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4471C4" w:themeColor="accent1" w:themeTint="FF" w:themeShade="FF"/>
                      <w:sz w:val="24"/>
                      <w:szCs w:val="24"/>
                      <w:lang w:val="tr-TR"/>
                    </w:rPr>
                  </w:pPr>
                  <w:r w:rsidRPr="5DF8AE5F" w:rsidR="25898B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Pilotun test bilgisini görebilmesi adına “FDU_TEST” isimli </w:t>
                  </w:r>
                  <w:proofErr w:type="spellStart"/>
                  <w:r w:rsidRPr="5DF8AE5F" w:rsidR="25898B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5DF8AE5F" w:rsidR="25898B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DF8AE5F" w:rsidR="25898B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type</w:t>
                  </w:r>
                  <w:proofErr w:type="spellEnd"/>
                  <w:r w:rsidRPr="5DF8AE5F" w:rsidR="25898B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sinyal </w:t>
                  </w:r>
                  <w:r w:rsidRPr="5DF8AE5F" w:rsidR="3B57DDA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üretilecek ve monitör edilecektir</w:t>
                  </w:r>
                  <w:r w:rsidRPr="5DF8AE5F" w:rsidR="25898B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.</w:t>
                  </w:r>
                </w:p>
                <w:p w:rsidRPr="00000E57" w:rsidR="00071AE2" w:rsidP="00197516" w:rsidRDefault="00071AE2" w14:paraId="42CE84F7" w14:textId="7774E0EB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Fonts w:ascii="Verdana Pro" w:hAnsi="Verdana Pro" w:cs="Segoe UI"/>
                      <w:sz w:val="18"/>
                      <w:szCs w:val="18"/>
                    </w:rPr>
                  </w:pP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38EF33E7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38EF33E7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38EF33E7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55B8E38D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>
                    <w:lastRenderedPageBreak/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01669455" w14:textId="7EC3DD9C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0E7B492B" w14:textId="1679AC2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55B8E38D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5A1BEA15">
                  <w:r w:rsidR="322EFB99">
                    <w:rPr/>
                    <w:t>COMPLETENESS</w:t>
                  </w:r>
                  <w:r w:rsidR="012B1E92">
                    <w:rPr/>
                    <w:t xml:space="preserve"> (-)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32DA03D3" w14:textId="1E8688B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7792D561" w14:textId="5475E99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55B8E38D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564179B3" w14:textId="36EF6E2B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52CE4FF7" w14:textId="3A16CF6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55B8E38D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4090D15E" w14:textId="484B4DA7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470492C2" w14:textId="0171C30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38EF33E7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38EF33E7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7294FD6D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E11133" w14:paraId="274EED0F" w14:textId="13B0CA10">
                  <w:r w:rsidRPr="00163410">
                    <w:t>Software</w:t>
                  </w:r>
                </w:p>
              </w:tc>
            </w:tr>
            <w:tr w:rsidR="000E4C7A" w:rsidTr="7294FD6D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145362" w14:paraId="013E36B7" w14:textId="2DD338E1">
                  <w:proofErr w:type="spellStart"/>
                  <w:r w:rsidR="701FD7D3">
                    <w:rPr/>
                    <w:t>S</w:t>
                  </w:r>
                  <w:r w:rsidR="701FD7D3">
                    <w:rPr/>
                    <w:t>hall</w:t>
                  </w:r>
                  <w:proofErr w:type="spellEnd"/>
                  <w:r w:rsidR="701FD7D3">
                    <w:rPr/>
                    <w:t xml:space="preserve"> monitor</w:t>
                  </w:r>
                </w:p>
              </w:tc>
            </w:tr>
            <w:tr w:rsidR="000E4C7A" w:rsidTr="7294FD6D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145362" w14:paraId="73B15C66" w14:textId="27E257DD">
                  <w:r>
                    <w:t>D</w:t>
                  </w:r>
                  <w:r w:rsidRPr="00145362">
                    <w:t>iscrete type signal</w:t>
                  </w:r>
                </w:p>
              </w:tc>
            </w:tr>
            <w:tr w:rsidR="000E4C7A" w:rsidTr="7294FD6D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67425F" w14:paraId="555674AC" w14:textId="2527785F"/>
              </w:tc>
            </w:tr>
            <w:tr w:rsidR="000E4C7A" w:rsidTr="7294FD6D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7777777"/>
              </w:tc>
            </w:tr>
            <w:tr w:rsidR="000E4C7A" w:rsidTr="7294FD6D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38EF33E7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38EF33E7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62395B4B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0F43EF" w14:paraId="0733D4C5" w14:textId="7FE823B8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9193680" w:rsidP="55B8E38D" w:rsidRDefault="09193680" w14:paraId="4D0B7549" w14:textId="096818F1">
                  <w:pPr>
                    <w:pStyle w:val="paragraph"/>
                    <w:bidi w:val="0"/>
                    <w:spacing w:before="0" w:beforeAutospacing="off" w:after="0" w:afterAutospacing="off" w:line="240" w:lineRule="auto"/>
                    <w:ind w:left="0" w:right="0"/>
                    <w:jc w:val="both"/>
                    <w:rPr>
                      <w:rStyle w:val="normaltextrun"/>
                      <w:rFonts w:ascii="Verdana Pro" w:hAnsi="Verdana Pro" w:cs="Segoe UI"/>
                    </w:rPr>
                  </w:pPr>
                  <w:r w:rsidRPr="62395B4B" w:rsidR="4D353DDF">
                    <w:rPr>
                      <w:rStyle w:val="normaltextrun"/>
                      <w:rFonts w:ascii="Verdana Pro" w:hAnsi="Verdana Pro" w:cs="Segoe UI"/>
                    </w:rPr>
                    <w:t xml:space="preserve">Bu </w:t>
                  </w:r>
                  <w:proofErr w:type="spellStart"/>
                  <w:r w:rsidRPr="62395B4B" w:rsidR="4D353DDF">
                    <w:rPr>
                      <w:rStyle w:val="normaltextrun"/>
                      <w:rFonts w:ascii="Verdana Pro" w:hAnsi="Verdana Pro" w:cs="Segoe UI"/>
                    </w:rPr>
                    <w:t>gereksinim</w:t>
                  </w:r>
                  <w:proofErr w:type="spellEnd"/>
                  <w:r w:rsidRPr="62395B4B" w:rsidR="4D353DD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 xml:space="preserve">discrete </w:t>
                  </w:r>
                  <w:proofErr w:type="spellStart"/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>sinyal</w:t>
                  </w:r>
                  <w:proofErr w:type="spellEnd"/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>verebilen</w:t>
                  </w:r>
                  <w:proofErr w:type="spellEnd"/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>bir</w:t>
                  </w:r>
                  <w:proofErr w:type="spellEnd"/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>buton</w:t>
                  </w:r>
                  <w:proofErr w:type="spellEnd"/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>vasıtas</w:t>
                  </w:r>
                  <w:r w:rsidRPr="62395B4B" w:rsidR="637A852B">
                    <w:rPr>
                      <w:rStyle w:val="normaltextrun"/>
                      <w:rFonts w:ascii="Verdana Pro" w:hAnsi="Verdana Pro" w:cs="Segoe UI"/>
                    </w:rPr>
                    <w:t>ı</w:t>
                  </w:r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>yla</w:t>
                  </w:r>
                  <w:proofErr w:type="spellEnd"/>
                  <w:r w:rsidRPr="62395B4B" w:rsidR="2203C711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4D353DDF">
                    <w:rPr>
                      <w:rStyle w:val="normaltextrun"/>
                      <w:rFonts w:ascii="Verdana Pro" w:hAnsi="Verdana Pro" w:cs="Segoe UI"/>
                    </w:rPr>
                    <w:t>laboratuvar</w:t>
                  </w:r>
                  <w:proofErr w:type="spellEnd"/>
                  <w:r w:rsidRPr="62395B4B" w:rsidR="4D353DD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4D353DDF">
                    <w:rPr>
                      <w:rStyle w:val="normaltextrun"/>
                      <w:rFonts w:ascii="Verdana Pro" w:hAnsi="Verdana Pro" w:cs="Segoe UI"/>
                    </w:rPr>
                    <w:t>ortamında</w:t>
                  </w:r>
                  <w:proofErr w:type="spellEnd"/>
                  <w:r w:rsidRPr="62395B4B" w:rsidR="4D353DDF">
                    <w:rPr>
                      <w:rStyle w:val="normaltextrun"/>
                      <w:rFonts w:ascii="Verdana Pro" w:hAnsi="Verdana Pro" w:cs="Segoe UI"/>
                    </w:rPr>
                    <w:t xml:space="preserve"> test </w:t>
                  </w:r>
                  <w:proofErr w:type="spellStart"/>
                  <w:r w:rsidRPr="62395B4B" w:rsidR="4D353DDF">
                    <w:rPr>
                      <w:rStyle w:val="normaltextrun"/>
                      <w:rFonts w:ascii="Verdana Pro" w:hAnsi="Verdana Pro" w:cs="Segoe UI"/>
                    </w:rPr>
                    <w:t>edilebilir</w:t>
                  </w:r>
                  <w:proofErr w:type="spellEnd"/>
                  <w:r w:rsidRPr="62395B4B" w:rsidR="4D353DDF">
                    <w:rPr>
                      <w:rStyle w:val="normaltextrun"/>
                      <w:rFonts w:ascii="Verdana Pro" w:hAnsi="Verdana Pro" w:cs="Segoe UI"/>
                    </w:rPr>
                    <w:t xml:space="preserve">. </w:t>
                  </w:r>
                  <w:proofErr w:type="spellStart"/>
                  <w:r w:rsidRPr="62395B4B" w:rsidR="5444B715">
                    <w:rPr>
                      <w:rStyle w:val="normaltextrun"/>
                      <w:rFonts w:ascii="Verdana Pro" w:hAnsi="Verdana Pro" w:cs="Segoe UI"/>
                    </w:rPr>
                    <w:t>Butondan</w:t>
                  </w:r>
                  <w:proofErr w:type="spellEnd"/>
                  <w:r w:rsidRPr="62395B4B" w:rsidR="5444B715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5444B715">
                    <w:rPr>
                      <w:rStyle w:val="normaltextrun"/>
                      <w:rFonts w:ascii="Verdana Pro" w:hAnsi="Verdana Pro" w:cs="Segoe UI"/>
                    </w:rPr>
                    <w:t>çıkan</w:t>
                  </w:r>
                  <w:proofErr w:type="spellEnd"/>
                  <w:r w:rsidRPr="62395B4B" w:rsidR="5444B715">
                    <w:rPr>
                      <w:rStyle w:val="normaltextrun"/>
                      <w:rFonts w:ascii="Verdana Pro" w:hAnsi="Verdana Pro" w:cs="Segoe UI"/>
                    </w:rPr>
                    <w:t xml:space="preserve"> discrete </w:t>
                  </w:r>
                  <w:proofErr w:type="spellStart"/>
                  <w:r w:rsidRPr="62395B4B" w:rsidR="5444B715">
                    <w:rPr>
                      <w:rStyle w:val="normaltextrun"/>
                      <w:rFonts w:ascii="Verdana Pro" w:hAnsi="Verdana Pro" w:cs="Segoe UI"/>
                    </w:rPr>
                    <w:t>sinyal</w:t>
                  </w:r>
                  <w:proofErr w:type="spellEnd"/>
                  <w:r w:rsidRPr="62395B4B" w:rsidR="5444B715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2D3C76FD">
                    <w:rPr>
                      <w:rStyle w:val="normaltextrun"/>
                      <w:rFonts w:ascii="Verdana Pro" w:hAnsi="Verdana Pro" w:cs="Segoe UI"/>
                    </w:rPr>
                    <w:t>d</w:t>
                  </w:r>
                  <w:r w:rsidRPr="62395B4B" w:rsidR="06A38051">
                    <w:rPr>
                      <w:rStyle w:val="normaltextrun"/>
                      <w:rFonts w:ascii="Verdana Pro" w:hAnsi="Verdana Pro" w:cs="Segoe UI"/>
                    </w:rPr>
                    <w:t>enetleyicinin</w:t>
                  </w:r>
                  <w:proofErr w:type="spellEnd"/>
                  <w:r w:rsidRPr="62395B4B" w:rsidR="06A38051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6A38051">
                    <w:rPr>
                      <w:rStyle w:val="normaltextrun"/>
                      <w:rFonts w:ascii="Verdana Pro" w:hAnsi="Verdana Pro" w:cs="Segoe UI"/>
                    </w:rPr>
                    <w:t>belirlenen</w:t>
                  </w:r>
                  <w:proofErr w:type="spellEnd"/>
                  <w:r w:rsidRPr="62395B4B" w:rsidR="06A38051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6A38051">
                    <w:rPr>
                      <w:rStyle w:val="normaltextrun"/>
                      <w:rFonts w:ascii="Verdana Pro" w:hAnsi="Verdana Pro" w:cs="Segoe UI"/>
                    </w:rPr>
                    <w:t>dijital</w:t>
                  </w:r>
                  <w:proofErr w:type="spellEnd"/>
                  <w:r w:rsidRPr="62395B4B" w:rsidR="06A38051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2A083F4A">
                    <w:rPr>
                      <w:rStyle w:val="normaltextrun"/>
                      <w:rFonts w:ascii="Verdana Pro" w:hAnsi="Verdana Pro" w:cs="Segoe UI"/>
                    </w:rPr>
                    <w:t>giriş</w:t>
                  </w:r>
                  <w:proofErr w:type="spellEnd"/>
                  <w:r w:rsidRPr="62395B4B" w:rsidR="2A083F4A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2A083F4A">
                    <w:rPr>
                      <w:rStyle w:val="normaltextrun"/>
                      <w:rFonts w:ascii="Verdana Pro" w:hAnsi="Verdana Pro" w:cs="Segoe UI"/>
                    </w:rPr>
                    <w:t>pinine</w:t>
                  </w:r>
                  <w:proofErr w:type="spellEnd"/>
                  <w:r w:rsidRPr="62395B4B" w:rsidR="2A083F4A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6A38051">
                    <w:rPr>
                      <w:rStyle w:val="normaltextrun"/>
                      <w:rFonts w:ascii="Verdana Pro" w:hAnsi="Verdana Pro" w:cs="Segoe UI"/>
                    </w:rPr>
                    <w:t>bağlanır</w:t>
                  </w:r>
                  <w:proofErr w:type="spellEnd"/>
                  <w:r w:rsidRPr="62395B4B" w:rsidR="06A38051">
                    <w:rPr>
                      <w:rStyle w:val="normaltextrun"/>
                      <w:rFonts w:ascii="Verdana Pro" w:hAnsi="Verdana Pro" w:cs="Segoe UI"/>
                    </w:rPr>
                    <w:t>.</w:t>
                  </w:r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Butona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basıldığı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durumda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pine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giden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voltaj</w:t>
                  </w:r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high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durumunu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örnekleyecektir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aksi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durumda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ise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low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durumu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örneklenecektir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. </w:t>
                  </w:r>
                  <w:r w:rsidR="7B764178">
                    <w:drawing>
                      <wp:inline wp14:editId="344C0893" wp14:anchorId="1EFB3979">
                        <wp:extent cx="4572000" cy="2362200"/>
                        <wp:effectExtent l="0" t="0" r="0" b="0"/>
                        <wp:docPr id="1818278660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8311a510350546e1">
                                  <a:extLst xmlns:a="http://schemas.openxmlformats.org/drawingml/2006/main"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0" flipH="0" flipV="0">
                                  <a:off x="0" y="0"/>
                                  <a:ext cx="4572000" cy="236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Bu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dijital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giriş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vasıtasıyla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tespit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edilen</w:t>
                  </w:r>
                  <w:proofErr w:type="spellEnd"/>
                  <w:r w:rsidRPr="62395B4B" w:rsidR="557E8D36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557E8D36">
                    <w:rPr>
                      <w:rStyle w:val="normaltextrun"/>
                      <w:rFonts w:ascii="Verdana Pro" w:hAnsi="Verdana Pro" w:cs="Segoe UI"/>
                    </w:rPr>
                    <w:t>sinyalin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high</w:t>
                  </w:r>
                  <w:r w:rsidRPr="62395B4B" w:rsidR="0EC089F3">
                    <w:rPr>
                      <w:rStyle w:val="normaltextrun"/>
                      <w:rFonts w:ascii="Verdana Pro" w:hAnsi="Verdana Pro" w:cs="Segoe UI"/>
                    </w:rPr>
                    <w:t>/</w:t>
                  </w:r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low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durumları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yazılım</w:t>
                  </w:r>
                  <w:proofErr w:type="spellEnd"/>
                  <w:r w:rsidRPr="62395B4B" w:rsidR="32493009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32493009">
                    <w:rPr>
                      <w:rStyle w:val="normaltextrun"/>
                      <w:rFonts w:ascii="Verdana Pro" w:hAnsi="Verdana Pro" w:cs="Segoe UI"/>
                    </w:rPr>
                    <w:t>tarafında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şu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şekilde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anlamlandırılacaktır</w:t>
                  </w:r>
                  <w:proofErr w:type="spellEnd"/>
                  <w:r w:rsidRPr="62395B4B" w:rsidR="74CABF82">
                    <w:rPr>
                      <w:rStyle w:val="normaltextrun"/>
                      <w:rFonts w:ascii="Verdana Pro" w:hAnsi="Verdana Pro" w:cs="Segoe UI"/>
                    </w:rPr>
                    <w:t>:</w:t>
                  </w:r>
                </w:p>
                <w:p w:rsidR="55B8E38D" w:rsidP="55B8E38D" w:rsidRDefault="55B8E38D" w14:paraId="359F3625" w14:textId="7DC27CCB">
                  <w:pPr>
                    <w:pStyle w:val="paragraph"/>
                    <w:bidi w:val="0"/>
                    <w:spacing w:before="0" w:beforeAutospacing="off" w:after="0" w:afterAutospacing="off" w:line="240" w:lineRule="auto"/>
                    <w:ind w:left="0" w:right="0"/>
                    <w:jc w:val="both"/>
                    <w:rPr>
                      <w:rStyle w:val="normaltextrun"/>
                      <w:rFonts w:ascii="Verdana Pro" w:hAnsi="Verdana Pro" w:cs="Segoe UI"/>
                    </w:rPr>
                  </w:pPr>
                </w:p>
                <w:p w:rsidR="1D7779DB" w:rsidP="55B8E38D" w:rsidRDefault="1D7779DB" w14:paraId="3E236D5B" w14:textId="6C8EBBF8">
                  <w:pPr>
                    <w:pStyle w:val="paragraph"/>
                    <w:bidi w:val="0"/>
                    <w:spacing w:before="0" w:beforeAutospacing="off" w:after="0" w:afterAutospacing="off" w:line="240" w:lineRule="auto"/>
                    <w:ind w:left="0" w:right="0"/>
                    <w:jc w:val="both"/>
                    <w:rPr>
                      <w:rStyle w:val="normaltextrun"/>
                      <w:rFonts w:ascii="Verdana Pro" w:hAnsi="Verdana Pro" w:cs="Segoe UI"/>
                    </w:rPr>
                  </w:pPr>
                  <w:r w:rsidRPr="62395B4B" w:rsidR="4F9C28F4">
                    <w:rPr>
                      <w:rStyle w:val="normaltextrun"/>
                      <w:rFonts w:ascii="Verdana Pro" w:hAnsi="Verdana Pro" w:cs="Segoe UI"/>
                    </w:rPr>
                    <w:t xml:space="preserve">High </w:t>
                  </w:r>
                  <w:proofErr w:type="spellStart"/>
                  <w:r w:rsidRPr="62395B4B" w:rsidR="4F9C28F4">
                    <w:rPr>
                      <w:rStyle w:val="normaltextrun"/>
                      <w:rFonts w:ascii="Verdana Pro" w:hAnsi="Verdana Pro" w:cs="Segoe UI"/>
                    </w:rPr>
                    <w:t>durumda</w:t>
                  </w:r>
                  <w:proofErr w:type="spellEnd"/>
                  <w:r w:rsidRPr="62395B4B" w:rsidR="4F9C28F4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4F9C28F4">
                    <w:rPr>
                      <w:rStyle w:val="normaltextrun"/>
                      <w:rFonts w:ascii="Verdana Pro" w:hAnsi="Verdana Pro" w:cs="Segoe UI"/>
                    </w:rPr>
                    <w:t>olduğu</w:t>
                  </w:r>
                  <w:proofErr w:type="spellEnd"/>
                  <w:r w:rsidRPr="62395B4B" w:rsidR="4F9C28F4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4F9C28F4">
                    <w:rPr>
                      <w:rStyle w:val="normaltextrun"/>
                      <w:rFonts w:ascii="Verdana Pro" w:hAnsi="Verdana Pro" w:cs="Segoe UI"/>
                    </w:rPr>
                    <w:t>sürece</w:t>
                  </w:r>
                  <w:proofErr w:type="spellEnd"/>
                  <w:r w:rsidRPr="62395B4B" w:rsidR="4F9C28F4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>yazılım</w:t>
                  </w:r>
                  <w:proofErr w:type="spellEnd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>tarafına</w:t>
                  </w:r>
                  <w:proofErr w:type="spellEnd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>gelecek</w:t>
                  </w:r>
                  <w:proofErr w:type="spellEnd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>olan</w:t>
                  </w:r>
                  <w:proofErr w:type="spellEnd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>bilgi</w:t>
                  </w:r>
                  <w:proofErr w:type="spellEnd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 xml:space="preserve"> “</w:t>
                  </w:r>
                  <w:r w:rsidRPr="62395B4B" w:rsidR="72C622DA">
                    <w:rPr>
                      <w:rStyle w:val="normaltextrun"/>
                      <w:rFonts w:ascii="Verdana Pro" w:hAnsi="Verdana Pro" w:cs="Segoe UI"/>
                    </w:rPr>
                    <w:t>Aktif</w:t>
                  </w:r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 xml:space="preserve">” </w:t>
                  </w:r>
                  <w:proofErr w:type="spellStart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>olarak</w:t>
                  </w:r>
                  <w:proofErr w:type="spellEnd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>anlamlandırılacaktır</w:t>
                  </w:r>
                  <w:proofErr w:type="spellEnd"/>
                  <w:r w:rsidRPr="62395B4B" w:rsidR="07AF754F">
                    <w:rPr>
                      <w:rStyle w:val="normaltextrun"/>
                      <w:rFonts w:ascii="Verdana Pro" w:hAnsi="Verdana Pro" w:cs="Segoe UI"/>
                    </w:rPr>
                    <w:t>.</w:t>
                  </w:r>
                </w:p>
                <w:p w:rsidR="5DF8AE5F" w:rsidP="5DF8AE5F" w:rsidRDefault="5DF8AE5F" w14:paraId="05B8E572" w14:textId="4BDC0275">
                  <w:pPr>
                    <w:pStyle w:val="paragraph"/>
                    <w:bidi w:val="0"/>
                    <w:spacing w:before="0" w:beforeAutospacing="off" w:after="0" w:afterAutospacing="off" w:line="240" w:lineRule="auto"/>
                    <w:ind w:left="0" w:right="0"/>
                    <w:jc w:val="both"/>
                    <w:rPr>
                      <w:rStyle w:val="normaltextrun"/>
                      <w:rFonts w:ascii="Verdana Pro" w:hAnsi="Verdana Pro" w:cs="Segoe UI"/>
                    </w:rPr>
                  </w:pPr>
                </w:p>
                <w:p w:rsidR="7294FD6D" w:rsidP="7294FD6D" w:rsidRDefault="7294FD6D" w14:paraId="6904A0FF" w14:textId="7DA6216C">
                  <w:pPr>
                    <w:pStyle w:val="paragraph"/>
                    <w:bidi w:val="0"/>
                    <w:spacing w:before="0" w:beforeAutospacing="off" w:after="0" w:afterAutospacing="off" w:line="240" w:lineRule="auto"/>
                    <w:ind w:left="0" w:right="0"/>
                    <w:jc w:val="both"/>
                    <w:rPr>
                      <w:rStyle w:val="normaltextrun"/>
                      <w:rFonts w:ascii="Verdana Pro" w:hAnsi="Verdana Pro" w:cs="Segoe UI"/>
                    </w:rPr>
                  </w:pPr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Low </w:t>
                  </w:r>
                  <w:proofErr w:type="spellStart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durumunda</w:t>
                  </w:r>
                  <w:proofErr w:type="spellEnd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olduğu</w:t>
                  </w:r>
                  <w:proofErr w:type="spellEnd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sürece</w:t>
                  </w:r>
                  <w:proofErr w:type="spellEnd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yazılım</w:t>
                  </w:r>
                  <w:proofErr w:type="spellEnd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tarafına</w:t>
                  </w:r>
                  <w:proofErr w:type="spellEnd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gelecek</w:t>
                  </w:r>
                  <w:proofErr w:type="spellEnd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olan</w:t>
                  </w:r>
                  <w:proofErr w:type="spellEnd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bilgi</w:t>
                  </w:r>
                  <w:proofErr w:type="spellEnd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 “</w:t>
                  </w:r>
                  <w:r w:rsidRPr="62395B4B" w:rsidR="44470428">
                    <w:rPr>
                      <w:rStyle w:val="normaltextrun"/>
                      <w:rFonts w:ascii="Verdana Pro" w:hAnsi="Verdana Pro" w:cs="Segoe UI"/>
                    </w:rPr>
                    <w:t>Pasif</w:t>
                  </w:r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” </w:t>
                  </w:r>
                  <w:proofErr w:type="spellStart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olarak</w:t>
                  </w:r>
                  <w:proofErr w:type="spellEnd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anlamlandırılacaktır</w:t>
                  </w:r>
                  <w:proofErr w:type="spellEnd"/>
                  <w:r w:rsidRPr="62395B4B" w:rsidR="0E99F8D9">
                    <w:rPr>
                      <w:rStyle w:val="normaltextrun"/>
                      <w:rFonts w:ascii="Verdana Pro" w:hAnsi="Verdana Pro" w:cs="Segoe UI"/>
                    </w:rPr>
                    <w:t>.</w:t>
                  </w:r>
                  <w:r w:rsidRPr="62395B4B" w:rsidR="0AB2479B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>Sinyalin</w:t>
                  </w:r>
                  <w:proofErr w:type="spellEnd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 xml:space="preserve"> durum </w:t>
                  </w:r>
                  <w:proofErr w:type="spellStart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>bilgisi</w:t>
                  </w:r>
                  <w:proofErr w:type="spellEnd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 xml:space="preserve"> serial port </w:t>
                  </w:r>
                  <w:proofErr w:type="spellStart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>arayüzü</w:t>
                  </w:r>
                  <w:proofErr w:type="spellEnd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>ile</w:t>
                  </w:r>
                  <w:proofErr w:type="spellEnd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>ekranda</w:t>
                  </w:r>
                  <w:proofErr w:type="spellEnd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>gösterilebilmektedir</w:t>
                  </w:r>
                  <w:proofErr w:type="spellEnd"/>
                  <w:r w:rsidRPr="62395B4B" w:rsidR="7B917D1B">
                    <w:rPr>
                      <w:rStyle w:val="normaltextrun"/>
                      <w:rFonts w:ascii="Verdana Pro" w:hAnsi="Verdana Pro" w:cs="Segoe UI"/>
                    </w:rPr>
                    <w:t>.</w:t>
                  </w:r>
                </w:p>
                <w:p w:rsidRPr="00B56F36" w:rsidR="006F12B7" w:rsidP="55B8E38D" w:rsidRDefault="006F12B7" w14:paraId="34E086D4" w14:textId="14F940D2">
                  <w:pPr>
                    <w:pStyle w:val="paragraph"/>
                    <w:spacing w:before="0" w:beforeAutospacing="off" w:after="0" w:afterAutospacing="off"/>
                    <w:jc w:val="both"/>
                    <w:textAlignment w:val="baseline"/>
                  </w:pPr>
                </w:p>
                <w:tbl>
                  <w:tblPr>
                    <w:tblStyle w:val="TabloKlavuzu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376"/>
                    <w:gridCol w:w="3416"/>
                  </w:tblGrid>
                  <w:tr w:rsidR="55B8E38D" w:rsidTr="5DF8AE5F" w14:paraId="40C77C9A">
                    <w:trPr>
                      <w:trHeight w:val="300"/>
                    </w:trPr>
                    <w:tc>
                      <w:tcPr>
                        <w:tcW w:w="1376" w:type="dxa"/>
                        <w:tcMar/>
                      </w:tcPr>
                      <w:p w:rsidR="3849D35E" w:rsidP="55B8E38D" w:rsidRDefault="3849D35E" w14:paraId="6153DEBF" w14:textId="4098560A">
                        <w:pPr>
                          <w:pStyle w:val="paragraph"/>
                          <w:rPr>
                            <w:rFonts w:ascii="Verdana Pro" w:hAnsi="Verdana Pro" w:eastAsia="Verdana Pro" w:cs="Verdana Pro"/>
                          </w:rPr>
                        </w:pPr>
                        <w:r w:rsidRPr="55B8E38D" w:rsidR="3849D35E">
                          <w:rPr>
                            <w:rFonts w:ascii="Verdana Pro" w:hAnsi="Verdana Pro" w:eastAsia="Verdana Pro" w:cs="Verdana Pro"/>
                          </w:rPr>
                          <w:t>Discrete</w:t>
                        </w:r>
                      </w:p>
                    </w:tc>
                    <w:tc>
                      <w:tcPr>
                        <w:tcW w:w="3416" w:type="dxa"/>
                        <w:tcMar/>
                      </w:tcPr>
                      <w:p w:rsidR="3849D35E" w:rsidP="55B8E38D" w:rsidRDefault="3849D35E" w14:paraId="7BDD81CD" w14:textId="341DE59C">
                        <w:pPr>
                          <w:pStyle w:val="paragraph"/>
                          <w:rPr>
                            <w:rFonts w:ascii="Verdana Pro" w:hAnsi="Verdana Pro" w:eastAsia="Verdana Pro" w:cs="Verdana Pro"/>
                          </w:rPr>
                        </w:pPr>
                        <w:proofErr w:type="spellStart"/>
                        <w:r w:rsidRPr="55B8E38D" w:rsidR="3849D35E">
                          <w:rPr>
                            <w:rFonts w:ascii="Verdana Pro" w:hAnsi="Verdana Pro" w:eastAsia="Verdana Pro" w:cs="Verdana Pro"/>
                          </w:rPr>
                          <w:t>Anlam</w:t>
                        </w:r>
                        <w:proofErr w:type="spellEnd"/>
                      </w:p>
                    </w:tc>
                  </w:tr>
                  <w:tr w:rsidR="55B8E38D" w:rsidTr="5DF8AE5F" w14:paraId="7EF7E084">
                    <w:trPr>
                      <w:trHeight w:val="300"/>
                    </w:trPr>
                    <w:tc>
                      <w:tcPr>
                        <w:tcW w:w="1376" w:type="dxa"/>
                        <w:tcMar/>
                      </w:tcPr>
                      <w:p w:rsidR="3849D35E" w:rsidP="55B8E38D" w:rsidRDefault="3849D35E" w14:paraId="2F0229C0" w14:textId="4733971E">
                        <w:pPr>
                          <w:pStyle w:val="paragraph"/>
                          <w:jc w:val="center"/>
                          <w:rPr>
                            <w:rFonts w:ascii="Verdana Pro" w:hAnsi="Verdana Pro" w:eastAsia="Verdana Pro" w:cs="Verdana Pro"/>
                          </w:rPr>
                        </w:pPr>
                        <w:r w:rsidRPr="55B8E38D" w:rsidR="3849D35E">
                          <w:rPr>
                            <w:rFonts w:ascii="Verdana Pro" w:hAnsi="Verdana Pro" w:eastAsia="Verdana Pro" w:cs="Verdana Pro"/>
                          </w:rPr>
                          <w:t>1</w:t>
                        </w:r>
                      </w:p>
                    </w:tc>
                    <w:tc>
                      <w:tcPr>
                        <w:tcW w:w="3416" w:type="dxa"/>
                        <w:tcMar/>
                      </w:tcPr>
                      <w:p w:rsidR="3849D35E" w:rsidP="5DF8AE5F" w:rsidRDefault="3849D35E" w14:paraId="1C533DF9" w14:textId="7C03EE43">
                        <w:pPr>
                          <w:pStyle w:val="paragraph"/>
                          <w:bidi w:val="0"/>
                          <w:spacing w:beforeAutospacing="on" w:afterAutospacing="on" w:line="240" w:lineRule="auto"/>
                          <w:ind w:left="0" w:right="0"/>
                          <w:jc w:val="left"/>
                        </w:pPr>
                        <w:r w:rsidRPr="5DF8AE5F" w:rsidR="35DC7E5F">
                          <w:rPr>
                            <w:rStyle w:val="normaltextrun"/>
                            <w:rFonts w:ascii="Verdana Pro" w:hAnsi="Verdana Pro" w:eastAsia="Verdana Pro" w:cs="Verdana Pro"/>
                          </w:rPr>
                          <w:t>Aktif</w:t>
                        </w:r>
                      </w:p>
                    </w:tc>
                  </w:tr>
                  <w:tr w:rsidR="55B8E38D" w:rsidTr="5DF8AE5F" w14:paraId="0C2A3B74">
                    <w:trPr>
                      <w:trHeight w:val="300"/>
                    </w:trPr>
                    <w:tc>
                      <w:tcPr>
                        <w:tcW w:w="1376" w:type="dxa"/>
                        <w:tcMar/>
                      </w:tcPr>
                      <w:p w:rsidR="3849D35E" w:rsidP="55B8E38D" w:rsidRDefault="3849D35E" w14:paraId="7C3980D0" w14:textId="2E5328FD">
                        <w:pPr>
                          <w:pStyle w:val="paragraph"/>
                          <w:jc w:val="center"/>
                          <w:rPr>
                            <w:rFonts w:ascii="Verdana Pro" w:hAnsi="Verdana Pro" w:eastAsia="Verdana Pro" w:cs="Verdana Pro"/>
                          </w:rPr>
                        </w:pPr>
                        <w:r w:rsidRPr="55B8E38D" w:rsidR="3849D35E">
                          <w:rPr>
                            <w:rFonts w:ascii="Verdana Pro" w:hAnsi="Verdana Pro" w:eastAsia="Verdana Pro" w:cs="Verdana Pro"/>
                          </w:rPr>
                          <w:t>0</w:t>
                        </w:r>
                      </w:p>
                    </w:tc>
                    <w:tc>
                      <w:tcPr>
                        <w:tcW w:w="3416" w:type="dxa"/>
                        <w:tcMar/>
                      </w:tcPr>
                      <w:p w:rsidR="3849D35E" w:rsidP="5DF8AE5F" w:rsidRDefault="3849D35E" w14:paraId="7383666E" w14:textId="5741BB76">
                        <w:pPr>
                          <w:pStyle w:val="paragraph"/>
                          <w:bidi w:val="0"/>
                          <w:spacing w:beforeAutospacing="on" w:afterAutospacing="on" w:line="240" w:lineRule="auto"/>
                          <w:ind w:left="0" w:right="0"/>
                          <w:jc w:val="left"/>
                        </w:pPr>
                        <w:r w:rsidRPr="5DF8AE5F" w:rsidR="6D0F4796">
                          <w:rPr>
                            <w:rStyle w:val="normaltextrun"/>
                            <w:rFonts w:ascii="Verdana Pro" w:hAnsi="Verdana Pro" w:eastAsia="Verdana Pro" w:cs="Verdana Pro"/>
                          </w:rPr>
                          <w:t>Pasif</w:t>
                        </w:r>
                      </w:p>
                    </w:tc>
                  </w:tr>
                </w:tbl>
                <w:p w:rsidRPr="00B56F36" w:rsidR="006F12B7" w:rsidP="55B8E38D" w:rsidRDefault="006F12B7" w14:paraId="6A764D00" w14:textId="2713C2F2">
                  <w:pPr>
                    <w:pStyle w:val="paragraph"/>
                    <w:spacing w:before="0" w:beforeAutospacing="off" w:after="0" w:afterAutospacing="off"/>
                    <w:jc w:val="both"/>
                    <w:textAlignment w:val="baseline"/>
                  </w:pP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38EF33E7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38EF33E7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2395B4B" w14:paraId="4F0474EE" w14:textId="77777777">
              <w:tc>
                <w:tcPr>
                  <w:tcW w:w="8988" w:type="dxa"/>
                  <w:tcMar/>
                </w:tcPr>
                <w:p w:rsidR="00226C60" w:rsidP="55B8E38D" w:rsidRDefault="00226C60" w14:paraId="57E65AA9" w14:textId="0711417B">
                  <w:pPr>
                    <w:pStyle w:val="Normal"/>
                  </w:pPr>
                  <w:r w:rsidR="41EDA2BD">
                    <w:rPr/>
                    <w:t>D</w:t>
                  </w:r>
                  <w:r w:rsidR="7FA447E8">
                    <w:rPr/>
                    <w:t xml:space="preserve">ijital </w:t>
                  </w:r>
                  <w:r w:rsidR="3F99653C">
                    <w:rPr/>
                    <w:t xml:space="preserve">pin koşullanarak </w:t>
                  </w:r>
                  <w:r w:rsidR="0DEA8D4E">
                    <w:rPr/>
                    <w:t xml:space="preserve">giriş pini olarak </w:t>
                  </w:r>
                  <w:r w:rsidR="3F99653C">
                    <w:rPr/>
                    <w:t xml:space="preserve">aktif hale getirilir. </w:t>
                  </w:r>
                  <w:r w:rsidR="7E3101B0">
                    <w:rPr/>
                    <w:t>Koşull</w:t>
                  </w:r>
                  <w:r w:rsidR="51E0CCC7">
                    <w:rPr/>
                    <w:t>a</w:t>
                  </w:r>
                  <w:r w:rsidR="7E3101B0">
                    <w:rPr/>
                    <w:t>m</w:t>
                  </w:r>
                  <w:r w:rsidR="3C306720">
                    <w:rPr/>
                    <w:t>a</w:t>
                  </w:r>
                  <w:r w:rsidR="7E3101B0">
                    <w:rPr/>
                    <w:t xml:space="preserve"> için MCU referans manueline bakıl</w:t>
                  </w:r>
                  <w:r w:rsidR="3D002170">
                    <w:rPr/>
                    <w:t>ı</w:t>
                  </w:r>
                  <w:r w:rsidR="7E3101B0">
                    <w:rPr/>
                    <w:t xml:space="preserve">r. </w:t>
                  </w:r>
                  <w:r w:rsidR="41F734CF">
                    <w:rPr/>
                    <w:t xml:space="preserve">Zamanlayıcı </w:t>
                  </w:r>
                  <w:proofErr w:type="spellStart"/>
                  <w:r w:rsidR="41F734CF">
                    <w:rPr/>
                    <w:t>interruptı</w:t>
                  </w:r>
                  <w:proofErr w:type="spellEnd"/>
                  <w:r w:rsidR="41F734CF">
                    <w:rPr/>
                    <w:t xml:space="preserve"> kurularak, </w:t>
                  </w:r>
                  <w:proofErr w:type="spellStart"/>
                  <w:r w:rsidR="025E6DA4">
                    <w:rPr/>
                    <w:t>Interrupt</w:t>
                  </w:r>
                  <w:proofErr w:type="spellEnd"/>
                  <w:r w:rsidR="025E6DA4">
                    <w:rPr/>
                    <w:t xml:space="preserve"> fonksiyonu içerisinde yazılan algoritma ile bu makrodan </w:t>
                  </w:r>
                  <w:r w:rsidR="79FDFED1">
                    <w:rPr/>
                    <w:t>okuna</w:t>
                  </w:r>
                  <w:r w:rsidR="025E6DA4">
                    <w:rPr/>
                    <w:t xml:space="preserve">n veri anlık olarak bir </w:t>
                  </w:r>
                  <w:r w:rsidR="448F232F">
                    <w:rPr/>
                    <w:t xml:space="preserve">global </w:t>
                  </w:r>
                  <w:proofErr w:type="spellStart"/>
                  <w:r w:rsidR="025E6DA4">
                    <w:rPr/>
                    <w:t>integer</w:t>
                  </w:r>
                  <w:proofErr w:type="spellEnd"/>
                  <w:r w:rsidR="025E6DA4">
                    <w:rPr/>
                    <w:t xml:space="preserve"> değişkene kopyala</w:t>
                  </w:r>
                  <w:r w:rsidR="4463772F">
                    <w:rPr/>
                    <w:t>nabilir. Böylece FDU_TEST sinyali izlenmiş olur.</w:t>
                  </w:r>
                </w:p>
                <w:p w:rsidR="11F6D164" w:rsidP="7294FD6D" w:rsidRDefault="11F6D164" w14:paraId="1E46FF5C" w14:textId="2DA6508F">
                  <w:pPr>
                    <w:pStyle w:val="Normal"/>
                    <w:rPr>
                      <w:ins w:author="Gürkan KARAKUŞ" w:date="2023-01-25T07:02:44.893Z" w:id="1143050717"/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="17B1EBE0">
                    <w:rPr/>
                    <w:t xml:space="preserve">NA0003011-DSS-01077 </w:t>
                  </w:r>
                  <w:r w:rsidR="2FE308F3">
                    <w:rPr/>
                    <w:t>gereksiniminde</w:t>
                  </w:r>
                  <w:r w:rsidR="514A9581">
                    <w:rPr/>
                    <w:t xml:space="preserve"> 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FDU_TEST 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inputu</w:t>
                  </w:r>
                  <w:r w:rsidRPr="5DF8AE5F" w:rsidR="4E2DBD9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glitch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filtreden geçiril</w:t>
                  </w:r>
                  <w:r w:rsidRPr="5DF8AE5F" w:rsidR="0A6F33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eceği ve f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iltre</w:t>
                  </w:r>
                  <w:r w:rsidRPr="5DF8AE5F" w:rsidR="74DB404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nin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minimum 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pulse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width</w:t>
                  </w:r>
                  <w:r w:rsidRPr="5DF8AE5F" w:rsidR="155F03B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ile uyumlu olarak tasarlanma</w:t>
                  </w:r>
                  <w:r w:rsidRPr="5DF8AE5F" w:rsidR="4DAC13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sı gerektiği belirtilmiştir.</w:t>
                  </w:r>
                </w:p>
                <w:p w:rsidR="7ED0D8BD" w:rsidP="0477FEFA" w:rsidRDefault="7ED0D8BD" w14:paraId="3C17C84E" w14:textId="6C4E12D5">
                  <w:pPr>
                    <w:pStyle w:val="Normal"/>
                  </w:pPr>
                  <w:r w:rsidR="62149FAA">
                    <w:drawing>
                      <wp:inline wp14:editId="10346D73" wp14:anchorId="2EC285F2">
                        <wp:extent cx="5429250" cy="1289447"/>
                        <wp:effectExtent l="0" t="0" r="0" b="0"/>
                        <wp:docPr id="1765996634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69dc985942874cfc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9250" cy="1289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26C60" w:rsidP="55B8E38D" w:rsidRDefault="00226C60" w14:paraId="05F2CF39" w14:textId="19D86417">
                  <w:pPr>
                    <w:pStyle w:val="Normal"/>
                  </w:pPr>
                  <w:proofErr w:type="spellStart"/>
                  <w:r w:rsidR="3B7E179A">
                    <w:rPr/>
                    <w:t>Complete</w:t>
                  </w:r>
                  <w:r w:rsidR="3DE397D8">
                    <w:rPr/>
                    <w:t>ness</w:t>
                  </w:r>
                  <w:proofErr w:type="spellEnd"/>
                  <w:r w:rsidR="3B7E179A">
                    <w:rPr/>
                    <w:t>:</w:t>
                  </w:r>
                  <w:r w:rsidR="2EB4B4BE">
                    <w:rPr/>
                    <w:t xml:space="preserve"> </w:t>
                  </w:r>
                  <w:proofErr w:type="spellStart"/>
                  <w:r w:rsidR="62CD7136">
                    <w:rPr/>
                    <w:t>D</w:t>
                  </w:r>
                  <w:r w:rsidR="2EB4B4BE">
                    <w:rPr/>
                    <w:t>iscrete</w:t>
                  </w:r>
                  <w:proofErr w:type="spellEnd"/>
                  <w:r w:rsidR="2EB4B4BE">
                    <w:rPr/>
                    <w:t xml:space="preserve"> </w:t>
                  </w:r>
                  <w:proofErr w:type="spellStart"/>
                  <w:r w:rsidR="2EB4B4BE">
                    <w:rPr/>
                    <w:t>input</w:t>
                  </w:r>
                  <w:proofErr w:type="spellEnd"/>
                  <w:r w:rsidR="2EB4B4BE">
                    <w:rPr/>
                    <w:t>/</w:t>
                  </w:r>
                  <w:proofErr w:type="spellStart"/>
                  <w:r w:rsidR="2EB4B4BE">
                    <w:rPr/>
                    <w:t>output</w:t>
                  </w:r>
                  <w:proofErr w:type="spellEnd"/>
                  <w:r w:rsidR="2EB4B4BE">
                    <w:rPr/>
                    <w:t xml:space="preserve"> olduğu belirtilmemiş. Buna ek olarak hangi periyotlarda verinin okunacağı</w:t>
                  </w:r>
                  <w:r w:rsidR="3BF2051E">
                    <w:rPr/>
                    <w:t xml:space="preserve"> da</w:t>
                  </w:r>
                  <w:r w:rsidR="35F38A4C">
                    <w:rPr/>
                    <w:t xml:space="preserve"> söylenmemiştir</w:t>
                  </w:r>
                  <w:r w:rsidR="2EB4B4BE">
                    <w:rPr/>
                    <w:t>. Bu konular</w:t>
                  </w:r>
                  <w:r w:rsidR="3ADC6DDA">
                    <w:rPr/>
                    <w:t>ın açıklandığı</w:t>
                  </w:r>
                  <w:r w:rsidR="2EB4B4BE">
                    <w:rPr/>
                    <w:t xml:space="preserve"> tamamlayıcı bir gereksinim</w:t>
                  </w:r>
                  <w:r w:rsidR="2FCBDEA3">
                    <w:rPr/>
                    <w:t xml:space="preserve"> </w:t>
                  </w:r>
                  <w:r w:rsidR="2EB4B4BE">
                    <w:rPr/>
                    <w:t>türetilebilir.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38EF33E7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38EF33E7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38EF33E7" w14:paraId="4E02DD80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E27154" w:rsidP="38EF33E7" w:rsidRDefault="005A43B7" w14:paraId="36C8BCE1" w14:textId="60CC810A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highlight w:val="yellow"/>
                    </w:rPr>
                  </w:pPr>
                  <w:proofErr w:type="spellStart"/>
                  <w:r w:rsidRPr="38EF33E7" w:rsidR="1B804D3B">
                    <w:rPr>
                      <w:highlight w:val="yellow"/>
                    </w:rPr>
                    <w:t>Discrete</w:t>
                  </w:r>
                  <w:proofErr w:type="spellEnd"/>
                  <w:r w:rsidRPr="38EF33E7" w:rsidR="1B804D3B">
                    <w:rPr>
                      <w:highlight w:val="yellow"/>
                    </w:rPr>
                    <w:t xml:space="preserve"> </w:t>
                  </w:r>
                  <w:proofErr w:type="spellStart"/>
                  <w:r w:rsidRPr="38EF33E7" w:rsidR="1B804D3B">
                    <w:rPr>
                      <w:highlight w:val="yellow"/>
                    </w:rPr>
                    <w:t>input</w:t>
                  </w:r>
                  <w:proofErr w:type="spellEnd"/>
                  <w:r w:rsidRPr="38EF33E7" w:rsidR="1B804D3B">
                    <w:rPr>
                      <w:highlight w:val="yellow"/>
                    </w:rPr>
                    <w:t xml:space="preserve">, </w:t>
                  </w:r>
                  <w:proofErr w:type="spellStart"/>
                  <w:r w:rsidRPr="38EF33E7" w:rsidR="1B804D3B">
                    <w:rPr>
                      <w:highlight w:val="yellow"/>
                    </w:rPr>
                    <w:t>fdu</w:t>
                  </w:r>
                  <w:proofErr w:type="spellEnd"/>
                  <w:r w:rsidRPr="38EF33E7" w:rsidR="1B804D3B">
                    <w:rPr>
                      <w:highlight w:val="yellow"/>
                    </w:rPr>
                    <w:t xml:space="preserve"> test gereksinimleri aratılacak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38EF33E7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38EF33E7" w14:paraId="1F389570" w14:textId="77777777">
        <w:trPr>
          <w:cantSplit/>
        </w:trPr>
        <w:tc>
          <w:tcPr>
            <w:tcW w:w="9214" w:type="dxa"/>
            <w:tcMar/>
          </w:tcPr>
          <w:p w:rsidRPr="00FE6062" w:rsidR="004D01C9" w:rsidP="00DA28BE" w:rsidRDefault="00EE1C2F" w14:paraId="73E3892A" w14:textId="77777777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</w:rPr>
            </w:pPr>
            <w:r>
              <w:rPr>
                <w:rStyle w:val="normaltextrun"/>
                <w:rFonts w:ascii="Verdana Pro" w:hAnsi="Verdana Pro"/>
                <w:color w:val="000000"/>
                <w:shd w:val="clear" w:color="auto" w:fill="FFFFFF"/>
              </w:rPr>
              <w:t>NEM28174-SRD-158</w:t>
            </w:r>
            <w:r>
              <w:rPr>
                <w:rStyle w:val="eop"/>
                <w:rFonts w:ascii="Verdana Pro" w:hAnsi="Verdana Pro"/>
                <w:color w:val="000000"/>
                <w:shd w:val="clear" w:color="auto" w:fill="FFFFFF"/>
              </w:rPr>
              <w:t> </w:t>
            </w:r>
          </w:p>
          <w:p w:rsidRPr="00FE6062" w:rsidR="00FE6062" w:rsidP="00DA28BE" w:rsidRDefault="00FE6062" w14:paraId="0C131F9E" w14:textId="77777777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</w:rPr>
            </w:pPr>
            <w:r w:rsidRPr="00071AE2">
              <w:rPr>
                <w:rStyle w:val="normaltextrun"/>
                <w:rFonts w:ascii="Verdana Pro" w:hAnsi="Verdana Pro" w:cs="Calibri"/>
                <w:color w:val="000000"/>
                <w:shd w:val="clear" w:color="auto" w:fill="FFFFFF"/>
                <w:lang w:val="en-US"/>
              </w:rPr>
              <w:t>HJT-2600-SOW-4399</w:t>
            </w:r>
            <w:r w:rsidRPr="00071AE2">
              <w:rPr>
                <w:rStyle w:val="eop"/>
                <w:rFonts w:ascii="Verdana Pro" w:hAnsi="Verdana Pro" w:cs="Calibri"/>
                <w:color w:val="000000"/>
                <w:shd w:val="clear" w:color="auto" w:fill="FFFFFF"/>
              </w:rPr>
              <w:t> </w:t>
            </w:r>
          </w:p>
          <w:p w:rsidRPr="0085476D" w:rsidR="00FE6062" w:rsidP="7294FD6D" w:rsidRDefault="00FE6062" w14:textId="3FB7F846" w14:paraId="1670C773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jc w:val="both"/>
              <w:textAlignment w:val="baseline"/>
              <w:rPr>
                <w:rStyle w:val="normaltextrun"/>
                <w:rFonts w:ascii="Verdana Pro" w:hAnsi="Verdana Pro"/>
                <w:color w:val="000000" w:themeColor="text1" w:themeTint="FF" w:themeShade="FF"/>
              </w:rPr>
            </w:pPr>
            <w:r w:rsidRPr="00071AE2" w:rsidR="5D867F78">
              <w:rPr>
                <w:rStyle w:val="normaltextrun"/>
                <w:rFonts w:ascii="Verdana Pro" w:hAnsi="Verdana Pro"/>
                <w:color w:val="000000"/>
                <w:bdr w:val="none" w:color="auto" w:sz="0" w:space="0" w:frame="1"/>
              </w:rPr>
              <w:t>MIL-F-7872C</w:t>
            </w:r>
          </w:p>
          <w:p w:rsidRPr="0085476D" w:rsidR="00FE6062" w:rsidP="7294FD6D" w:rsidRDefault="00FE6062" w14:paraId="16F063FD" w14:textId="27B666E6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jc w:val="both"/>
              <w:textAlignment w:val="baseline"/>
              <w:rPr>
                <w:rStyle w:val="normaltextrun"/>
                <w:rFonts w:ascii="Verdana Pro" w:hAnsi="Verdana Pro"/>
                <w:color w:val="000000" w:themeColor="text1" w:themeTint="FF" w:themeShade="FF"/>
              </w:rPr>
            </w:pPr>
            <w:r w:rsidRPr="7294FD6D" w:rsidR="270DF7AB">
              <w:rPr>
                <w:rStyle w:val="normaltextrun"/>
                <w:rFonts w:ascii="Verdana Pro" w:hAnsi="Verdana Pro"/>
                <w:color w:val="000000" w:themeColor="text1" w:themeTint="FF" w:themeShade="FF"/>
              </w:rPr>
              <w:t>NA0003011-DSS-01077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3"/>
      <w:footerReference w:type="default" r:id="rId14"/>
      <w:headerReference w:type="first" r:id="rId15"/>
      <w:footerReference w:type="first" r:id="rId16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6945" w:rsidP="00762C31" w:rsidRDefault="00706945" w14:paraId="2FAE8439" w14:textId="77777777">
      <w:r>
        <w:separator/>
      </w:r>
    </w:p>
  </w:endnote>
  <w:endnote w:type="continuationSeparator" w:id="0">
    <w:p w:rsidR="00706945" w:rsidP="00762C31" w:rsidRDefault="00706945" w14:paraId="5E47D1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E93B870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D91097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7BF1338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1F6BB17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6945" w:rsidP="00762C31" w:rsidRDefault="00706945" w14:paraId="46719153" w14:textId="77777777">
      <w:r>
        <w:separator/>
      </w:r>
    </w:p>
  </w:footnote>
  <w:footnote w:type="continuationSeparator" w:id="0">
    <w:p w:rsidR="00706945" w:rsidP="00762C31" w:rsidRDefault="00706945" w14:paraId="09DDA68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08BCFC2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3C9381E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C7DB6D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6A872A5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66"/>
    <w:multiLevelType w:val="multilevel"/>
    <w:tmpl w:val="2F263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44369"/>
    <w:multiLevelType w:val="multilevel"/>
    <w:tmpl w:val="B184BD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6A716E6"/>
    <w:multiLevelType w:val="multilevel"/>
    <w:tmpl w:val="56185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E44EE"/>
    <w:multiLevelType w:val="hybridMultilevel"/>
    <w:tmpl w:val="1E88ADDC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9B108C"/>
    <w:multiLevelType w:val="hybridMultilevel"/>
    <w:tmpl w:val="DBB67A62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F63FB8"/>
    <w:multiLevelType w:val="multilevel"/>
    <w:tmpl w:val="4E4C4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853100">
    <w:abstractNumId w:val="4"/>
  </w:num>
  <w:num w:numId="2" w16cid:durableId="943461534">
    <w:abstractNumId w:val="4"/>
  </w:num>
  <w:num w:numId="3" w16cid:durableId="1838761055">
    <w:abstractNumId w:val="4"/>
  </w:num>
  <w:num w:numId="4" w16cid:durableId="1773235568">
    <w:abstractNumId w:val="4"/>
  </w:num>
  <w:num w:numId="5" w16cid:durableId="1284919835">
    <w:abstractNumId w:val="4"/>
  </w:num>
  <w:num w:numId="6" w16cid:durableId="959872678">
    <w:abstractNumId w:val="4"/>
  </w:num>
  <w:num w:numId="7" w16cid:durableId="214975549">
    <w:abstractNumId w:val="4"/>
  </w:num>
  <w:num w:numId="8" w16cid:durableId="17093300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4"/>
  </w:num>
  <w:num w:numId="10" w16cid:durableId="766198978">
    <w:abstractNumId w:val="6"/>
  </w:num>
  <w:num w:numId="11" w16cid:durableId="1981809667">
    <w:abstractNumId w:val="6"/>
  </w:num>
  <w:num w:numId="12" w16cid:durableId="1017779297">
    <w:abstractNumId w:val="6"/>
  </w:num>
  <w:num w:numId="13" w16cid:durableId="1366443084">
    <w:abstractNumId w:val="6"/>
  </w:num>
  <w:num w:numId="14" w16cid:durableId="1004746167">
    <w:abstractNumId w:val="6"/>
  </w:num>
  <w:num w:numId="15" w16cid:durableId="324623918">
    <w:abstractNumId w:val="6"/>
  </w:num>
  <w:num w:numId="16" w16cid:durableId="1666591352">
    <w:abstractNumId w:val="6"/>
  </w:num>
  <w:num w:numId="17" w16cid:durableId="1027099952">
    <w:abstractNumId w:val="6"/>
  </w:num>
  <w:num w:numId="18" w16cid:durableId="903217528">
    <w:abstractNumId w:val="6"/>
  </w:num>
  <w:num w:numId="19" w16cid:durableId="1283926311">
    <w:abstractNumId w:val="6"/>
  </w:num>
  <w:num w:numId="20" w16cid:durableId="51465050">
    <w:abstractNumId w:val="6"/>
  </w:num>
  <w:num w:numId="21" w16cid:durableId="1616404406">
    <w:abstractNumId w:val="6"/>
  </w:num>
  <w:num w:numId="22" w16cid:durableId="760759183">
    <w:abstractNumId w:val="2"/>
  </w:num>
  <w:num w:numId="23" w16cid:durableId="650598816">
    <w:abstractNumId w:val="0"/>
  </w:num>
  <w:num w:numId="24" w16cid:durableId="1835758470">
    <w:abstractNumId w:val="5"/>
  </w:num>
  <w:num w:numId="25" w16cid:durableId="545532511">
    <w:abstractNumId w:val="8"/>
  </w:num>
  <w:num w:numId="26" w16cid:durableId="1411808942">
    <w:abstractNumId w:val="11"/>
  </w:num>
  <w:num w:numId="27" w16cid:durableId="779255543">
    <w:abstractNumId w:val="3"/>
  </w:num>
  <w:num w:numId="28" w16cid:durableId="547646084">
    <w:abstractNumId w:val="7"/>
  </w:num>
  <w:num w:numId="29" w16cid:durableId="242689928">
    <w:abstractNumId w:val="1"/>
  </w:num>
  <w:num w:numId="30" w16cid:durableId="1303002284">
    <w:abstractNumId w:val="9"/>
  </w:num>
  <w:num w:numId="31" w16cid:durableId="69889480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0E57"/>
    <w:rsid w:val="00001D98"/>
    <w:rsid w:val="00002B8D"/>
    <w:rsid w:val="0000488B"/>
    <w:rsid w:val="00005057"/>
    <w:rsid w:val="000050A7"/>
    <w:rsid w:val="00011CBA"/>
    <w:rsid w:val="00013CA0"/>
    <w:rsid w:val="00014887"/>
    <w:rsid w:val="00022544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1AE2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3EF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45362"/>
    <w:rsid w:val="00162C5C"/>
    <w:rsid w:val="00163410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516"/>
    <w:rsid w:val="00197D7D"/>
    <w:rsid w:val="001A3FEA"/>
    <w:rsid w:val="001A76CE"/>
    <w:rsid w:val="001B1A1B"/>
    <w:rsid w:val="001B7E07"/>
    <w:rsid w:val="001C0602"/>
    <w:rsid w:val="001C246E"/>
    <w:rsid w:val="001C43A1"/>
    <w:rsid w:val="001C642C"/>
    <w:rsid w:val="001C6E86"/>
    <w:rsid w:val="001D0586"/>
    <w:rsid w:val="001D5383"/>
    <w:rsid w:val="001D5E2F"/>
    <w:rsid w:val="001E1519"/>
    <w:rsid w:val="001E4115"/>
    <w:rsid w:val="001E5E62"/>
    <w:rsid w:val="001F15C2"/>
    <w:rsid w:val="001F744C"/>
    <w:rsid w:val="0020305A"/>
    <w:rsid w:val="00204967"/>
    <w:rsid w:val="00206B0D"/>
    <w:rsid w:val="00210738"/>
    <w:rsid w:val="00215C2D"/>
    <w:rsid w:val="00223448"/>
    <w:rsid w:val="00223804"/>
    <w:rsid w:val="002239DB"/>
    <w:rsid w:val="00226ADB"/>
    <w:rsid w:val="00226C60"/>
    <w:rsid w:val="00246958"/>
    <w:rsid w:val="0024718F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DD5AF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35A94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0AAB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3917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24DAE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43B7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425F"/>
    <w:rsid w:val="00674712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62C1"/>
    <w:rsid w:val="00706945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013"/>
    <w:rsid w:val="007A745C"/>
    <w:rsid w:val="007B73B4"/>
    <w:rsid w:val="007C4871"/>
    <w:rsid w:val="007D162B"/>
    <w:rsid w:val="007D2184"/>
    <w:rsid w:val="00802167"/>
    <w:rsid w:val="00804047"/>
    <w:rsid w:val="00804A1C"/>
    <w:rsid w:val="00804C6E"/>
    <w:rsid w:val="008164F8"/>
    <w:rsid w:val="008365B1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B7656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117A"/>
    <w:rsid w:val="009A60AB"/>
    <w:rsid w:val="009B6706"/>
    <w:rsid w:val="009B772A"/>
    <w:rsid w:val="009D1BBA"/>
    <w:rsid w:val="009D2376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54776"/>
    <w:rsid w:val="00A7177F"/>
    <w:rsid w:val="00A8252D"/>
    <w:rsid w:val="00A86742"/>
    <w:rsid w:val="00A86F86"/>
    <w:rsid w:val="00A87B2F"/>
    <w:rsid w:val="00A9006A"/>
    <w:rsid w:val="00A96600"/>
    <w:rsid w:val="00A96D52"/>
    <w:rsid w:val="00A97EC7"/>
    <w:rsid w:val="00A97F56"/>
    <w:rsid w:val="00AA150E"/>
    <w:rsid w:val="00AA197A"/>
    <w:rsid w:val="00AA75E1"/>
    <w:rsid w:val="00AD0CF0"/>
    <w:rsid w:val="00AD59EE"/>
    <w:rsid w:val="00AE31AB"/>
    <w:rsid w:val="00AE6252"/>
    <w:rsid w:val="00AF376B"/>
    <w:rsid w:val="00B018B4"/>
    <w:rsid w:val="00B11A5D"/>
    <w:rsid w:val="00B12560"/>
    <w:rsid w:val="00B163C7"/>
    <w:rsid w:val="00B34523"/>
    <w:rsid w:val="00B351A6"/>
    <w:rsid w:val="00B44765"/>
    <w:rsid w:val="00B457B7"/>
    <w:rsid w:val="00B47E7E"/>
    <w:rsid w:val="00B53CD1"/>
    <w:rsid w:val="00B56402"/>
    <w:rsid w:val="00B56F36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1F39"/>
    <w:rsid w:val="00C46872"/>
    <w:rsid w:val="00C4A307"/>
    <w:rsid w:val="00C55B44"/>
    <w:rsid w:val="00C5653C"/>
    <w:rsid w:val="00C663A4"/>
    <w:rsid w:val="00C741E4"/>
    <w:rsid w:val="00C76603"/>
    <w:rsid w:val="00C8099B"/>
    <w:rsid w:val="00C8475E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D4536"/>
    <w:rsid w:val="00CE0984"/>
    <w:rsid w:val="00CE0B9B"/>
    <w:rsid w:val="00CE1833"/>
    <w:rsid w:val="00CE3A37"/>
    <w:rsid w:val="00CF3003"/>
    <w:rsid w:val="00CF34BE"/>
    <w:rsid w:val="00CF6687"/>
    <w:rsid w:val="00CF74AC"/>
    <w:rsid w:val="00D010DB"/>
    <w:rsid w:val="00D1193C"/>
    <w:rsid w:val="00D15A89"/>
    <w:rsid w:val="00D21081"/>
    <w:rsid w:val="00D30E54"/>
    <w:rsid w:val="00D320CA"/>
    <w:rsid w:val="00D3414B"/>
    <w:rsid w:val="00D34ECE"/>
    <w:rsid w:val="00D369E4"/>
    <w:rsid w:val="00D43F31"/>
    <w:rsid w:val="00D45FF0"/>
    <w:rsid w:val="00D50B74"/>
    <w:rsid w:val="00D51D22"/>
    <w:rsid w:val="00D62545"/>
    <w:rsid w:val="00D63877"/>
    <w:rsid w:val="00D70C3B"/>
    <w:rsid w:val="00D82B4C"/>
    <w:rsid w:val="00D87FB5"/>
    <w:rsid w:val="00DA00BA"/>
    <w:rsid w:val="00DA0F87"/>
    <w:rsid w:val="00DA28BE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11133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E1C2F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D25CF"/>
    <w:rsid w:val="00FE2895"/>
    <w:rsid w:val="00FE5290"/>
    <w:rsid w:val="00FE6062"/>
    <w:rsid w:val="00FF2BFC"/>
    <w:rsid w:val="00FF65E1"/>
    <w:rsid w:val="012B1E92"/>
    <w:rsid w:val="0156643B"/>
    <w:rsid w:val="01A20F35"/>
    <w:rsid w:val="01DB0140"/>
    <w:rsid w:val="025E6DA4"/>
    <w:rsid w:val="027B7C72"/>
    <w:rsid w:val="032147D0"/>
    <w:rsid w:val="033DDF96"/>
    <w:rsid w:val="038A6CEB"/>
    <w:rsid w:val="03A18F4E"/>
    <w:rsid w:val="03D09C7E"/>
    <w:rsid w:val="0404368E"/>
    <w:rsid w:val="04107CD4"/>
    <w:rsid w:val="0477FEFA"/>
    <w:rsid w:val="048C408D"/>
    <w:rsid w:val="05238D38"/>
    <w:rsid w:val="05F43961"/>
    <w:rsid w:val="0672B3FF"/>
    <w:rsid w:val="06A38051"/>
    <w:rsid w:val="07706952"/>
    <w:rsid w:val="07AF754F"/>
    <w:rsid w:val="07BDBAA0"/>
    <w:rsid w:val="080B01C3"/>
    <w:rsid w:val="0890D42A"/>
    <w:rsid w:val="090AFD66"/>
    <w:rsid w:val="09193680"/>
    <w:rsid w:val="09743ED8"/>
    <w:rsid w:val="09AA54C1"/>
    <w:rsid w:val="0A4B5759"/>
    <w:rsid w:val="0A6F337D"/>
    <w:rsid w:val="0AB2479B"/>
    <w:rsid w:val="0B100F39"/>
    <w:rsid w:val="0B378D0C"/>
    <w:rsid w:val="0B6D81AA"/>
    <w:rsid w:val="0B9EABBF"/>
    <w:rsid w:val="0C641042"/>
    <w:rsid w:val="0CEA5AD6"/>
    <w:rsid w:val="0DB44D1D"/>
    <w:rsid w:val="0DD1A9EF"/>
    <w:rsid w:val="0DE0CD2A"/>
    <w:rsid w:val="0DEA8D4E"/>
    <w:rsid w:val="0E12D19A"/>
    <w:rsid w:val="0E99F8D9"/>
    <w:rsid w:val="0EBA3DFC"/>
    <w:rsid w:val="0EC089F3"/>
    <w:rsid w:val="0ED233AB"/>
    <w:rsid w:val="0EF8BF5C"/>
    <w:rsid w:val="0F3CD74A"/>
    <w:rsid w:val="0F59C23B"/>
    <w:rsid w:val="0FE5216D"/>
    <w:rsid w:val="0FFD58A1"/>
    <w:rsid w:val="105E67D4"/>
    <w:rsid w:val="10B3D65A"/>
    <w:rsid w:val="110427B7"/>
    <w:rsid w:val="116C82BA"/>
    <w:rsid w:val="117F50BD"/>
    <w:rsid w:val="11F6D164"/>
    <w:rsid w:val="12022285"/>
    <w:rsid w:val="134DE52E"/>
    <w:rsid w:val="15035DF0"/>
    <w:rsid w:val="15372BBC"/>
    <w:rsid w:val="155F03B6"/>
    <w:rsid w:val="1569AB75"/>
    <w:rsid w:val="16C61E71"/>
    <w:rsid w:val="16F71597"/>
    <w:rsid w:val="17030D9C"/>
    <w:rsid w:val="17A89C1F"/>
    <w:rsid w:val="17B1EBE0"/>
    <w:rsid w:val="1811A30F"/>
    <w:rsid w:val="188DB1AF"/>
    <w:rsid w:val="1900A481"/>
    <w:rsid w:val="1ABE2B99"/>
    <w:rsid w:val="1ADC4F60"/>
    <w:rsid w:val="1B804D3B"/>
    <w:rsid w:val="1C384543"/>
    <w:rsid w:val="1C69343C"/>
    <w:rsid w:val="1C8628EB"/>
    <w:rsid w:val="1CEAF4DA"/>
    <w:rsid w:val="1D1E0C97"/>
    <w:rsid w:val="1D7779DB"/>
    <w:rsid w:val="1DD04F7A"/>
    <w:rsid w:val="1DD415A4"/>
    <w:rsid w:val="1E05049D"/>
    <w:rsid w:val="1E66CF5C"/>
    <w:rsid w:val="1EA0149E"/>
    <w:rsid w:val="1EF366ED"/>
    <w:rsid w:val="1F55A44C"/>
    <w:rsid w:val="204D6F78"/>
    <w:rsid w:val="206D5BEB"/>
    <w:rsid w:val="213CA55F"/>
    <w:rsid w:val="219D036E"/>
    <w:rsid w:val="21EEB765"/>
    <w:rsid w:val="2203C711"/>
    <w:rsid w:val="221010DD"/>
    <w:rsid w:val="223F0000"/>
    <w:rsid w:val="23B3C830"/>
    <w:rsid w:val="23B7A3DD"/>
    <w:rsid w:val="241F7C91"/>
    <w:rsid w:val="25898B25"/>
    <w:rsid w:val="270DF7AB"/>
    <w:rsid w:val="2715D2CC"/>
    <w:rsid w:val="2723CBCB"/>
    <w:rsid w:val="280CA391"/>
    <w:rsid w:val="285CE2FF"/>
    <w:rsid w:val="2930022B"/>
    <w:rsid w:val="294291C5"/>
    <w:rsid w:val="2A083F4A"/>
    <w:rsid w:val="2A26E561"/>
    <w:rsid w:val="2B4B87A1"/>
    <w:rsid w:val="2BD3B5D8"/>
    <w:rsid w:val="2CE7C61B"/>
    <w:rsid w:val="2D3C76FD"/>
    <w:rsid w:val="2D5E8623"/>
    <w:rsid w:val="2D6FF450"/>
    <w:rsid w:val="2E42D287"/>
    <w:rsid w:val="2EB4B4BE"/>
    <w:rsid w:val="2EF6AC77"/>
    <w:rsid w:val="2FCBDEA3"/>
    <w:rsid w:val="2FE308F3"/>
    <w:rsid w:val="3060A465"/>
    <w:rsid w:val="31BC1C1A"/>
    <w:rsid w:val="322EFB99"/>
    <w:rsid w:val="32302774"/>
    <w:rsid w:val="32493009"/>
    <w:rsid w:val="326B3232"/>
    <w:rsid w:val="32C43656"/>
    <w:rsid w:val="33A7E422"/>
    <w:rsid w:val="33B49F4A"/>
    <w:rsid w:val="340E4A40"/>
    <w:rsid w:val="350B509F"/>
    <w:rsid w:val="35DC7E5F"/>
    <w:rsid w:val="35F38A4C"/>
    <w:rsid w:val="35F3F0D4"/>
    <w:rsid w:val="371A75C2"/>
    <w:rsid w:val="376CB4B3"/>
    <w:rsid w:val="37D5CD27"/>
    <w:rsid w:val="38185AF1"/>
    <w:rsid w:val="383B1A35"/>
    <w:rsid w:val="3849D35E"/>
    <w:rsid w:val="389CA543"/>
    <w:rsid w:val="38E06803"/>
    <w:rsid w:val="38EF33E7"/>
    <w:rsid w:val="395B8BBC"/>
    <w:rsid w:val="3ADC6DDA"/>
    <w:rsid w:val="3AE86B59"/>
    <w:rsid w:val="3B1EE23E"/>
    <w:rsid w:val="3B57DDA4"/>
    <w:rsid w:val="3B7E179A"/>
    <w:rsid w:val="3BF2051E"/>
    <w:rsid w:val="3C306720"/>
    <w:rsid w:val="3D002170"/>
    <w:rsid w:val="3DE397D8"/>
    <w:rsid w:val="3E6C9330"/>
    <w:rsid w:val="3F0BE6C7"/>
    <w:rsid w:val="3F99653C"/>
    <w:rsid w:val="3FDD9FBA"/>
    <w:rsid w:val="40B7EC50"/>
    <w:rsid w:val="40BE3C5C"/>
    <w:rsid w:val="4138671A"/>
    <w:rsid w:val="416183D2"/>
    <w:rsid w:val="41A09570"/>
    <w:rsid w:val="41EDA2BD"/>
    <w:rsid w:val="41F734CF"/>
    <w:rsid w:val="432E13B4"/>
    <w:rsid w:val="43702A66"/>
    <w:rsid w:val="44470428"/>
    <w:rsid w:val="4463772F"/>
    <w:rsid w:val="448F232F"/>
    <w:rsid w:val="455BD9CB"/>
    <w:rsid w:val="46D9F8B6"/>
    <w:rsid w:val="47299B3E"/>
    <w:rsid w:val="4899A0B0"/>
    <w:rsid w:val="48CB81EB"/>
    <w:rsid w:val="490609F4"/>
    <w:rsid w:val="499BF19A"/>
    <w:rsid w:val="4A756F08"/>
    <w:rsid w:val="4A7856DB"/>
    <w:rsid w:val="4B32A1AE"/>
    <w:rsid w:val="4B5481ED"/>
    <w:rsid w:val="4B675ED9"/>
    <w:rsid w:val="4BCBE916"/>
    <w:rsid w:val="4C349655"/>
    <w:rsid w:val="4CCE686D"/>
    <w:rsid w:val="4D1A6F28"/>
    <w:rsid w:val="4D25C113"/>
    <w:rsid w:val="4D353DDF"/>
    <w:rsid w:val="4DAC1337"/>
    <w:rsid w:val="4E2DBD94"/>
    <w:rsid w:val="4E692254"/>
    <w:rsid w:val="4EE993B4"/>
    <w:rsid w:val="4F6B5318"/>
    <w:rsid w:val="4F9C28F4"/>
    <w:rsid w:val="4FDA94C4"/>
    <w:rsid w:val="4FE81051"/>
    <w:rsid w:val="502D7D76"/>
    <w:rsid w:val="5070BEBD"/>
    <w:rsid w:val="50A4B295"/>
    <w:rsid w:val="50ED7227"/>
    <w:rsid w:val="514A9581"/>
    <w:rsid w:val="519E154F"/>
    <w:rsid w:val="51E0CCC7"/>
    <w:rsid w:val="51F79206"/>
    <w:rsid w:val="521A1D27"/>
    <w:rsid w:val="52330EE7"/>
    <w:rsid w:val="531FB113"/>
    <w:rsid w:val="54071657"/>
    <w:rsid w:val="5444B715"/>
    <w:rsid w:val="557E8D36"/>
    <w:rsid w:val="55B8E38D"/>
    <w:rsid w:val="5629FA1A"/>
    <w:rsid w:val="56CCA359"/>
    <w:rsid w:val="57D9F648"/>
    <w:rsid w:val="57DAC818"/>
    <w:rsid w:val="582C2CAE"/>
    <w:rsid w:val="585070BE"/>
    <w:rsid w:val="58C5E858"/>
    <w:rsid w:val="59744067"/>
    <w:rsid w:val="59B0783F"/>
    <w:rsid w:val="59C01382"/>
    <w:rsid w:val="5A91D97B"/>
    <w:rsid w:val="5B963EBA"/>
    <w:rsid w:val="5BEF52C2"/>
    <w:rsid w:val="5C5809A5"/>
    <w:rsid w:val="5D867F78"/>
    <w:rsid w:val="5DCA7536"/>
    <w:rsid w:val="5DDD3A40"/>
    <w:rsid w:val="5DF8AE5F"/>
    <w:rsid w:val="5E51215F"/>
    <w:rsid w:val="5E692D60"/>
    <w:rsid w:val="5EBCB489"/>
    <w:rsid w:val="5ED9C507"/>
    <w:rsid w:val="5EE2B95A"/>
    <w:rsid w:val="5F05E615"/>
    <w:rsid w:val="5F7CD6A6"/>
    <w:rsid w:val="5F8D2FE5"/>
    <w:rsid w:val="5FBECF93"/>
    <w:rsid w:val="5FD6E939"/>
    <w:rsid w:val="5FF3D2C8"/>
    <w:rsid w:val="600621A1"/>
    <w:rsid w:val="6026A9E6"/>
    <w:rsid w:val="60C2C3E5"/>
    <w:rsid w:val="6158AE17"/>
    <w:rsid w:val="6165D60B"/>
    <w:rsid w:val="616C0BD9"/>
    <w:rsid w:val="618035CB"/>
    <w:rsid w:val="62149FAA"/>
    <w:rsid w:val="62395B4B"/>
    <w:rsid w:val="628A8209"/>
    <w:rsid w:val="62CD7136"/>
    <w:rsid w:val="62E420FC"/>
    <w:rsid w:val="63188614"/>
    <w:rsid w:val="6379AC28"/>
    <w:rsid w:val="637A852B"/>
    <w:rsid w:val="64A41044"/>
    <w:rsid w:val="65314159"/>
    <w:rsid w:val="656226C7"/>
    <w:rsid w:val="66499398"/>
    <w:rsid w:val="66FDF728"/>
    <w:rsid w:val="6754BD43"/>
    <w:rsid w:val="677E5141"/>
    <w:rsid w:val="6A5E4091"/>
    <w:rsid w:val="6BEE299D"/>
    <w:rsid w:val="6C942FC6"/>
    <w:rsid w:val="6CAF2229"/>
    <w:rsid w:val="6D0F4796"/>
    <w:rsid w:val="6D654432"/>
    <w:rsid w:val="6D9C4F16"/>
    <w:rsid w:val="6E854F2D"/>
    <w:rsid w:val="6EDC9E31"/>
    <w:rsid w:val="6F2AFF89"/>
    <w:rsid w:val="6F68B794"/>
    <w:rsid w:val="6F89FC8E"/>
    <w:rsid w:val="701FD7D3"/>
    <w:rsid w:val="7046E50D"/>
    <w:rsid w:val="709196EF"/>
    <w:rsid w:val="70DADBE0"/>
    <w:rsid w:val="71B53738"/>
    <w:rsid w:val="71EC9B08"/>
    <w:rsid w:val="72485B79"/>
    <w:rsid w:val="7294FD6D"/>
    <w:rsid w:val="72C622DA"/>
    <w:rsid w:val="735AB596"/>
    <w:rsid w:val="7371ABB5"/>
    <w:rsid w:val="74CABF82"/>
    <w:rsid w:val="74DB4043"/>
    <w:rsid w:val="758E4E48"/>
    <w:rsid w:val="75ADF701"/>
    <w:rsid w:val="75E0341B"/>
    <w:rsid w:val="75F48D65"/>
    <w:rsid w:val="762FE8A8"/>
    <w:rsid w:val="763E8BF3"/>
    <w:rsid w:val="76BB36B7"/>
    <w:rsid w:val="76BD4022"/>
    <w:rsid w:val="76D418FD"/>
    <w:rsid w:val="77039B51"/>
    <w:rsid w:val="7736E91D"/>
    <w:rsid w:val="777F49E2"/>
    <w:rsid w:val="780A81EB"/>
    <w:rsid w:val="781188F2"/>
    <w:rsid w:val="79FDFED1"/>
    <w:rsid w:val="7A6DA0E9"/>
    <w:rsid w:val="7B316318"/>
    <w:rsid w:val="7B5A648B"/>
    <w:rsid w:val="7B764178"/>
    <w:rsid w:val="7B917D1B"/>
    <w:rsid w:val="7BF131E3"/>
    <w:rsid w:val="7C243017"/>
    <w:rsid w:val="7CD733DA"/>
    <w:rsid w:val="7CF634EC"/>
    <w:rsid w:val="7D256815"/>
    <w:rsid w:val="7D66F870"/>
    <w:rsid w:val="7E3101B0"/>
    <w:rsid w:val="7EAE756E"/>
    <w:rsid w:val="7ED0D8BD"/>
    <w:rsid w:val="7FA4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w:type="paragraph" w:styleId="paragraph" w:customStyle="1">
    <w:name w:val="paragraph"/>
    <w:basedOn w:val="Normal"/>
    <w:rsid w:val="00A54776"/>
    <w:pPr>
      <w:tabs>
        <w:tab w:val="clear" w:pos="425"/>
      </w:tabs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tr-TR"/>
    </w:rPr>
  </w:style>
  <w:style w:type="character" w:styleId="normaltextrun" w:customStyle="1">
    <w:name w:val="normaltextrun"/>
    <w:basedOn w:val="VarsaylanParagrafYazTipi"/>
    <w:rsid w:val="00A54776"/>
  </w:style>
  <w:style w:type="character" w:styleId="eop" w:customStyle="1">
    <w:name w:val="eop"/>
    <w:basedOn w:val="VarsaylanParagrafYazTipi"/>
    <w:rsid w:val="00A54776"/>
  </w:style>
  <w:style w:type="character" w:styleId="spellingerror" w:customStyle="1">
    <w:name w:val="spellingerror"/>
    <w:basedOn w:val="VarsaylanParagrafYazTipi"/>
    <w:rsid w:val="00A54776"/>
  </w:style>
  <w:style w:type="character" w:styleId="contextualspellingandgrammarerror" w:customStyle="1">
    <w:name w:val="contextualspellingandgrammarerror"/>
    <w:basedOn w:val="VarsaylanParagrafYazTipi"/>
    <w:rsid w:val="000F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image" Target="/media/image4.png" Id="R69dc985942874cfc" /><Relationship Type="http://schemas.openxmlformats.org/officeDocument/2006/relationships/image" Target="/media/image3.png" Id="R8311a510350546e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09393B"/>
    <w:rsid w:val="00483A62"/>
    <w:rsid w:val="00505B73"/>
    <w:rsid w:val="006801A3"/>
    <w:rsid w:val="006922B3"/>
    <w:rsid w:val="00727BF3"/>
    <w:rsid w:val="0077422F"/>
    <w:rsid w:val="00791C13"/>
    <w:rsid w:val="007D3EB8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N20210219-1594514891-3292</_dlc_DocId>
    <_dlc_DocIdUrl xmlns="f6d82c61-1620-4961-a845-3717486f5cdd">
      <Url>https://navioteknoloji.sharepoint.com/teams/N20210219/_layouts/15/DocIdRedir.aspx?ID=N20210219-1594514891-3292</Url>
      <Description>N20210219-1594514891-3292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2.xml><?xml version="1.0" encoding="utf-8"?>
<ds:datastoreItem xmlns:ds="http://schemas.openxmlformats.org/officeDocument/2006/customXml" ds:itemID="{AB047B3E-A705-4FF7-9039-E46435AF8287}"/>
</file>

<file path=customXml/itemProps3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Samet Burhan</lastModifiedBy>
  <revision>58</revision>
  <dcterms:created xsi:type="dcterms:W3CDTF">2021-11-26T14:18:00.0000000Z</dcterms:created>
  <dcterms:modified xsi:type="dcterms:W3CDTF">2023-01-31T14:16:24.7923745Z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0030dfcf-54e3-4cd0-8999-5d476764fffc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