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214"/>
      </w:tblGrid>
      <w:tr w:rsidRPr="004D3450" w:rsidR="004D01C9" w:rsidTr="4187D599" w14:paraId="7C167DF3" w14:textId="77777777">
        <w:trPr>
          <w:cantSplit/>
        </w:trPr>
        <w:tc>
          <w:tcPr>
            <w:tcW w:w="9214" w:type="dxa"/>
            <w:tcMar/>
          </w:tcPr>
          <w:p w:rsidRPr="0085476D" w:rsidR="004D01C9" w:rsidP="00F24252" w:rsidRDefault="004D01C9" w14:paraId="7B5B63F4" w14:textId="77777777">
            <w:pPr>
              <w:pStyle w:val="Balk11"/>
              <w:numPr>
                <w:ilvl w:val="0"/>
                <w:numId w:val="1"/>
              </w:numPr>
              <w:outlineLvl w:val="0"/>
              <w:rPr>
                <w:b/>
                <w:bCs/>
              </w:rPr>
            </w:pPr>
            <w:r>
              <w:rPr>
                <w:b/>
                <w:bCs/>
              </w:rPr>
              <w:t xml:space="preserve">VALIDATION </w:t>
            </w:r>
            <w:r w:rsidR="00C55B44">
              <w:rPr>
                <w:b/>
                <w:bCs/>
              </w:rPr>
              <w:t>STATUS</w:t>
            </w:r>
          </w:p>
        </w:tc>
      </w:tr>
      <w:tr w:rsidRPr="004D3450" w:rsidR="004D01C9" w:rsidTr="4187D599" w14:paraId="5D443E5A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862"/>
              <w:gridCol w:w="6126"/>
            </w:tblGrid>
            <w:tr w:rsidR="004D01C9" w:rsidTr="6776E99A" w14:paraId="2EB691D1" w14:textId="77777777">
              <w:tc>
                <w:tcPr>
                  <w:tcW w:w="2862" w:type="dxa"/>
                  <w:vAlign w:val="center"/>
                </w:tcPr>
                <w:p w:rsidR="004D01C9" w:rsidP="003D12B2" w:rsidRDefault="004D01C9" w14:paraId="05EACC4A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Requirement</w:t>
                  </w:r>
                  <w:proofErr w:type="spellEnd"/>
                  <w:r>
                    <w:t xml:space="preserve"> ID</w:t>
                  </w:r>
                </w:p>
              </w:tc>
              <w:tc>
                <w:tcPr>
                  <w:tcW w:w="6126" w:type="dxa"/>
                  <w:vAlign w:val="center"/>
                </w:tcPr>
                <w:p w:rsidRPr="003D12B2" w:rsidR="004D01C9" w:rsidP="6776E99A" w:rsidRDefault="003E57D2" w14:paraId="1BABF3D9" w14:textId="63BE92CF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NA0003011-DSS-00246</w:t>
                  </w:r>
                </w:p>
              </w:tc>
            </w:tr>
            <w:tr w:rsidR="00914FB6" w:rsidTr="6776E99A" w14:paraId="23F1D23A" w14:textId="77777777">
              <w:tc>
                <w:tcPr>
                  <w:tcW w:w="2862" w:type="dxa"/>
                  <w:vAlign w:val="center"/>
                </w:tcPr>
                <w:p w:rsidR="00914FB6" w:rsidP="00914FB6" w:rsidRDefault="00914FB6" w14:paraId="2D04CB6E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Requirement</w:t>
                  </w:r>
                  <w:proofErr w:type="spellEnd"/>
                  <w:r>
                    <w:t xml:space="preserve"> Source</w:t>
                  </w:r>
                </w:p>
              </w:tc>
              <w:tc>
                <w:tcPr>
                  <w:tcW w:w="6126" w:type="dxa"/>
                  <w:vAlign w:val="center"/>
                </w:tcPr>
                <w:p w:rsidRPr="003D12B2" w:rsidR="00914FB6" w:rsidP="00914FB6" w:rsidRDefault="00CC763A" w14:paraId="2BFCFFE6" w14:textId="282529B4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  <w:r w:rsidRPr="00CC763A">
                    <w:rPr>
                      <w:sz w:val="20"/>
                      <w:szCs w:val="20"/>
                    </w:rPr>
                    <w:t>NEM42106-PIDS-092</w:t>
                  </w:r>
                </w:p>
              </w:tc>
            </w:tr>
            <w:tr w:rsidR="00914FB6" w:rsidTr="6776E99A" w14:paraId="5C260D1C" w14:textId="77777777">
              <w:tc>
                <w:tcPr>
                  <w:tcW w:w="2862" w:type="dxa"/>
                  <w:vAlign w:val="center"/>
                </w:tcPr>
                <w:p w:rsidR="00914FB6" w:rsidP="00914FB6" w:rsidRDefault="00914FB6" w14:paraId="0F1AD357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Requirement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Status</w:t>
                  </w:r>
                  <w:proofErr w:type="spellEnd"/>
                </w:p>
              </w:tc>
              <w:sdt>
                <w:sdtPr>
                  <w:rPr>
                    <w:color w:val="808080"/>
                  </w:rPr>
                  <w:alias w:val="REQUIREMENT STATUS"/>
                  <w:tag w:val="REQUIREMENT STATUS"/>
                  <w:id w:val="1700585319"/>
                  <w:lock w:val="sdtLocked"/>
                  <w:placeholder>
                    <w:docPart w:val="00733DC09C304D6891C51CB6B0E7DAA6"/>
                  </w:placeholder>
                  <w:comboBox>
                    <w:listItem w:displayText="PROPOSED" w:value="PROPOSED"/>
                    <w:listItem w:displayText="ANALYZED" w:value="ANALYZED"/>
                    <w:listItem w:displayText="REVIEWED" w:value="REVIEWED"/>
                    <w:listItem w:displayText="VALIDATED" w:value="VALIDATED"/>
                  </w:comboBox>
                </w:sdtPr>
                <w:sdtContent>
                  <w:tc>
                    <w:tcPr>
                      <w:tcW w:w="6126" w:type="dxa"/>
                      <w:vAlign w:val="center"/>
                    </w:tcPr>
                    <w:p w:rsidRPr="003D12B2" w:rsidR="00914FB6" w:rsidP="00914FB6" w:rsidRDefault="00936088" w14:paraId="132A6309" w14:textId="14A81C3F">
                      <w:pPr>
                        <w:pStyle w:val="Balk11"/>
                        <w:numPr>
                          <w:ilvl w:val="0"/>
                          <w:numId w:val="0"/>
                        </w:numPr>
                        <w:spacing w:before="120" w:line="240" w:lineRule="auto"/>
                        <w:outlineLvl w:val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808080"/>
                        </w:rPr>
                        <w:t>ANALYZED</w:t>
                      </w:r>
                    </w:p>
                  </w:tc>
                </w:sdtContent>
              </w:sdt>
            </w:tr>
            <w:tr w:rsidR="00914FB6" w:rsidTr="6776E99A" w14:paraId="7C88AFAC" w14:textId="77777777">
              <w:tc>
                <w:tcPr>
                  <w:tcW w:w="2862" w:type="dxa"/>
                  <w:vAlign w:val="center"/>
                </w:tcPr>
                <w:p w:rsidR="00914FB6" w:rsidP="00914FB6" w:rsidRDefault="00914FB6" w14:paraId="3AD1D7E5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Analayzed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By</w:t>
                  </w:r>
                  <w:proofErr w:type="spellEnd"/>
                </w:p>
              </w:tc>
              <w:tc>
                <w:tcPr>
                  <w:tcW w:w="6126" w:type="dxa"/>
                  <w:vAlign w:val="center"/>
                </w:tcPr>
                <w:p w:rsidRPr="003D12B2" w:rsidR="00914FB6" w:rsidP="00914FB6" w:rsidRDefault="00CC763A" w14:paraId="1F54352D" w14:textId="275460DA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Furkan Mert Şentöregil</w:t>
                  </w:r>
                </w:p>
              </w:tc>
            </w:tr>
            <w:tr w:rsidR="00914FB6" w:rsidTr="6776E99A" w14:paraId="4DF16934" w14:textId="77777777">
              <w:tc>
                <w:tcPr>
                  <w:tcW w:w="2862" w:type="dxa"/>
                  <w:vAlign w:val="center"/>
                </w:tcPr>
                <w:p w:rsidR="00914FB6" w:rsidP="00914FB6" w:rsidRDefault="00914FB6" w14:paraId="22C85FC2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Reviewed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By</w:t>
                  </w:r>
                  <w:proofErr w:type="spellEnd"/>
                </w:p>
              </w:tc>
              <w:tc>
                <w:tcPr>
                  <w:tcW w:w="6126" w:type="dxa"/>
                  <w:vAlign w:val="center"/>
                </w:tcPr>
                <w:p w:rsidRPr="003D12B2" w:rsidR="00914FB6" w:rsidP="00914FB6" w:rsidRDefault="00914FB6" w14:paraId="7C0E5C21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</w:p>
              </w:tc>
            </w:tr>
            <w:tr w:rsidR="00914FB6" w:rsidTr="6776E99A" w14:paraId="1D3C3C26" w14:textId="77777777">
              <w:tc>
                <w:tcPr>
                  <w:tcW w:w="2862" w:type="dxa"/>
                  <w:vAlign w:val="center"/>
                </w:tcPr>
                <w:p w:rsidR="00914FB6" w:rsidP="00914FB6" w:rsidRDefault="00914FB6" w14:paraId="415DDC9D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Approved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By</w:t>
                  </w:r>
                  <w:proofErr w:type="spellEnd"/>
                </w:p>
              </w:tc>
              <w:tc>
                <w:tcPr>
                  <w:tcW w:w="6126" w:type="dxa"/>
                  <w:vAlign w:val="center"/>
                </w:tcPr>
                <w:p w:rsidRPr="003D12B2" w:rsidR="00914FB6" w:rsidP="00914FB6" w:rsidRDefault="00914FB6" w14:paraId="48E53C04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</w:p>
              </w:tc>
            </w:tr>
          </w:tbl>
          <w:p w:rsidRPr="00F841E8" w:rsidR="004D01C9" w:rsidP="003D12B2" w:rsidRDefault="004D01C9" w14:paraId="2ADC375A" w14:textId="77777777">
            <w:pPr>
              <w:pStyle w:val="Balk11"/>
              <w:numPr>
                <w:ilvl w:val="0"/>
                <w:numId w:val="0"/>
              </w:numPr>
              <w:spacing w:before="120" w:line="240" w:lineRule="auto"/>
              <w:outlineLvl w:val="0"/>
            </w:pPr>
          </w:p>
        </w:tc>
      </w:tr>
      <w:tr w:rsidRPr="004D3450" w:rsidR="00E25B16" w:rsidTr="4187D599" w14:paraId="3C77D26E" w14:textId="77777777">
        <w:trPr>
          <w:cantSplit/>
        </w:trPr>
        <w:tc>
          <w:tcPr>
            <w:tcW w:w="9214" w:type="dxa"/>
            <w:tcMar/>
          </w:tcPr>
          <w:p w:rsidRPr="0085476D" w:rsidR="00E25B16" w:rsidP="00212B47" w:rsidRDefault="00E25B16" w14:paraId="1E18E78D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ORIGINAL STATEMENT</w:t>
            </w:r>
          </w:p>
        </w:tc>
      </w:tr>
      <w:tr w:rsidRPr="004D3450" w:rsidR="00E25B16" w:rsidTr="4187D599" w14:paraId="3D2B273C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536AB9" w:rsidTr="00536AB9" w14:paraId="6EB1A014" w14:textId="77777777">
              <w:tc>
                <w:tcPr>
                  <w:tcW w:w="8988" w:type="dxa"/>
                </w:tcPr>
                <w:p w:rsidR="00CB70A6" w:rsidP="00F87F4D" w:rsidRDefault="001A37FD" w14:paraId="5BD0A75E" w14:textId="4CA209D2">
                  <w:proofErr w:type="spellStart"/>
                  <w:r>
                    <w:t>The</w:t>
                  </w:r>
                  <w:proofErr w:type="spellEnd"/>
                  <w:r>
                    <w:t xml:space="preserve"> minimum </w:t>
                  </w:r>
                  <w:proofErr w:type="spellStart"/>
                  <w:r>
                    <w:t>pulse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width</w:t>
                  </w:r>
                  <w:proofErr w:type="spellEnd"/>
                  <w:r>
                    <w:t xml:space="preserve"> of </w:t>
                  </w:r>
                  <w:proofErr w:type="spellStart"/>
                  <w:r>
                    <w:t>discrete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signals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shall</w:t>
                  </w:r>
                  <w:proofErr w:type="spellEnd"/>
                  <w:r>
                    <w:t xml:space="preserve"> be </w:t>
                  </w:r>
                  <w:r w:rsidR="00495D14">
                    <w:t>4</w:t>
                  </w:r>
                  <w:r>
                    <w:t>0ms</w:t>
                  </w:r>
                  <w:r w:rsidR="00A52476">
                    <w:t>.</w:t>
                  </w:r>
                  <w:r w:rsidR="00A52476">
                    <w:rPr>
                      <w:rFonts w:ascii="Arial" w:hAnsi="Arial" w:cs="Arial"/>
                    </w:rPr>
                    <w:t> </w:t>
                  </w:r>
                </w:p>
              </w:tc>
            </w:tr>
          </w:tbl>
          <w:p w:rsidR="00E25B16" w:rsidP="00212B47" w:rsidRDefault="00E25B16" w14:paraId="2F5724CA" w14:textId="77777777"/>
        </w:tc>
      </w:tr>
      <w:tr w:rsidRPr="004D3450" w:rsidR="004D01C9" w:rsidTr="4187D599" w14:paraId="2A15AB20" w14:textId="77777777">
        <w:trPr>
          <w:cantSplit/>
        </w:trPr>
        <w:tc>
          <w:tcPr>
            <w:tcW w:w="9214" w:type="dxa"/>
            <w:tcMar/>
          </w:tcPr>
          <w:p w:rsidRPr="0085476D" w:rsidR="004D01C9" w:rsidP="00F841E8" w:rsidRDefault="00C00E11" w14:paraId="3B8CF812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REQUIREMENT CLASSIFICATION</w:t>
            </w:r>
          </w:p>
        </w:tc>
      </w:tr>
      <w:tr w:rsidRPr="004D3450" w:rsidR="004D01C9" w:rsidTr="4187D599" w14:paraId="4E617485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5000" w:type="pct"/>
              <w:tblLook w:val="04A0" w:firstRow="1" w:lastRow="0" w:firstColumn="1" w:lastColumn="0" w:noHBand="0" w:noVBand="1"/>
            </w:tblPr>
            <w:tblGrid>
              <w:gridCol w:w="2160"/>
              <w:gridCol w:w="1701"/>
              <w:gridCol w:w="1843"/>
              <w:gridCol w:w="2042"/>
              <w:gridCol w:w="1242"/>
            </w:tblGrid>
            <w:tr w:rsidR="00E25B16" w:rsidTr="0004240B" w14:paraId="552F739E" w14:textId="77777777">
              <w:tc>
                <w:tcPr>
                  <w:tcW w:w="1202" w:type="pct"/>
                  <w:vAlign w:val="center"/>
                </w:tcPr>
                <w:p w:rsidR="00E25B16" w:rsidP="0095489E" w:rsidRDefault="0095489E" w14:paraId="1C52A346" w14:textId="77777777">
                  <w:pPr>
                    <w:spacing w:before="120"/>
                    <w:jc w:val="center"/>
                  </w:pPr>
                  <w:r>
                    <w:t xml:space="preserve">Is </w:t>
                  </w:r>
                  <w:proofErr w:type="spellStart"/>
                  <w:r>
                    <w:t>Requirement</w:t>
                  </w:r>
                  <w:proofErr w:type="spellEnd"/>
                </w:p>
              </w:tc>
              <w:tc>
                <w:tcPr>
                  <w:tcW w:w="946" w:type="pct"/>
                  <w:vAlign w:val="center"/>
                </w:tcPr>
                <w:p w:rsidR="00E25B16" w:rsidP="0095489E" w:rsidRDefault="00E25B16" w14:paraId="294E7432" w14:textId="77777777">
                  <w:pPr>
                    <w:spacing w:before="120"/>
                    <w:jc w:val="center"/>
                  </w:pPr>
                  <w:r>
                    <w:t>PRIORITY</w:t>
                  </w:r>
                </w:p>
              </w:tc>
              <w:tc>
                <w:tcPr>
                  <w:tcW w:w="1025" w:type="pct"/>
                  <w:vAlign w:val="center"/>
                </w:tcPr>
                <w:p w:rsidR="00E25B16" w:rsidP="0095489E" w:rsidRDefault="00E25B16" w14:paraId="41CC6BBE" w14:textId="77777777">
                  <w:pPr>
                    <w:spacing w:before="120"/>
                    <w:jc w:val="center"/>
                  </w:pPr>
                  <w:r>
                    <w:t>DIFFICULTY</w:t>
                  </w:r>
                </w:p>
              </w:tc>
              <w:tc>
                <w:tcPr>
                  <w:tcW w:w="1136" w:type="pct"/>
                  <w:vAlign w:val="center"/>
                </w:tcPr>
                <w:p w:rsidR="00E25B16" w:rsidP="0095489E" w:rsidRDefault="00E25B16" w14:paraId="5A4E4019" w14:textId="77777777">
                  <w:pPr>
                    <w:spacing w:before="120"/>
                    <w:jc w:val="center"/>
                  </w:pPr>
                  <w:r>
                    <w:t>LEVEL</w:t>
                  </w:r>
                </w:p>
              </w:tc>
              <w:tc>
                <w:tcPr>
                  <w:tcW w:w="691" w:type="pct"/>
                  <w:vAlign w:val="center"/>
                </w:tcPr>
                <w:p w:rsidR="00E25B16" w:rsidP="0095489E" w:rsidRDefault="00E25B16" w14:paraId="06FDE464" w14:textId="77777777">
                  <w:pPr>
                    <w:spacing w:before="120"/>
                    <w:jc w:val="center"/>
                  </w:pPr>
                  <w:r>
                    <w:t>ISSUE</w:t>
                  </w:r>
                </w:p>
              </w:tc>
            </w:tr>
            <w:tr w:rsidR="00E25B16" w:rsidTr="0004240B" w14:paraId="61122600" w14:textId="77777777">
              <w:sdt>
                <w:sdtPr>
                  <w:alias w:val="REQUIREMENT"/>
                  <w:tag w:val="REQUIREMENT"/>
                  <w:id w:val="1613552172"/>
                  <w:lock w:val="sdtLocked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02" w:type="pct"/>
                      <w:vAlign w:val="center"/>
                    </w:tcPr>
                    <w:p w:rsidR="00E25B16" w:rsidP="0095489E" w:rsidRDefault="00936088" w14:paraId="18736372" w14:textId="7512D89F">
                      <w:pPr>
                        <w:spacing w:before="120"/>
                        <w:jc w:val="center"/>
                      </w:pPr>
                      <w:r>
                        <w:rPr>
                          <w:rFonts w:hint="eastAsia" w:ascii="MS Gothic" w:hAnsi="MS Gothic" w:eastAsia="MS Gothic"/>
                        </w:rPr>
                        <w:t>☒</w:t>
                      </w:r>
                    </w:p>
                  </w:tc>
                </w:sdtContent>
              </w:sdt>
              <w:sdt>
                <w:sdtPr>
                  <w:alias w:val="PRIORITY"/>
                  <w:tag w:val="PRIORITY"/>
                  <w:id w:val="999387762"/>
                  <w:lock w:val="sdtLocked"/>
                  <w:placeholder>
                    <w:docPart w:val="99E84364210746E8861EA8BD0D421C69"/>
                  </w:placeholder>
                  <w:comboBox>
                    <w:listItem w:displayText="HIGH" w:value="HIGH"/>
                    <w:listItem w:displayText="MEDIUM" w:value="MEDIUM"/>
                    <w:listItem w:displayText="LOW" w:value="LOW"/>
                  </w:comboBox>
                </w:sdtPr>
                <w:sdtContent>
                  <w:tc>
                    <w:tcPr>
                      <w:tcW w:w="946" w:type="pct"/>
                      <w:vAlign w:val="center"/>
                    </w:tcPr>
                    <w:p w:rsidR="00E25B16" w:rsidP="0095489E" w:rsidRDefault="00936088" w14:paraId="1DBAC73C" w14:textId="472E71BE">
                      <w:pPr>
                        <w:spacing w:before="120"/>
                        <w:jc w:val="center"/>
                      </w:pPr>
                      <w:r>
                        <w:t>MEDIUM</w:t>
                      </w:r>
                    </w:p>
                  </w:tc>
                </w:sdtContent>
              </w:sdt>
              <w:sdt>
                <w:sdtPr>
                  <w:alias w:val="DIFFICULTY"/>
                  <w:id w:val="-992399515"/>
                  <w:lock w:val="sdtLocked"/>
                  <w:placeholder>
                    <w:docPart w:val="0DF4DADDAB60417EA80BBF75BF5A75E8"/>
                  </w:placeholder>
                  <w:comboBox>
                    <w:listItem w:displayText="HIGH" w:value="HIGH"/>
                    <w:listItem w:displayText="MEDIUM" w:value="MEDIUM"/>
                    <w:listItem w:displayText="LOW" w:value="LOW"/>
                  </w:comboBox>
                </w:sdtPr>
                <w:sdtContent>
                  <w:tc>
                    <w:tcPr>
                      <w:tcW w:w="1025" w:type="pct"/>
                      <w:vAlign w:val="center"/>
                    </w:tcPr>
                    <w:p w:rsidR="00E25B16" w:rsidP="0095489E" w:rsidRDefault="005E121A" w14:paraId="217A12D4" w14:textId="6A9F0098">
                      <w:pPr>
                        <w:spacing w:before="120"/>
                        <w:jc w:val="center"/>
                      </w:pPr>
                      <w:r>
                        <w:t>MEDIUM</w:t>
                      </w:r>
                    </w:p>
                  </w:tc>
                </w:sdtContent>
              </w:sdt>
              <w:sdt>
                <w:sdtPr>
                  <w:alias w:val="LEVEL"/>
                  <w:tag w:val="LEVEL"/>
                  <w:id w:val="941335718"/>
                  <w:lock w:val="sdtLocked"/>
                  <w:placeholder>
                    <w:docPart w:val="9B01262C333443D780E795D3C32220D9"/>
                  </w:placeholder>
                  <w:comboBox>
                    <w:listItem w:displayText="SYSTEM" w:value="SYSTEM"/>
                    <w:listItem w:displayText="SUBSYSTEM" w:value="SUBSYSTEM"/>
                    <w:listItem w:displayText="COMPONENT" w:value="COMPONENT"/>
                    <w:listItem w:displayText="HARDWARE" w:value="HARDWARE"/>
                    <w:listItem w:displayText="SOFTWARE" w:value="SOFTWARE"/>
                  </w:comboBox>
                </w:sdtPr>
                <w:sdtContent>
                  <w:tc>
                    <w:tcPr>
                      <w:tcW w:w="1136" w:type="pct"/>
                      <w:vAlign w:val="center"/>
                    </w:tcPr>
                    <w:p w:rsidR="00E25B16" w:rsidP="0095489E" w:rsidRDefault="00936088" w14:paraId="6331142C" w14:textId="157487A7">
                      <w:pPr>
                        <w:spacing w:before="120"/>
                        <w:jc w:val="center"/>
                      </w:pPr>
                      <w:r>
                        <w:t>SOFTWARE</w:t>
                      </w:r>
                    </w:p>
                  </w:tc>
                </w:sdtContent>
              </w:sdt>
              <w:sdt>
                <w:sdtPr>
                  <w:alias w:val="ISSUE"/>
                  <w:tag w:val="ISSUE"/>
                  <w:id w:val="-1192910924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691" w:type="pct"/>
                      <w:vAlign w:val="center"/>
                    </w:tcPr>
                    <w:p w:rsidR="00E25B16" w:rsidP="0095489E" w:rsidRDefault="00AA197A" w14:paraId="6CDFCEEC" w14:textId="77777777">
                      <w:pPr>
                        <w:spacing w:before="120"/>
                        <w:jc w:val="center"/>
                      </w:pPr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</w:tbl>
          <w:p w:rsidR="004D01C9" w:rsidP="009F74AA" w:rsidRDefault="004D01C9" w14:paraId="1048A7FE" w14:textId="77777777"/>
        </w:tc>
      </w:tr>
      <w:tr w:rsidRPr="004D3450" w:rsidR="004D01C9" w:rsidTr="4187D599" w14:paraId="5B861B34" w14:textId="77777777">
        <w:trPr>
          <w:cantSplit/>
        </w:trPr>
        <w:tc>
          <w:tcPr>
            <w:tcW w:w="9214" w:type="dxa"/>
            <w:tcMar/>
          </w:tcPr>
          <w:p w:rsidRPr="0085476D" w:rsidR="004D01C9" w:rsidP="00F841E8" w:rsidRDefault="00087DFA" w14:paraId="0BBFE378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RATIONALE</w:t>
            </w:r>
          </w:p>
        </w:tc>
      </w:tr>
      <w:tr w:rsidRPr="004D3450" w:rsidR="00087DFA" w:rsidTr="4187D599" w14:paraId="0C50A4E4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087DFA" w:rsidTr="0B14AC7B" w14:paraId="07CFC0DD" w14:textId="77777777">
              <w:tc>
                <w:tcPr>
                  <w:tcW w:w="8988" w:type="dxa"/>
                  <w:tcMar/>
                </w:tcPr>
                <w:p w:rsidR="00087DFA" w:rsidP="00212B47" w:rsidRDefault="001A37FD" w14:paraId="42CE84F7" w14:textId="7AC206B4">
                  <w:proofErr w:type="spellStart"/>
                  <w:r w:rsidR="788D03DE">
                    <w:rPr/>
                    <w:t>Di</w:t>
                  </w:r>
                  <w:r w:rsidR="7245D7E3">
                    <w:rPr/>
                    <w:t>sc</w:t>
                  </w:r>
                  <w:r w:rsidR="788D03DE">
                    <w:rPr/>
                    <w:t>rete</w:t>
                  </w:r>
                  <w:proofErr w:type="spellEnd"/>
                  <w:r w:rsidR="788D03DE">
                    <w:rPr/>
                    <w:t xml:space="preserve"> hatlardaki gürültüden etkilenmemek için </w:t>
                  </w:r>
                  <w:r w:rsidR="113B8959">
                    <w:rPr/>
                    <w:t xml:space="preserve">giriş </w:t>
                  </w:r>
                  <w:r w:rsidR="788D03DE">
                    <w:rPr/>
                    <w:t>sinyalin</w:t>
                  </w:r>
                  <w:r w:rsidR="29802DA3">
                    <w:rPr/>
                    <w:t>in</w:t>
                  </w:r>
                  <w:r w:rsidR="7245D7E3">
                    <w:rPr/>
                    <w:t xml:space="preserve"> belirli</w:t>
                  </w:r>
                  <w:r w:rsidR="788D03DE">
                    <w:rPr/>
                    <w:t xml:space="preserve"> bir süre </w:t>
                  </w:r>
                  <w:r w:rsidR="7245D7E3">
                    <w:rPr/>
                    <w:t xml:space="preserve">gözlemlenmesi </w:t>
                  </w:r>
                  <w:r w:rsidR="788D03DE">
                    <w:rPr/>
                    <w:t xml:space="preserve">gerekmektedir. </w:t>
                  </w:r>
                  <w:r w:rsidR="788D03DE">
                    <w:rPr/>
                    <w:t>Gereksinimde bu süre</w:t>
                  </w:r>
                  <w:r w:rsidR="3570BBEC">
                    <w:rPr/>
                    <w:t xml:space="preserve"> 40 </w:t>
                  </w:r>
                  <w:proofErr w:type="spellStart"/>
                  <w:r w:rsidR="3570BBEC">
                    <w:rPr/>
                    <w:t>ms</w:t>
                  </w:r>
                  <w:proofErr w:type="spellEnd"/>
                  <w:r w:rsidR="3570BBEC">
                    <w:rPr/>
                    <w:t xml:space="preserve"> </w:t>
                  </w:r>
                  <w:r w:rsidR="788D03DE">
                    <w:rPr/>
                    <w:t xml:space="preserve"> belirtilmiştir.</w:t>
                  </w:r>
                  <w:r w:rsidR="1C4687EE">
                    <w:rPr/>
                    <w:t xml:space="preserve"> </w:t>
                  </w:r>
                  <w:r w:rsidR="455DC7D1">
                    <w:rPr/>
                    <w:t>Ancak orada belirtilen süre bütün ekipmanındır o yüzden yazılımın payına düşen süre  40 msden daha az olmalıdır.</w:t>
                  </w:r>
                </w:p>
              </w:tc>
            </w:tr>
          </w:tbl>
          <w:p w:rsidR="00087DFA" w:rsidP="00212B47" w:rsidRDefault="00087DFA" w14:paraId="48269C8D" w14:textId="77777777"/>
        </w:tc>
      </w:tr>
      <w:tr w:rsidRPr="004D3450" w:rsidR="00087DFA" w:rsidTr="4187D599" w14:paraId="0374899C" w14:textId="77777777">
        <w:trPr>
          <w:cantSplit/>
        </w:trPr>
        <w:tc>
          <w:tcPr>
            <w:tcW w:w="9214" w:type="dxa"/>
            <w:tcMar/>
          </w:tcPr>
          <w:p w:rsidRPr="0085476D" w:rsidR="00087DFA" w:rsidP="00212B47" w:rsidRDefault="00087DFA" w14:paraId="0CD2863D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REQUIREMENT ANALYSIS</w:t>
            </w:r>
          </w:p>
        </w:tc>
      </w:tr>
      <w:tr w:rsidRPr="004D3450" w:rsidR="004D01C9" w:rsidTr="4187D599" w14:paraId="4B2BBD0F" w14:textId="77777777">
        <w:trPr>
          <w:cantSplit/>
        </w:trPr>
        <w:tc>
          <w:tcPr>
            <w:tcW w:w="9214" w:type="dxa"/>
            <w:tcMar/>
          </w:tcPr>
          <w:p w:rsidR="004D01C9" w:rsidP="00087DFA" w:rsidRDefault="00206B0D" w14:paraId="28CFE909" w14:textId="77777777">
            <w:pPr>
              <w:pStyle w:val="Balk11"/>
              <w:numPr>
                <w:ilvl w:val="1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QUALITY ATTRIBUTES</w:t>
            </w:r>
          </w:p>
        </w:tc>
      </w:tr>
      <w:tr w:rsidRPr="004D3450" w:rsidR="00087DFA" w:rsidTr="4187D599" w14:paraId="33DC0793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996"/>
              <w:gridCol w:w="1007"/>
              <w:gridCol w:w="425"/>
              <w:gridCol w:w="3261"/>
              <w:gridCol w:w="1299"/>
            </w:tblGrid>
            <w:tr w:rsidR="002F7722" w:rsidTr="002F7722" w14:paraId="2AB2B796" w14:textId="77777777">
              <w:tc>
                <w:tcPr>
                  <w:tcW w:w="2996" w:type="dxa"/>
                </w:tcPr>
                <w:p w:rsidR="002F7722" w:rsidP="00212B47" w:rsidRDefault="002F7722" w14:paraId="6800CA87" w14:textId="77777777">
                  <w:r>
                    <w:t>CORRECTNESS</w:t>
                  </w:r>
                </w:p>
              </w:tc>
              <w:sdt>
                <w:sdtPr>
                  <w:alias w:val="CORRECTNESS"/>
                  <w:tag w:val="CORRECTNESS"/>
                  <w:id w:val="-617765798"/>
                  <w:lock w:val="sdtLocked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007" w:type="dxa"/>
                    </w:tcPr>
                    <w:p w:rsidR="002F7722" w:rsidP="00212B47" w:rsidRDefault="00936088" w14:paraId="01669455" w14:textId="748F13F2">
                      <w:r>
                        <w:rPr>
                          <w:rFonts w:hint="eastAsia" w:ascii="MS Gothic" w:hAnsi="MS Gothic" w:eastAsia="MS Gothic"/>
                        </w:rPr>
                        <w:t>☒</w:t>
                      </w:r>
                    </w:p>
                  </w:tc>
                </w:sdtContent>
              </w:sdt>
              <w:tc>
                <w:tcPr>
                  <w:tcW w:w="425" w:type="dxa"/>
                </w:tcPr>
                <w:p w:rsidR="002F7722" w:rsidP="00212B47" w:rsidRDefault="002F7722" w14:paraId="57553AF2" w14:textId="77777777"/>
              </w:tc>
              <w:tc>
                <w:tcPr>
                  <w:tcW w:w="3261" w:type="dxa"/>
                </w:tcPr>
                <w:p w:rsidR="002F7722" w:rsidP="00212B47" w:rsidRDefault="002F7722" w14:paraId="7BC34D59" w14:textId="77777777">
                  <w:r>
                    <w:t>CLARITY</w:t>
                  </w:r>
                </w:p>
              </w:tc>
              <w:sdt>
                <w:sdtPr>
                  <w:alias w:val="CLARITY"/>
                  <w:tag w:val="CLARITY"/>
                  <w:id w:val="-1119136942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99" w:type="dxa"/>
                    </w:tcPr>
                    <w:p w:rsidR="002F7722" w:rsidP="00212B47" w:rsidRDefault="001A37FD" w14:paraId="0E7B492B" w14:textId="69AFEA08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  <w:tr w:rsidR="002F7722" w:rsidTr="002F7722" w14:paraId="5710F05C" w14:textId="77777777">
              <w:tc>
                <w:tcPr>
                  <w:tcW w:w="2996" w:type="dxa"/>
                </w:tcPr>
                <w:p w:rsidR="002F7722" w:rsidP="00212B47" w:rsidRDefault="002F7722" w14:paraId="2539BB7A" w14:textId="77777777">
                  <w:r>
                    <w:t>COMPLETENESS</w:t>
                  </w:r>
                </w:p>
              </w:tc>
              <w:sdt>
                <w:sdtPr>
                  <w:alias w:val="COMPLETENESS"/>
                  <w:tag w:val="COMPLETENESS"/>
                  <w:id w:val="911823853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007" w:type="dxa"/>
                    </w:tcPr>
                    <w:p w:rsidR="002F7722" w:rsidP="00212B47" w:rsidRDefault="00E831C5" w14:paraId="32DA03D3" w14:textId="11E42875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425" w:type="dxa"/>
                </w:tcPr>
                <w:p w:rsidR="002F7722" w:rsidP="00212B47" w:rsidRDefault="002F7722" w14:paraId="70D17A95" w14:textId="77777777"/>
              </w:tc>
              <w:tc>
                <w:tcPr>
                  <w:tcW w:w="3261" w:type="dxa"/>
                </w:tcPr>
                <w:p w:rsidR="002F7722" w:rsidP="00212B47" w:rsidRDefault="005F052E" w14:paraId="2F58AA87" w14:textId="77777777">
                  <w:r>
                    <w:t>SINGULARITY</w:t>
                  </w:r>
                </w:p>
              </w:tc>
              <w:sdt>
                <w:sdtPr>
                  <w:alias w:val="SINGULARITY"/>
                  <w:tag w:val="SINGULARITY"/>
                  <w:id w:val="-918709774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99" w:type="dxa"/>
                    </w:tcPr>
                    <w:p w:rsidR="002F7722" w:rsidP="00212B47" w:rsidRDefault="00E71EA2" w14:paraId="7792D561" w14:textId="1803C180">
                      <w:r>
                        <w:rPr>
                          <w:rFonts w:hint="eastAsia" w:ascii="MS Gothic" w:hAnsi="MS Gothic" w:eastAsia="MS Gothic"/>
                        </w:rPr>
                        <w:t>☒</w:t>
                      </w:r>
                    </w:p>
                  </w:tc>
                </w:sdtContent>
              </w:sdt>
            </w:tr>
            <w:tr w:rsidR="002F7722" w:rsidTr="002F7722" w14:paraId="4FDE8F4C" w14:textId="77777777">
              <w:tc>
                <w:tcPr>
                  <w:tcW w:w="2996" w:type="dxa"/>
                </w:tcPr>
                <w:p w:rsidR="002F7722" w:rsidP="00212B47" w:rsidRDefault="002F7722" w14:paraId="3FE1D8A8" w14:textId="77777777">
                  <w:r>
                    <w:t>VERIFIABLE</w:t>
                  </w:r>
                </w:p>
              </w:tc>
              <w:sdt>
                <w:sdtPr>
                  <w:alias w:val="VERIFIABLE"/>
                  <w:id w:val="-1023630822"/>
                  <w:lock w:val="sdtLocked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007" w:type="dxa"/>
                    </w:tcPr>
                    <w:p w:rsidR="002F7722" w:rsidP="00212B47" w:rsidRDefault="00E71EA2" w14:paraId="564179B3" w14:textId="5613ED13">
                      <w:r>
                        <w:rPr>
                          <w:rFonts w:hint="eastAsia" w:ascii="MS Gothic" w:hAnsi="MS Gothic" w:eastAsia="MS Gothic"/>
                        </w:rPr>
                        <w:t>☒</w:t>
                      </w:r>
                    </w:p>
                  </w:tc>
                </w:sdtContent>
              </w:sdt>
              <w:tc>
                <w:tcPr>
                  <w:tcW w:w="425" w:type="dxa"/>
                </w:tcPr>
                <w:p w:rsidR="002F7722" w:rsidP="00212B47" w:rsidRDefault="002F7722" w14:paraId="28E6AB9C" w14:textId="77777777"/>
              </w:tc>
              <w:tc>
                <w:tcPr>
                  <w:tcW w:w="3261" w:type="dxa"/>
                </w:tcPr>
                <w:p w:rsidR="002F7722" w:rsidP="00212B47" w:rsidRDefault="005F052E" w14:paraId="34524282" w14:textId="77777777">
                  <w:r>
                    <w:t>UNAMBIGUOS</w:t>
                  </w:r>
                </w:p>
              </w:tc>
              <w:sdt>
                <w:sdtPr>
                  <w:alias w:val="UNAMBIGUOUS"/>
                  <w:tag w:val="UNAMBIGUOUS"/>
                  <w:id w:val="982886921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99" w:type="dxa"/>
                    </w:tcPr>
                    <w:p w:rsidR="002F7722" w:rsidP="00212B47" w:rsidRDefault="005A224D" w14:paraId="52CE4FF7" w14:textId="2038D745">
                      <w:r>
                        <w:rPr>
                          <w:rFonts w:hint="eastAsia" w:ascii="MS Gothic" w:hAnsi="MS Gothic" w:eastAsia="MS Gothic"/>
                        </w:rPr>
                        <w:t>☒</w:t>
                      </w:r>
                    </w:p>
                  </w:tc>
                </w:sdtContent>
              </w:sdt>
            </w:tr>
            <w:tr w:rsidR="002F7722" w:rsidTr="002F7722" w14:paraId="157F03F5" w14:textId="77777777">
              <w:tc>
                <w:tcPr>
                  <w:tcW w:w="2996" w:type="dxa"/>
                </w:tcPr>
                <w:p w:rsidR="002F7722" w:rsidP="00212B47" w:rsidRDefault="002F7722" w14:paraId="282C24E9" w14:textId="77777777">
                  <w:r>
                    <w:t>FEASIBILITY</w:t>
                  </w:r>
                </w:p>
              </w:tc>
              <w:sdt>
                <w:sdtPr>
                  <w:alias w:val="FEASIBILITY"/>
                  <w:tag w:val="FEASIBILITY"/>
                  <w:id w:val="-1804066169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007" w:type="dxa"/>
                    </w:tcPr>
                    <w:p w:rsidR="002F7722" w:rsidP="00212B47" w:rsidRDefault="00E71EA2" w14:paraId="4090D15E" w14:textId="62B62BE4">
                      <w:r>
                        <w:rPr>
                          <w:rFonts w:hint="eastAsia" w:ascii="MS Gothic" w:hAnsi="MS Gothic" w:eastAsia="MS Gothic"/>
                        </w:rPr>
                        <w:t>☒</w:t>
                      </w:r>
                    </w:p>
                  </w:tc>
                </w:sdtContent>
              </w:sdt>
              <w:tc>
                <w:tcPr>
                  <w:tcW w:w="425" w:type="dxa"/>
                </w:tcPr>
                <w:p w:rsidR="002F7722" w:rsidP="00212B47" w:rsidRDefault="002F7722" w14:paraId="0EBCCB02" w14:textId="77777777"/>
              </w:tc>
              <w:tc>
                <w:tcPr>
                  <w:tcW w:w="3261" w:type="dxa"/>
                </w:tcPr>
                <w:p w:rsidR="002F7722" w:rsidP="00212B47" w:rsidRDefault="005F052E" w14:paraId="7BC4C69E" w14:textId="77777777">
                  <w:r>
                    <w:t>CONSISTANCY</w:t>
                  </w:r>
                </w:p>
              </w:tc>
              <w:sdt>
                <w:sdtPr>
                  <w:alias w:val="CONSISTANCY"/>
                  <w:tag w:val="CONSISTANCY"/>
                  <w:id w:val="139544281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99" w:type="dxa"/>
                    </w:tcPr>
                    <w:p w:rsidR="002F7722" w:rsidP="00212B47" w:rsidRDefault="00E71EA2" w14:paraId="470492C2" w14:textId="430052A6">
                      <w:r>
                        <w:rPr>
                          <w:rFonts w:hint="eastAsia" w:ascii="MS Gothic" w:hAnsi="MS Gothic" w:eastAsia="MS Gothic"/>
                        </w:rPr>
                        <w:t>☒</w:t>
                      </w:r>
                    </w:p>
                  </w:tc>
                </w:sdtContent>
              </w:sdt>
            </w:tr>
          </w:tbl>
          <w:p w:rsidRPr="0085476D" w:rsidR="00087DFA" w:rsidP="00212B47" w:rsidRDefault="00087DFA" w14:paraId="44C77B8F" w14:textId="77777777"/>
        </w:tc>
      </w:tr>
      <w:tr w:rsidRPr="004D3450" w:rsidR="00087DFA" w:rsidTr="4187D599" w14:paraId="4A02680F" w14:textId="77777777">
        <w:trPr>
          <w:cantSplit/>
        </w:trPr>
        <w:tc>
          <w:tcPr>
            <w:tcW w:w="9214" w:type="dxa"/>
            <w:tcMar/>
          </w:tcPr>
          <w:p w:rsidRPr="00DA62FD" w:rsidR="0031053C" w:rsidP="0031053C" w:rsidRDefault="00002B8D" w14:paraId="72308244" w14:textId="77777777">
            <w:pPr>
              <w:pStyle w:val="Balk11"/>
              <w:numPr>
                <w:ilvl w:val="1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</w:t>
            </w:r>
            <w:r w:rsidR="00013CA0">
              <w:rPr>
                <w:b/>
                <w:bCs/>
              </w:rPr>
              <w:t>E</w:t>
            </w:r>
            <w:r>
              <w:rPr>
                <w:b/>
                <w:bCs/>
              </w:rPr>
              <w:t>MANTIC CONTROL</w:t>
            </w:r>
            <w:r w:rsidR="00CA3AFD">
              <w:rPr>
                <w:b/>
                <w:bCs/>
              </w:rPr>
              <w:t xml:space="preserve"> (</w:t>
            </w:r>
            <w:r w:rsidR="004600E4">
              <w:rPr>
                <w:b/>
                <w:bCs/>
              </w:rPr>
              <w:t>PRE</w:t>
            </w:r>
            <w:r w:rsidR="004E64BD">
              <w:rPr>
                <w:b/>
                <w:bCs/>
              </w:rPr>
              <w:t>FERABLY</w:t>
            </w:r>
            <w:r w:rsidR="00CA3AFD">
              <w:rPr>
                <w:b/>
                <w:bCs/>
              </w:rPr>
              <w:t>)</w:t>
            </w:r>
          </w:p>
        </w:tc>
      </w:tr>
      <w:tr w:rsidRPr="004D3450" w:rsidR="00087DFA" w:rsidTr="4187D599" w14:paraId="0D385145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586"/>
              <w:gridCol w:w="6402"/>
            </w:tblGrid>
            <w:tr w:rsidR="000E4C7A" w:rsidTr="7CC49C19" w14:paraId="19E91452" w14:textId="77777777">
              <w:tc>
                <w:tcPr>
                  <w:tcW w:w="2586" w:type="dxa"/>
                  <w:tcMar/>
                </w:tcPr>
                <w:p w:rsidR="000E4C7A" w:rsidP="00212B47" w:rsidRDefault="000E4C7A" w14:paraId="595EDCF1" w14:textId="77777777">
                  <w:r>
                    <w:t>ACTOR</w:t>
                  </w:r>
                </w:p>
              </w:tc>
              <w:tc>
                <w:tcPr>
                  <w:tcW w:w="6402" w:type="dxa"/>
                  <w:tcMar/>
                </w:tcPr>
                <w:p w:rsidR="000E4C7A" w:rsidP="00212B47" w:rsidRDefault="00D30C27" w14:paraId="274EED0F" w14:textId="2EFF4011"/>
              </w:tc>
            </w:tr>
            <w:tr w:rsidR="000E4C7A" w:rsidTr="7CC49C19" w14:paraId="4AC5B5F0" w14:textId="77777777">
              <w:tc>
                <w:tcPr>
                  <w:tcW w:w="2586" w:type="dxa"/>
                  <w:tcMar/>
                </w:tcPr>
                <w:p w:rsidR="000E4C7A" w:rsidP="00212B47" w:rsidRDefault="000E4C7A" w14:paraId="1DBD464A" w14:textId="77777777">
                  <w:r>
                    <w:t>ACTION</w:t>
                  </w:r>
                </w:p>
              </w:tc>
              <w:tc>
                <w:tcPr>
                  <w:tcW w:w="6402" w:type="dxa"/>
                  <w:tcMar/>
                </w:tcPr>
                <w:p w:rsidR="000E4C7A" w:rsidP="7CC49C19" w:rsidRDefault="00576CF2" w14:paraId="013E36B7" w14:textId="2789615F">
                  <w:pPr>
                    <w:pStyle w:val="Normal"/>
                    <w:rPr>
                      <w:rFonts w:ascii="Arial" w:hAnsi="Arial" w:cs="Arial"/>
                    </w:rPr>
                  </w:pPr>
                  <w:r w:rsidR="2620E1BC">
                    <w:rPr/>
                    <w:t>shall be 40ms.</w:t>
                  </w:r>
                </w:p>
              </w:tc>
            </w:tr>
            <w:tr w:rsidR="000E4C7A" w:rsidTr="7CC49C19" w14:paraId="76329FE6" w14:textId="77777777">
              <w:tc>
                <w:tcPr>
                  <w:tcW w:w="2586" w:type="dxa"/>
                  <w:tcMar/>
                </w:tcPr>
                <w:p w:rsidR="000E4C7A" w:rsidP="00212B47" w:rsidRDefault="000E4C7A" w14:paraId="1DE19F84" w14:textId="77777777">
                  <w:r>
                    <w:t>OBJECT</w:t>
                  </w:r>
                </w:p>
              </w:tc>
              <w:tc>
                <w:tcPr>
                  <w:tcW w:w="6402" w:type="dxa"/>
                  <w:tcMar/>
                </w:tcPr>
                <w:p w:rsidR="000E4C7A" w:rsidP="7CC49C19" w:rsidRDefault="000817B3" w14:paraId="73B15C66" w14:textId="46A0FF0C">
                  <w:pPr>
                    <w:pStyle w:val="Normal"/>
                    <w:rPr>
                      <w:rFonts w:ascii="Arial" w:hAnsi="Arial" w:cs="Arial"/>
                    </w:rPr>
                  </w:pPr>
                  <w:r w:rsidR="2ED52227">
                    <w:rPr/>
                    <w:t>The minimum pulse width of discrete signals</w:t>
                  </w:r>
                </w:p>
              </w:tc>
            </w:tr>
            <w:tr w:rsidR="000E4C7A" w:rsidTr="7CC49C19" w14:paraId="70C6BFC0" w14:textId="77777777">
              <w:tc>
                <w:tcPr>
                  <w:tcW w:w="2586" w:type="dxa"/>
                  <w:tcMar/>
                </w:tcPr>
                <w:p w:rsidR="000E4C7A" w:rsidP="00212B47" w:rsidRDefault="000E4C7A" w14:paraId="0F2D3BA9" w14:textId="77777777">
                  <w:r>
                    <w:t>EVENT</w:t>
                  </w:r>
                </w:p>
              </w:tc>
              <w:tc>
                <w:tcPr>
                  <w:tcW w:w="6402" w:type="dxa"/>
                  <w:tcMar/>
                </w:tcPr>
                <w:p w:rsidR="000E4C7A" w:rsidP="00212B47" w:rsidRDefault="000E4C7A" w14:paraId="555674AC" w14:textId="77777777"/>
              </w:tc>
            </w:tr>
            <w:tr w:rsidR="000E4C7A" w:rsidTr="7CC49C19" w14:paraId="3EACACB9" w14:textId="77777777">
              <w:tc>
                <w:tcPr>
                  <w:tcW w:w="2586" w:type="dxa"/>
                  <w:tcMar/>
                </w:tcPr>
                <w:p w:rsidR="000E4C7A" w:rsidP="00212B47" w:rsidRDefault="000E4C7A" w14:paraId="13B71DB7" w14:textId="77777777">
                  <w:r>
                    <w:t>PRE-CONDITION</w:t>
                  </w:r>
                </w:p>
              </w:tc>
              <w:tc>
                <w:tcPr>
                  <w:tcW w:w="6402" w:type="dxa"/>
                  <w:tcMar/>
                </w:tcPr>
                <w:p w:rsidR="000E4C7A" w:rsidP="00212B47" w:rsidRDefault="000E4C7A" w14:paraId="72FBBDC9" w14:textId="5A3426DF"/>
              </w:tc>
            </w:tr>
            <w:tr w:rsidR="000E4C7A" w:rsidTr="7CC49C19" w14:paraId="048DB24E" w14:textId="77777777">
              <w:tc>
                <w:tcPr>
                  <w:tcW w:w="2586" w:type="dxa"/>
                  <w:tcMar/>
                </w:tcPr>
                <w:p w:rsidR="000E4C7A" w:rsidP="00212B47" w:rsidRDefault="000E4C7A" w14:paraId="016B13D8" w14:textId="77777777">
                  <w:r>
                    <w:t>POST-CONDITION</w:t>
                  </w:r>
                </w:p>
              </w:tc>
              <w:tc>
                <w:tcPr>
                  <w:tcW w:w="6402" w:type="dxa"/>
                  <w:tcMar/>
                </w:tcPr>
                <w:p w:rsidR="000E4C7A" w:rsidP="00212B47" w:rsidRDefault="000E4C7A" w14:paraId="03E508C2" w14:textId="77777777"/>
              </w:tc>
            </w:tr>
          </w:tbl>
          <w:p w:rsidRPr="0085476D" w:rsidR="00087DFA" w:rsidP="00212B47" w:rsidRDefault="00087DFA" w14:paraId="4AFDFF4F" w14:textId="77777777"/>
        </w:tc>
      </w:tr>
      <w:tr w:rsidRPr="004D3450" w:rsidR="004D01C9" w:rsidTr="4187D599" w14:paraId="43FACA68" w14:textId="77777777">
        <w:trPr>
          <w:cantSplit/>
        </w:trPr>
        <w:tc>
          <w:tcPr>
            <w:tcW w:w="9214" w:type="dxa"/>
            <w:tcMar/>
          </w:tcPr>
          <w:p w:rsidRPr="0085476D" w:rsidR="004D01C9" w:rsidP="0020305A" w:rsidRDefault="00E736B2" w14:paraId="449284BB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VERIFICATION REQUIREMENT</w:t>
            </w:r>
          </w:p>
        </w:tc>
      </w:tr>
      <w:tr w:rsidRPr="004D3450" w:rsidR="006F12B7" w:rsidTr="4187D599" w14:paraId="5CBCC001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1452"/>
              <w:gridCol w:w="7536"/>
            </w:tblGrid>
            <w:tr w:rsidR="006F12B7" w:rsidTr="10AA6554" w14:paraId="5774E51F" w14:textId="77777777">
              <w:sdt>
                <w:sdtPr>
                  <w:alias w:val="VERIFICATION METHOD"/>
                  <w:tag w:val="VERIFICATION METHOD"/>
                  <w:id w:val="-1031567276"/>
                  <w:lock w:val="sdtLocked"/>
                  <w:placeholder>
                    <w:docPart w:val="DEDE612C93074BBBA954A9C4F776A477"/>
                  </w:placeholder>
                  <w:comboBox>
                    <w:listItem w:displayText="MOC0" w:value="MOC0"/>
                    <w:listItem w:displayText="MOC1" w:value="MOC1"/>
                    <w:listItem w:displayText="MOC2" w:value="MOC2"/>
                    <w:listItem w:displayText="MOC3" w:value="MOC3"/>
                    <w:listItem w:displayText="MOC4" w:value="MOC4"/>
                    <w:listItem w:displayText="MOC5" w:value="MOC5"/>
                    <w:listItem w:displayText="MOC6" w:value="MOC6"/>
                    <w:listItem w:displayText="MOC7" w:value="MOC7"/>
                    <w:listItem w:displayText="MOC8" w:value="MOC8"/>
                    <w:listItem w:displayText="MOC9" w:value="MOC9"/>
                  </w:comboBox>
                </w:sdtPr>
                <w:sdtContent>
                  <w:tc>
                    <w:tcPr>
                      <w:tcW w:w="1452" w:type="dxa"/>
                      <w:tcMar/>
                    </w:tcPr>
                    <w:p w:rsidR="006F12B7" w:rsidP="00212B47" w:rsidRDefault="00D30C27" w14:paraId="0733D4C5" w14:textId="32A01AE2">
                      <w:r>
                        <w:t>MOC4</w:t>
                      </w:r>
                    </w:p>
                  </w:tc>
                </w:sdtContent>
              </w:sdt>
              <w:tc>
                <w:tcPr>
                  <w:tcW w:w="7536" w:type="dxa"/>
                  <w:tcMar/>
                </w:tcPr>
                <w:p w:rsidR="006F12B7" w:rsidP="00212B47" w:rsidRDefault="00540452" w14:paraId="3509B126" w14:textId="2FD3AAAB">
                  <w:pPr>
                    <w:rPr>
                      <w:ins w:author="Gürkan KARAKUŞ" w:date="2022-12-29T06:48:24.637Z" w:id="209245607"/>
                    </w:rPr>
                  </w:pPr>
                  <w:r w:rsidR="576DBC17">
                    <w:rPr/>
                    <w:t xml:space="preserve">Bu testi gerçekleştirmek için sinyal jeneratör, osiloskop, FDU ve bilgisayar gereklidir. </w:t>
                  </w:r>
                </w:p>
                <w:p w:rsidR="006F12B7" w:rsidP="00212B47" w:rsidRDefault="00540452" w14:paraId="6A764D00" w14:textId="37AC5B57">
                  <w:r w:rsidR="1A8E47CB">
                    <w:rPr/>
                    <w:t xml:space="preserve">Sinyal jeneratör ile minimum darbe genişliği 20msden başlayıp 50msye kadar değişen sinyaller </w:t>
                  </w:r>
                  <w:r w:rsidR="1EC08691">
                    <w:rPr/>
                    <w:t xml:space="preserve">(sabit periyotlu, değişken </w:t>
                  </w:r>
                  <w:proofErr w:type="spellStart"/>
                  <w:r w:rsidR="1EC08691">
                    <w:rPr/>
                    <w:t>duty</w:t>
                  </w:r>
                  <w:proofErr w:type="spellEnd"/>
                  <w:r w:rsidR="1EC08691">
                    <w:rPr/>
                    <w:t xml:space="preserve"> </w:t>
                  </w:r>
                  <w:proofErr w:type="spellStart"/>
                  <w:r w:rsidR="1EC08691">
                    <w:rPr/>
                    <w:t>cycle</w:t>
                  </w:r>
                  <w:proofErr w:type="spellEnd"/>
                  <w:r w:rsidR="1EC08691">
                    <w:rPr/>
                    <w:t>)</w:t>
                  </w:r>
                  <w:r w:rsidR="1A8E47CB">
                    <w:rPr/>
                    <w:t xml:space="preserve">üretilir ve üretilen sinyallerin darbe genişliği osiloskop yardımı ile gözlemlenir. </w:t>
                  </w:r>
                  <w:r w:rsidR="4F9F026F">
                    <w:rPr/>
                    <w:t>Ü</w:t>
                  </w:r>
                  <w:r w:rsidR="1A8E47CB">
                    <w:rPr/>
                    <w:t>retilen</w:t>
                  </w:r>
                  <w:r w:rsidR="1A8E47CB">
                    <w:rPr/>
                    <w:t xml:space="preserve"> sinyal </w:t>
                  </w:r>
                  <w:r w:rsidR="1A8E47CB">
                    <w:rPr/>
                    <w:t>FDU</w:t>
                  </w:r>
                  <w:r w:rsidR="61CA6157">
                    <w:rPr/>
                    <w:t>_TEST</w:t>
                  </w:r>
                  <w:r w:rsidR="1A8E47CB">
                    <w:rPr/>
                    <w:t xml:space="preserve"> </w:t>
                  </w:r>
                  <w:r w:rsidR="6B2F5C89">
                    <w:rPr/>
                    <w:t xml:space="preserve">girişine </w:t>
                  </w:r>
                  <w:r w:rsidR="1A8E47CB">
                    <w:rPr/>
                    <w:t>uygulanır</w:t>
                  </w:r>
                  <w:r w:rsidR="1A8E47CB">
                    <w:rPr/>
                    <w:t>. 40ms ve daha yüksek darbe genişliğine sahip sinyaller</w:t>
                  </w:r>
                  <w:r w:rsidR="52220109">
                    <w:rPr/>
                    <w:t xml:space="preserve">de IBIT fonksiyonu çalıştığında </w:t>
                  </w:r>
                  <w:r w:rsidR="1A8E47CB">
                    <w:rPr/>
                    <w:t>gereksinim</w:t>
                  </w:r>
                  <w:r w:rsidR="1A8E47CB">
                    <w:rPr/>
                    <w:t xml:space="preserve"> </w:t>
                  </w:r>
                  <w:r w:rsidR="1A8E47CB">
                    <w:rPr/>
                    <w:t>doğrula</w:t>
                  </w:r>
                  <w:r w:rsidR="2574961F">
                    <w:rPr/>
                    <w:t>nı</w:t>
                  </w:r>
                  <w:r w:rsidR="1A8E47CB">
                    <w:rPr/>
                    <w:t>r</w:t>
                  </w:r>
                  <w:r w:rsidR="1A8E47CB">
                    <w:rPr/>
                    <w:t>.</w:t>
                  </w:r>
                </w:p>
              </w:tc>
            </w:tr>
          </w:tbl>
          <w:p w:rsidR="006F12B7" w:rsidP="00212B47" w:rsidRDefault="006F12B7" w14:paraId="3A86B439" w14:textId="77777777"/>
        </w:tc>
      </w:tr>
      <w:tr w:rsidRPr="004D3450" w:rsidR="00334478" w:rsidTr="4187D599" w14:paraId="47363743" w14:textId="77777777">
        <w:trPr>
          <w:cantSplit/>
        </w:trPr>
        <w:tc>
          <w:tcPr>
            <w:tcW w:w="9214" w:type="dxa"/>
            <w:tcMar/>
          </w:tcPr>
          <w:p w:rsidRPr="0085476D" w:rsidR="00334478" w:rsidP="00C41EC8" w:rsidRDefault="00334478" w14:paraId="501EC346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ANALYSIS</w:t>
            </w:r>
          </w:p>
        </w:tc>
      </w:tr>
      <w:tr w:rsidRPr="004D3450" w:rsidR="00334478" w:rsidTr="4187D599" w14:paraId="0EB2CC50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334478" w:rsidTr="4187D599" w14:paraId="4F0474EE" w14:textId="77777777">
              <w:tc>
                <w:tcPr>
                  <w:tcW w:w="8988" w:type="dxa"/>
                  <w:tcMar/>
                </w:tcPr>
                <w:p w:rsidR="004B23A5" w:rsidP="00C41EC8" w:rsidRDefault="00FF1169" w14:paraId="50496DCE" w14:textId="6B22039C">
                  <w:proofErr w:type="spellStart"/>
                  <w:r w:rsidR="73B63323">
                    <w:rPr/>
                    <w:t>Discrete</w:t>
                  </w:r>
                  <w:proofErr w:type="spellEnd"/>
                  <w:r w:rsidR="73B63323">
                    <w:rPr/>
                    <w:t xml:space="preserve"> </w:t>
                  </w:r>
                  <w:proofErr w:type="spellStart"/>
                  <w:r w:rsidR="4D3E3E22">
                    <w:rPr/>
                    <w:t>input</w:t>
                  </w:r>
                  <w:proofErr w:type="spellEnd"/>
                  <w:r w:rsidR="4D3E3E22">
                    <w:rPr/>
                    <w:t xml:space="preserve"> </w:t>
                  </w:r>
                  <w:r w:rsidR="73B63323">
                    <w:rPr/>
                    <w:t>sinyal</w:t>
                  </w:r>
                  <w:r w:rsidR="4D3E3E22">
                    <w:rPr/>
                    <w:t>ler</w:t>
                  </w:r>
                  <w:r w:rsidR="73B63323">
                    <w:rPr/>
                    <w:t xml:space="preserve"> MCU </w:t>
                  </w:r>
                  <w:proofErr w:type="spellStart"/>
                  <w:r w:rsidR="73B63323">
                    <w:rPr/>
                    <w:t>nun</w:t>
                  </w:r>
                  <w:proofErr w:type="spellEnd"/>
                  <w:r w:rsidR="73B63323">
                    <w:rPr/>
                    <w:t xml:space="preserve"> sayısal giriş pinlerine bağlanacaktır. Bu pinler </w:t>
                  </w:r>
                  <w:r w:rsidR="4D3E3E22">
                    <w:rPr/>
                    <w:t xml:space="preserve">yazılım tarafından 1 ya da 0 olarak okunur. 1 değeri 5V’a 0 ise </w:t>
                  </w:r>
                  <w:r w:rsidR="00AB030C">
                    <w:rPr/>
                    <w:t>0V (</w:t>
                  </w:r>
                  <w:r w:rsidR="4D3E3E22">
                    <w:rPr/>
                    <w:t>GND</w:t>
                  </w:r>
                  <w:r w:rsidR="00AB030C">
                    <w:rPr/>
                    <w:t>)</w:t>
                  </w:r>
                  <w:r w:rsidR="4D3E3E22">
                    <w:rPr/>
                    <w:t xml:space="preserve"> sinyale denk gelmektedir. </w:t>
                  </w:r>
                  <w:r w:rsidR="1D3A258F">
                    <w:rPr/>
                    <w:t>Gerilimin</w:t>
                  </w:r>
                  <w:r w:rsidR="4D3E3E22">
                    <w:rPr/>
                    <w:t xml:space="preserve"> 5</w:t>
                  </w:r>
                  <w:r w:rsidR="2559B5C9">
                    <w:rPr/>
                    <w:t>V</w:t>
                  </w:r>
                  <w:r w:rsidR="4D3E3E22">
                    <w:rPr/>
                    <w:t>ten 0</w:t>
                  </w:r>
                  <w:r w:rsidR="3DA81996">
                    <w:rPr/>
                    <w:t>V</w:t>
                  </w:r>
                  <w:r w:rsidR="4D3E3E22">
                    <w:rPr/>
                    <w:t>a ya</w:t>
                  </w:r>
                  <w:r w:rsidR="6935D34D">
                    <w:rPr/>
                    <w:t xml:space="preserve"> </w:t>
                  </w:r>
                  <w:r w:rsidR="4D3E3E22">
                    <w:rPr/>
                    <w:t>da 0</w:t>
                  </w:r>
                  <w:r w:rsidR="59F6DDA5">
                    <w:rPr/>
                    <w:t>V</w:t>
                  </w:r>
                  <w:r w:rsidR="4D3E3E22">
                    <w:rPr/>
                    <w:t>dan 5</w:t>
                  </w:r>
                  <w:r w:rsidR="6F012251">
                    <w:rPr/>
                    <w:t>V</w:t>
                  </w:r>
                  <w:r w:rsidR="4D3E3E22">
                    <w:rPr/>
                    <w:t xml:space="preserve"> geçtiği zamanlarda okunan değerin kararsız olduğu </w:t>
                  </w:r>
                  <w:r w:rsidR="4D3E3E22">
                    <w:rPr/>
                    <w:t>bölgeler</w:t>
                  </w:r>
                  <w:r w:rsidR="4D3E3E22">
                    <w:rPr/>
                    <w:t xml:space="preserve"> vardır.</w:t>
                  </w:r>
                  <w:r w:rsidR="00AB030C">
                    <w:rPr/>
                    <w:t xml:space="preserve"> Kullanılan </w:t>
                  </w:r>
                  <w:proofErr w:type="spellStart"/>
                  <w:r w:rsidR="00AB030C">
                    <w:rPr/>
                    <w:t>MCU’nun</w:t>
                  </w:r>
                  <w:proofErr w:type="spellEnd"/>
                  <w:r w:rsidR="00AB030C">
                    <w:rPr/>
                    <w:t xml:space="preserve"> </w:t>
                  </w:r>
                  <w:proofErr w:type="spellStart"/>
                  <w:r w:rsidR="00AB030C">
                    <w:rPr/>
                    <w:t>datasheetine</w:t>
                  </w:r>
                  <w:proofErr w:type="spellEnd"/>
                  <w:r w:rsidR="00AB030C">
                    <w:rPr/>
                    <w:t xml:space="preserve"> göre bu değerler yaklaşık 0.35V ile 3.25V arasındadır [</w:t>
                  </w:r>
                  <w:r w:rsidR="00AB030C">
                    <w:rPr/>
                    <w:t>DATASHEET_MPC5777C_rev15</w:t>
                  </w:r>
                  <w:r w:rsidR="00AB030C">
                    <w:rPr/>
                    <w:t xml:space="preserve"> 3.6.1 </w:t>
                  </w:r>
                  <w:proofErr w:type="spellStart"/>
                  <w:r w:rsidR="00AB030C">
                    <w:rPr/>
                    <w:t>Input</w:t>
                  </w:r>
                  <w:proofErr w:type="spellEnd"/>
                  <w:r w:rsidR="00AB030C">
                    <w:rPr/>
                    <w:t xml:space="preserve"> </w:t>
                  </w:r>
                  <w:proofErr w:type="spellStart"/>
                  <w:r w:rsidR="00AB030C">
                    <w:rPr/>
                    <w:t>pad</w:t>
                  </w:r>
                  <w:proofErr w:type="spellEnd"/>
                  <w:r w:rsidR="00AB030C">
                    <w:rPr/>
                    <w:t xml:space="preserve"> </w:t>
                  </w:r>
                  <w:proofErr w:type="spellStart"/>
                  <w:r w:rsidR="00AB030C">
                    <w:rPr/>
                    <w:t>specifications</w:t>
                  </w:r>
                  <w:proofErr w:type="spellEnd"/>
                  <w:r w:rsidR="00AB030C">
                    <w:rPr/>
                    <w:t>]. Bu geçiş esnasında birden fazla kenar algılanabilir bu yüzden okunan sinyallerin filtrelenmesi gerekmektedir. Uygulanacak olan filtrenin sağlıklı sonuç üretebilmesi için okunan sinyallerin minimum durum süresi ya</w:t>
                  </w:r>
                  <w:r w:rsidR="385C46F6">
                    <w:rPr/>
                    <w:t xml:space="preserve"> </w:t>
                  </w:r>
                  <w:r w:rsidR="00AB030C">
                    <w:rPr/>
                    <w:t xml:space="preserve">da minimum darbe genişliği bilinmesi gerekmektedir. Bu gereksinim filtrenin tasarlanması için ilgili süreyi vermektedir. </w:t>
                  </w:r>
                  <w:proofErr w:type="spellStart"/>
                  <w:r w:rsidR="00AB030C">
                    <w:rPr/>
                    <w:t>Discrete</w:t>
                  </w:r>
                  <w:proofErr w:type="spellEnd"/>
                  <w:r w:rsidR="00AB030C">
                    <w:rPr/>
                    <w:t xml:space="preserve"> sinyalleri filtrelemek için düzenli aralıklarla örnekler alınması gerekmektedir. İlgili gereksinimde minimum darbe genişliği </w:t>
                  </w:r>
                  <w:r w:rsidR="3C11ED8C">
                    <w:rPr/>
                    <w:t>3</w:t>
                  </w:r>
                  <w:r w:rsidR="00AB030C">
                    <w:rPr/>
                    <w:t>0</w:t>
                  </w:r>
                  <w:r w:rsidR="00AB030C">
                    <w:rPr/>
                    <w:t xml:space="preserve"> </w:t>
                  </w:r>
                  <w:proofErr w:type="spellStart"/>
                  <w:r w:rsidR="00AB030C">
                    <w:rPr/>
                    <w:t>ms</w:t>
                  </w:r>
                  <w:proofErr w:type="spellEnd"/>
                  <w:r w:rsidR="00AB030C">
                    <w:rPr/>
                    <w:t xml:space="preserve"> olarak verildiği için örneklenme hızı 1ms olarak seçilebilir.</w:t>
                  </w:r>
                  <w:r w:rsidR="3C11ED8C">
                    <w:rPr/>
                    <w:t xml:space="preserve"> Burada örnekleme hızını etkileyen faktörler sistemin çalışma hızı ve </w:t>
                  </w:r>
                  <w:proofErr w:type="spellStart"/>
                  <w:r w:rsidR="3C11ED8C">
                    <w:rPr/>
                    <w:t>discrete</w:t>
                  </w:r>
                  <w:proofErr w:type="spellEnd"/>
                  <w:r w:rsidR="3C11ED8C">
                    <w:rPr/>
                    <w:t xml:space="preserve"> sinyal okuma işinin diğer işlemlere göre önceliğidir. </w:t>
                  </w:r>
                </w:p>
                <w:p w:rsidR="646D6325" w:rsidP="3A3CDB43" w:rsidRDefault="646D6325" w14:paraId="2FC17E49" w14:textId="540D42BB">
                  <w:pPr>
                    <w:pStyle w:val="Normal"/>
                  </w:pPr>
                  <w:r w:rsidR="646D6325">
                    <w:rPr/>
                    <w:t xml:space="preserve">Yazılım için ayrılan sürenin FDU süresinden daha az olması gerekmektedir çünkü </w:t>
                  </w:r>
                  <w:proofErr w:type="spellStart"/>
                  <w:r w:rsidR="646D6325">
                    <w:rPr/>
                    <w:t>discrete</w:t>
                  </w:r>
                  <w:proofErr w:type="spellEnd"/>
                  <w:r w:rsidR="646D6325">
                    <w:rPr/>
                    <w:t xml:space="preserve"> </w:t>
                  </w:r>
                  <w:proofErr w:type="spellStart"/>
                  <w:r w:rsidR="646D6325">
                    <w:rPr/>
                    <w:t>input</w:t>
                  </w:r>
                  <w:proofErr w:type="spellEnd"/>
                  <w:r w:rsidR="646D6325">
                    <w:rPr/>
                    <w:t xml:space="preserve"> okuma devrelerinde bulunan analog filtreler belirli bir gecikmeye neden olacaklardır. Burada belirtilen süre </w:t>
                  </w:r>
                  <w:proofErr w:type="spellStart"/>
                  <w:r w:rsidR="646D6325">
                    <w:rPr/>
                    <w:t>discrete</w:t>
                  </w:r>
                  <w:proofErr w:type="spellEnd"/>
                  <w:r w:rsidR="646D6325">
                    <w:rPr/>
                    <w:t xml:space="preserve"> </w:t>
                  </w:r>
                  <w:proofErr w:type="spellStart"/>
                  <w:r w:rsidR="646D6325">
                    <w:rPr/>
                    <w:t>input</w:t>
                  </w:r>
                  <w:proofErr w:type="spellEnd"/>
                  <w:r w:rsidR="646D6325">
                    <w:rPr/>
                    <w:t xml:space="preserve"> sinyallerinin örneklenme frekansı ile ters orantılıdır</w:t>
                  </w:r>
                </w:p>
                <w:p w:rsidR="00006DE7" w:rsidP="00C41EC8" w:rsidRDefault="004B23A5" w14:paraId="21E466DC" w14:textId="58AA6FDF">
                  <w:r w:rsidR="4DF499A9">
                    <w:rPr/>
                    <w:t>Örneklenen sinyal iki farklı yöntem ile filtrelenebilir bunlardan ilki arka arkaya belirli bir sayıda sinyalin aynı gelmesi sonucu filtre sonucunun güncellenmesidir.</w:t>
                  </w:r>
                  <w:r w:rsidR="3D046375">
                    <w:rPr/>
                    <w:t xml:space="preserve"> </w:t>
                  </w:r>
                  <w:r w:rsidR="30A3EB62">
                    <w:rPr/>
                    <w:t>Ö</w:t>
                  </w:r>
                  <w:r w:rsidR="3D046375">
                    <w:rPr/>
                    <w:t>rneğin</w:t>
                  </w:r>
                  <w:r w:rsidR="3D046375">
                    <w:rPr/>
                    <w:t xml:space="preserve"> arka arkaya 15 defa 1 okunduğu zaman filtrenin çıktısı 1 olarak güncellenir. Yedi tane 1, bir tane 0, ve 8 tane bir okunduğu durumda filtre sonucu bir yapmaz çünkü okunan bütün değerler aynı değildir.</w:t>
                  </w:r>
                </w:p>
                <w:p w:rsidR="004B23A5" w:rsidRDefault="004B23A5" w14:paraId="1840EACB" w14:textId="5EA7ADE0">
                  <w:r w:rsidR="004B23A5">
                    <w:rPr/>
                    <w:t xml:space="preserve"> Diğer yöntemde ise belirli bir çerçeve içerisinde okunan 1lerin</w:t>
                  </w:r>
                  <w:r w:rsidR="004B23A5">
                    <w:rPr/>
                    <w:t xml:space="preserve"> </w:t>
                  </w:r>
                  <w:r w:rsidR="004B23A5">
                    <w:rPr/>
                    <w:t>ve</w:t>
                  </w:r>
                  <w:r w:rsidR="004B23A5">
                    <w:rPr/>
                    <w:t xml:space="preserve"> 0ların sayılarının sayısal üstünlüğüne göre filtre sonucu güncellenir.</w:t>
                  </w:r>
                  <w:r w:rsidR="00AB030C">
                    <w:rPr/>
                    <w:t xml:space="preserve"> </w:t>
                  </w:r>
                  <w:r w:rsidR="004B23A5">
                    <w:rPr/>
                    <w:t>Örneğin 1lerin</w:t>
                  </w:r>
                  <w:r w:rsidR="004B23A5">
                    <w:rPr/>
                    <w:t xml:space="preserve"> sayısı 0ların sayısından belirli bir orandan daha fazla olduğu durumda filtre sonucu 1 olarak güncellenir. Bu oran daha az olduğu zaman çıktı güncellenmez.</w:t>
                  </w:r>
                </w:p>
                <w:p w:rsidR="00AB030C" w:rsidP="00C41EC8" w:rsidRDefault="00006DE7" w14:noSpellErr="1" w14:paraId="0295BFF7" w14:textId="51532EC4">
                  <w:pPr>
                    <w:rPr>
                      <w:ins w:author="Gürkan KARAKUŞ" w:date="2022-12-29T06:55:37.952Z" w:id="180234733"/>
                    </w:rPr>
                  </w:pPr>
                  <w:r w:rsidR="6C3D9324">
                    <w:rPr/>
                    <w:t xml:space="preserve">Açıklanan iki filtre arasında bazı avantaj ve dezavantajlar bulunmaktadır. Örneğin ilk filtrenin yüksek gürültüde sinyal kaçırma ihtimali ikinci filtreye göre daha fazladır. </w:t>
                  </w:r>
                </w:p>
                <w:p w:rsidR="00AB030C" w:rsidP="662E5848" w:rsidRDefault="00006DE7" w14:paraId="7A37EC75" w14:textId="41D10DE3">
                  <w:pPr>
                    <w:pStyle w:val="Normal"/>
                    <w:rPr>
                      <w:ins w:author="Gürkan KARAKUŞ" w:date="2023-01-06T10:50:09.656Z" w:id="1163519573"/>
                    </w:rPr>
                  </w:pPr>
                  <w:r w:rsidR="5532C97C">
                    <w:rPr/>
                    <w:t>“</w:t>
                  </w:r>
                  <w:proofErr w:type="spellStart"/>
                  <w:r w:rsidR="1A5E0959">
                    <w:rPr/>
                    <w:t>Clarity</w:t>
                  </w:r>
                  <w:proofErr w:type="spellEnd"/>
                  <w:r w:rsidR="65342536">
                    <w:rPr/>
                    <w:t xml:space="preserve">” ve </w:t>
                  </w:r>
                  <w:r w:rsidR="665651FE">
                    <w:rPr/>
                    <w:t>“</w:t>
                  </w:r>
                  <w:proofErr w:type="spellStart"/>
                  <w:r w:rsidR="65342536">
                    <w:rPr/>
                    <w:t>Completeness</w:t>
                  </w:r>
                  <w:proofErr w:type="spellEnd"/>
                  <w:r w:rsidR="3424CB8E">
                    <w:rPr/>
                    <w:t>”</w:t>
                  </w:r>
                  <w:r w:rsidR="1A5E0959">
                    <w:rPr/>
                    <w:t xml:space="preserve">: </w:t>
                  </w:r>
                  <w:r w:rsidR="45C958B9">
                    <w:rPr/>
                    <w:t xml:space="preserve">Analiz edilen gereksinimde </w:t>
                  </w:r>
                  <w:r w:rsidR="617986A3">
                    <w:rPr/>
                    <w:t>özne olmadığı i</w:t>
                  </w:r>
                  <w:r w:rsidR="01863FCD">
                    <w:rPr/>
                    <w:t xml:space="preserve">çin </w:t>
                  </w:r>
                  <w:r w:rsidR="01D933DE">
                    <w:rPr/>
                    <w:t xml:space="preserve">gereksinimin kimin tarafından gerçekleneceği </w:t>
                  </w:r>
                  <w:r w:rsidR="542519EF">
                    <w:rPr/>
                    <w:t xml:space="preserve">anlaşılmamaktadır. </w:t>
                  </w:r>
                  <w:r w:rsidR="2FE6DE1B">
                    <w:rPr/>
                    <w:t xml:space="preserve"> Özne olmadığı için gereksinim tam değildir.</w:t>
                  </w:r>
                </w:p>
                <w:p w:rsidR="10AA6554" w:rsidP="10AA6554" w:rsidRDefault="10AA6554" w14:paraId="407AF7ED" w14:textId="56F8AA07">
                  <w:pPr>
                    <w:pStyle w:val="Normal"/>
                  </w:pPr>
                </w:p>
                <w:p w:rsidR="00AB030C" w:rsidP="4187D599" w:rsidRDefault="00006DE7" w14:paraId="05F2CF39" w14:textId="7944BC3D">
                  <w:pPr>
                    <w:pStyle w:val="Normal"/>
                    <w:rPr>
                      <w:highlight w:val="yellow"/>
                    </w:rPr>
                  </w:pPr>
                  <w:proofErr w:type="spellStart"/>
                  <w:r w:rsidRPr="4187D599" w:rsidR="67E25798">
                    <w:rPr>
                      <w:highlight w:val="yellow"/>
                    </w:rPr>
                    <w:t>Discrete</w:t>
                  </w:r>
                  <w:proofErr w:type="spellEnd"/>
                  <w:r w:rsidRPr="4187D599" w:rsidR="67E25798">
                    <w:rPr>
                      <w:highlight w:val="yellow"/>
                    </w:rPr>
                    <w:t xml:space="preserve"> </w:t>
                  </w:r>
                  <w:proofErr w:type="spellStart"/>
                  <w:r w:rsidRPr="4187D599" w:rsidR="67E25798">
                    <w:rPr>
                      <w:highlight w:val="yellow"/>
                    </w:rPr>
                    <w:t>inputta</w:t>
                  </w:r>
                  <w:proofErr w:type="spellEnd"/>
                  <w:r w:rsidRPr="4187D599" w:rsidR="67E25798">
                    <w:rPr>
                      <w:highlight w:val="yellow"/>
                    </w:rPr>
                    <w:t xml:space="preserve"> i</w:t>
                  </w:r>
                  <w:r w:rsidRPr="4187D599" w:rsidR="67E25798">
                    <w:rPr>
                      <w:highlight w:val="yellow"/>
                    </w:rPr>
                    <w:t>z</w:t>
                  </w:r>
                  <w:r w:rsidRPr="4187D599" w:rsidR="67E25798">
                    <w:rPr>
                      <w:highlight w:val="yellow"/>
                    </w:rPr>
                    <w:t>olasyon entegresinin de rolü var. İzolasyon en</w:t>
                  </w:r>
                  <w:r w:rsidRPr="4187D599" w:rsidR="67E25798">
                    <w:rPr>
                      <w:highlight w:val="yellow"/>
                    </w:rPr>
                    <w:t>tegresi de incelenmeli. Belki de entegre karakteristiği gereği kendi içerisinde filtreleme yapıyordur.</w:t>
                  </w:r>
                  <w:r w:rsidR="67E25798">
                    <w:rPr/>
                    <w:t xml:space="preserve"> </w:t>
                  </w:r>
                </w:p>
              </w:tc>
            </w:tr>
          </w:tbl>
          <w:p w:rsidR="00334478" w:rsidP="00C41EC8" w:rsidRDefault="00334478" w14:paraId="7906A347" w14:textId="77777777"/>
        </w:tc>
      </w:tr>
      <w:tr w:rsidRPr="004D3450" w:rsidR="00E27154" w:rsidTr="4187D599" w14:paraId="5D4B8F63" w14:textId="77777777">
        <w:trPr>
          <w:cantSplit/>
        </w:trPr>
        <w:tc>
          <w:tcPr>
            <w:tcW w:w="9214" w:type="dxa"/>
            <w:tcMar/>
          </w:tcPr>
          <w:p w:rsidRPr="0085476D" w:rsidR="00E27154" w:rsidP="00212B47" w:rsidRDefault="00E27154" w14:paraId="7C54D3BA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PROPOSED STATEMENT</w:t>
            </w:r>
          </w:p>
        </w:tc>
      </w:tr>
      <w:tr w:rsidRPr="004D3450" w:rsidR="00E27154" w:rsidTr="4187D599" w14:paraId="7AD0602F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E27154" w:rsidTr="6D18DE21" w14:paraId="4E02DD80" w14:textId="77777777">
              <w:tc>
                <w:tcPr>
                  <w:tcW w:w="8988" w:type="dxa"/>
                  <w:tcMar/>
                </w:tcPr>
                <w:p w:rsidR="00E831C5" w:rsidP="003EDFE9" w:rsidRDefault="00E831C5" w14:paraId="1DB05A9B" w14:textId="5EE4B60B">
                  <w:pPr>
                    <w:rPr>
                      <w:ins w:author="Gürkan KARAKUŞ" w:date="2023-01-06T10:46:07.109Z" w:id="419727099"/>
                      <w:rFonts w:ascii="Arial" w:hAnsi="Arial" w:cs="Arial"/>
                    </w:rPr>
                  </w:pPr>
                  <w:r w:rsidRPr="6D18DE21" w:rsidR="71531BF8">
                    <w:rPr>
                      <w:rFonts w:ascii="Arial" w:hAnsi="Arial" w:cs="Arial"/>
                    </w:rPr>
                    <w:t xml:space="preserve">Software </w:t>
                  </w:r>
                  <w:proofErr w:type="spellStart"/>
                  <w:r w:rsidRPr="6D18DE21" w:rsidR="71531BF8">
                    <w:rPr>
                      <w:rFonts w:ascii="Arial" w:hAnsi="Arial" w:cs="Arial"/>
                    </w:rPr>
                    <w:t>shall</w:t>
                  </w:r>
                  <w:proofErr w:type="spellEnd"/>
                  <w:r w:rsidRPr="6D18DE21" w:rsidR="71531BF8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6D18DE21" w:rsidR="71531BF8">
                    <w:rPr>
                      <w:rFonts w:ascii="Arial" w:hAnsi="Arial" w:cs="Arial"/>
                    </w:rPr>
                    <w:t>identify</w:t>
                  </w:r>
                  <w:proofErr w:type="spellEnd"/>
                  <w:r w:rsidRPr="6D18DE21" w:rsidR="71531BF8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6D18DE21" w:rsidR="71531BF8">
                    <w:rPr>
                      <w:rFonts w:ascii="Arial" w:hAnsi="Arial" w:cs="Arial"/>
                    </w:rPr>
                    <w:t>status</w:t>
                  </w:r>
                  <w:proofErr w:type="spellEnd"/>
                  <w:r w:rsidRPr="6D18DE21" w:rsidR="71531BF8">
                    <w:rPr>
                      <w:rFonts w:ascii="Arial" w:hAnsi="Arial" w:cs="Arial"/>
                    </w:rPr>
                    <w:t xml:space="preserve"> of </w:t>
                  </w:r>
                  <w:proofErr w:type="spellStart"/>
                  <w:r w:rsidRPr="6D18DE21" w:rsidR="71531BF8">
                    <w:rPr>
                      <w:rFonts w:ascii="Arial" w:hAnsi="Arial" w:cs="Arial"/>
                    </w:rPr>
                    <w:t>discrete</w:t>
                  </w:r>
                  <w:proofErr w:type="spellEnd"/>
                  <w:r w:rsidRPr="6D18DE21" w:rsidR="71531BF8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6D18DE21" w:rsidR="71531BF8">
                    <w:rPr>
                      <w:rFonts w:ascii="Arial" w:hAnsi="Arial" w:cs="Arial"/>
                    </w:rPr>
                    <w:t>input</w:t>
                  </w:r>
                  <w:proofErr w:type="spellEnd"/>
                  <w:r w:rsidRPr="6D18DE21" w:rsidR="71531BF8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6D18DE21" w:rsidR="71531BF8">
                    <w:rPr>
                      <w:rFonts w:ascii="Arial" w:hAnsi="Arial" w:cs="Arial"/>
                    </w:rPr>
                    <w:t>signals</w:t>
                  </w:r>
                  <w:proofErr w:type="spellEnd"/>
                  <w:r w:rsidRPr="6D18DE21" w:rsidR="71531BF8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6D18DE21" w:rsidR="71531BF8">
                    <w:rPr>
                      <w:rFonts w:ascii="Arial" w:hAnsi="Arial" w:cs="Arial"/>
                    </w:rPr>
                    <w:t>which</w:t>
                  </w:r>
                  <w:proofErr w:type="spellEnd"/>
                  <w:r w:rsidRPr="6D18DE21" w:rsidR="71531BF8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6D18DE21" w:rsidR="71531BF8">
                    <w:rPr>
                      <w:rFonts w:ascii="Arial" w:hAnsi="Arial" w:cs="Arial"/>
                    </w:rPr>
                    <w:t>pulse</w:t>
                  </w:r>
                  <w:proofErr w:type="spellEnd"/>
                  <w:r w:rsidRPr="6D18DE21" w:rsidR="71531BF8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6D18DE21" w:rsidR="71531BF8">
                    <w:rPr>
                      <w:rFonts w:ascii="Arial" w:hAnsi="Arial" w:cs="Arial"/>
                    </w:rPr>
                    <w:t>wid</w:t>
                  </w:r>
                  <w:r w:rsidRPr="6D18DE21" w:rsidR="71531BF8">
                    <w:rPr>
                      <w:rFonts w:ascii="Arial" w:hAnsi="Arial" w:cs="Arial"/>
                    </w:rPr>
                    <w:t>t</w:t>
                  </w:r>
                  <w:r w:rsidRPr="6D18DE21" w:rsidR="2E295DCD">
                    <w:rPr>
                      <w:rFonts w:ascii="Arial" w:hAnsi="Arial" w:cs="Arial"/>
                    </w:rPr>
                    <w:t>h</w:t>
                  </w:r>
                  <w:proofErr w:type="spellEnd"/>
                  <w:r w:rsidRPr="6D18DE21" w:rsidR="71531BF8">
                    <w:rPr>
                      <w:rFonts w:ascii="Arial" w:hAnsi="Arial" w:cs="Arial"/>
                    </w:rPr>
                    <w:t xml:space="preserve"> is </w:t>
                  </w:r>
                  <w:proofErr w:type="spellStart"/>
                  <w:r w:rsidRPr="6D18DE21" w:rsidR="71531BF8">
                    <w:rPr>
                      <w:rFonts w:ascii="Arial" w:hAnsi="Arial" w:cs="Arial"/>
                    </w:rPr>
                    <w:t>higher</w:t>
                  </w:r>
                  <w:proofErr w:type="spellEnd"/>
                  <w:r w:rsidRPr="6D18DE21" w:rsidR="71531BF8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6D18DE21" w:rsidR="71531BF8">
                    <w:rPr>
                      <w:rFonts w:ascii="Arial" w:hAnsi="Arial" w:cs="Arial"/>
                    </w:rPr>
                    <w:t>than</w:t>
                  </w:r>
                  <w:proofErr w:type="spellEnd"/>
                  <w:r w:rsidRPr="6D18DE21" w:rsidR="71531BF8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6D18DE21" w:rsidR="71531BF8">
                    <w:rPr>
                      <w:rFonts w:ascii="Arial" w:hAnsi="Arial" w:cs="Arial"/>
                    </w:rPr>
                    <w:t>or</w:t>
                  </w:r>
                  <w:proofErr w:type="spellEnd"/>
                  <w:r w:rsidRPr="6D18DE21" w:rsidR="71531BF8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6D18DE21" w:rsidR="71531BF8">
                    <w:rPr>
                      <w:rFonts w:ascii="Arial" w:hAnsi="Arial" w:cs="Arial"/>
                    </w:rPr>
                    <w:t>equal</w:t>
                  </w:r>
                  <w:proofErr w:type="spellEnd"/>
                  <w:r w:rsidRPr="6D18DE21" w:rsidR="71531BF8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6D18DE21" w:rsidR="71531BF8">
                    <w:rPr>
                      <w:rFonts w:ascii="Arial" w:hAnsi="Arial" w:cs="Arial"/>
                    </w:rPr>
                    <w:t>to</w:t>
                  </w:r>
                  <w:proofErr w:type="spellEnd"/>
                  <w:r w:rsidRPr="6D18DE21" w:rsidR="71531BF8">
                    <w:rPr>
                      <w:rFonts w:ascii="Arial" w:hAnsi="Arial" w:cs="Arial"/>
                    </w:rPr>
                    <w:t xml:space="preserve"> </w:t>
                  </w:r>
                  <w:r w:rsidRPr="6D18DE21" w:rsidR="3ECF35A0">
                    <w:rPr>
                      <w:rFonts w:ascii="Arial" w:hAnsi="Arial" w:cs="Arial"/>
                    </w:rPr>
                    <w:t>3</w:t>
                  </w:r>
                  <w:r w:rsidRPr="6D18DE21" w:rsidR="71531BF8">
                    <w:rPr>
                      <w:rFonts w:ascii="Arial" w:hAnsi="Arial" w:cs="Arial"/>
                    </w:rPr>
                    <w:t>0ms.</w:t>
                  </w:r>
                </w:p>
                <w:p w:rsidR="00E831C5" w:rsidP="003EDFE9" w:rsidRDefault="00E831C5" w14:paraId="36C8BCE1" w14:textId="7A885ABC">
                  <w:pPr>
                    <w:pStyle w:val="Normal"/>
                    <w:rPr>
                      <w:rFonts w:ascii="Arial" w:hAnsi="Arial" w:cs="Arial"/>
                    </w:rPr>
                  </w:pPr>
                </w:p>
              </w:tc>
            </w:tr>
          </w:tbl>
          <w:p w:rsidR="00E27154" w:rsidP="00212B47" w:rsidRDefault="00E27154" w14:paraId="5EF86891" w14:textId="77777777"/>
        </w:tc>
      </w:tr>
      <w:tr w:rsidRPr="004D3450" w:rsidR="004D01C9" w:rsidTr="4187D599" w14:paraId="4DB0E93B" w14:textId="77777777">
        <w:trPr>
          <w:cantSplit/>
        </w:trPr>
        <w:tc>
          <w:tcPr>
            <w:tcW w:w="9214" w:type="dxa"/>
            <w:tcMar/>
          </w:tcPr>
          <w:p w:rsidRPr="0085476D" w:rsidR="004D01C9" w:rsidP="0020305A" w:rsidRDefault="00266DEC" w14:paraId="2706DF4A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REFERENCES</w:t>
            </w:r>
          </w:p>
        </w:tc>
      </w:tr>
      <w:tr w:rsidRPr="004D3450" w:rsidR="004D01C9" w:rsidTr="4187D599" w14:paraId="1F389570" w14:textId="77777777">
        <w:trPr>
          <w:cantSplit/>
        </w:trPr>
        <w:tc>
          <w:tcPr>
            <w:tcW w:w="9214" w:type="dxa"/>
            <w:tcMar/>
          </w:tcPr>
          <w:p w:rsidRPr="0085476D" w:rsidR="004D01C9" w:rsidP="00AB030C" w:rsidRDefault="00AB030C" w14:paraId="16F063FD" w14:textId="6C360BA5">
            <w:pPr>
              <w:pStyle w:val="ListeParagraf"/>
              <w:numPr>
                <w:ilvl w:val="0"/>
                <w:numId w:val="26"/>
              </w:numPr>
            </w:pPr>
            <w:r w:rsidRPr="00AB030C">
              <w:t>DATASHEET_MPC5777C_rev15</w:t>
            </w:r>
          </w:p>
        </w:tc>
      </w:tr>
    </w:tbl>
    <w:p w:rsidRPr="004D3450" w:rsidR="00F425A7" w:rsidRDefault="00F425A7" w14:paraId="58C9A9D3" w14:textId="77777777">
      <w:pPr>
        <w:tabs>
          <w:tab w:val="clear" w:pos="425"/>
        </w:tabs>
        <w:spacing w:after="160" w:line="259" w:lineRule="auto"/>
        <w:jc w:val="left"/>
      </w:pPr>
    </w:p>
    <w:sectPr w:rsidRPr="004D3450" w:rsidR="00F425A7" w:rsidSect="00F6115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orient="portrait" w:code="9"/>
      <w:pgMar w:top="1474" w:right="1134" w:bottom="1474" w:left="1134" w:header="289" w:footer="8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B51F5" w:rsidP="00762C31" w:rsidRDefault="008B51F5" w14:paraId="2078A334" w14:textId="77777777">
      <w:r>
        <w:separator/>
      </w:r>
    </w:p>
  </w:endnote>
  <w:endnote w:type="continuationSeparator" w:id="0">
    <w:p w:rsidR="008B51F5" w:rsidP="00762C31" w:rsidRDefault="008B51F5" w14:paraId="298BDA99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Verdana Pro">
    <w:altName w:val="Verdana Pro"/>
    <w:charset w:val="00"/>
    <w:family w:val="swiss"/>
    <w:pitch w:val="variable"/>
    <w:sig w:usb0="80000287" w:usb1="00000043" w:usb2="00000000" w:usb3="00000000" w:csb0="0000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44F7F" w:rsidRDefault="00E44F7F" w14:paraId="0A140F65" w14:textId="77777777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Pr="00624FA1" w:rsidR="000610C6" w:rsidP="001E4115" w:rsidRDefault="001E4115" w14:paraId="02EEF70B" w14:textId="77777777">
    <w:pPr>
      <w:pStyle w:val="DOCUMENTTAG"/>
      <w:jc w:val="center"/>
      <w:rPr>
        <w:u w:val="singl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3155709" wp14:editId="24B8D408">
              <wp:simplePos x="0" y="0"/>
              <wp:positionH relativeFrom="margin">
                <wp:posOffset>6045200</wp:posOffset>
              </wp:positionH>
              <wp:positionV relativeFrom="page">
                <wp:posOffset>9927851</wp:posOffset>
              </wp:positionV>
              <wp:extent cx="264795" cy="132715"/>
              <wp:effectExtent l="0" t="0" r="1905" b="63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4795" cy="13271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Pr="006D4B1A" w:rsidR="001E4115" w:rsidP="001E4115" w:rsidRDefault="001E4115" w14:paraId="756AB7C2" w14:textId="77777777">
                          <w:pPr>
                            <w:pStyle w:val="DOCUMENTFOOTERFORMNO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>/</w:t>
                          </w:r>
                          <w:r>
                            <w:fldChar w:fldCharType="begin"/>
                          </w:r>
                          <w:r>
                            <w:instrText>NUMPAGES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4E807EC8">
            <v:shapetype id="_x0000_t202" coordsize="21600,21600" o:spt="202" path="m,l,21600r21600,l21600,xe" w14:anchorId="43155709">
              <v:stroke joinstyle="miter"/>
              <v:path gradientshapeok="t" o:connecttype="rect"/>
            </v:shapetype>
            <v:shape id="Text Box 14" style="position:absolute;left:0;text-align:left;margin-left:476pt;margin-top:781.7pt;width:20.85pt;height:10.4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spid="_x0000_s1027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">
              <v:textbox inset="0,0,0,0">
                <w:txbxContent>
                  <w:p w:rsidRPr="006D4B1A" w:rsidR="001E4115" w:rsidP="001E4115" w:rsidRDefault="001E4115" w14:paraId="50924ADB" w14:textId="77777777">
                    <w:pPr>
                      <w:pStyle w:val="DOCUMENTFOOTERFORMNO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>/</w:t>
                    </w:r>
                    <w:r>
                      <w:fldChar w:fldCharType="begin"/>
                    </w:r>
                    <w:r>
                      <w:instrText>NUMPAGES   \* MERGEFORMAT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 xml:space="preserve"> 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1AAEFA0" wp14:editId="75B7BA38">
              <wp:simplePos x="0" y="0"/>
              <wp:positionH relativeFrom="margin">
                <wp:posOffset>-193997</wp:posOffset>
              </wp:positionH>
              <wp:positionV relativeFrom="page">
                <wp:posOffset>9945666</wp:posOffset>
              </wp:positionV>
              <wp:extent cx="1123950" cy="133350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23950" cy="1333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Pr="006D4B1A" w:rsidR="001E4115" w:rsidP="001E4115" w:rsidRDefault="001E4115" w14:paraId="393FB222" w14:textId="77777777">
                          <w:pPr>
                            <w:pStyle w:val="DOCUMENTFOOTERFORMNO"/>
                          </w:pPr>
                          <w:r w:rsidRPr="006D4B1A">
                            <w:t>NAVIO-</w:t>
                          </w:r>
                          <w:r w:rsidR="0031053C">
                            <w:t>T</w:t>
                          </w:r>
                          <w:r w:rsidRPr="006D4B1A">
                            <w:t>-</w:t>
                          </w:r>
                          <w:r>
                            <w:t>200</w:t>
                          </w:r>
                          <w:r w:rsidR="0031053C">
                            <w:t>4</w:t>
                          </w:r>
                          <w:r>
                            <w:t>0 Rev: A</w:t>
                          </w:r>
                          <w:r w:rsidRPr="006D4B1A"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  <w:t>01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21DD5501">
            <v:shape id="Text Box 11" style="position:absolute;left:0;text-align:left;margin-left:-15.3pt;margin-top:783.1pt;width:88.5pt;height:10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spid="_x0000_s1028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" w14:anchorId="61AAEFA0">
              <v:textbox inset="0,0,0,0">
                <w:txbxContent>
                  <w:p w:rsidRPr="006D4B1A" w:rsidR="001E4115" w:rsidP="001E4115" w:rsidRDefault="001E4115" w14:paraId="4715FC9E" w14:textId="77777777">
                    <w:pPr>
                      <w:pStyle w:val="DOCUMENTFOOTERFORMNO"/>
                    </w:pPr>
                    <w:r w:rsidRPr="006D4B1A">
                      <w:t>NAVIO-</w:t>
                    </w:r>
                    <w:r w:rsidR="0031053C">
                      <w:t>T</w:t>
                    </w:r>
                    <w:r w:rsidRPr="006D4B1A">
                      <w:t>-</w:t>
                    </w:r>
                    <w:r>
                      <w:t>200</w:t>
                    </w:r>
                    <w:r w:rsidR="0031053C">
                      <w:t>4</w:t>
                    </w:r>
                    <w:r>
                      <w:t>0 Rev: A</w:t>
                    </w:r>
                    <w:r w:rsidRPr="006D4B1A">
                      <w:rPr>
                        <w:color w:val="FFFFFF" w:themeColor="background1"/>
                        <w14:textFill>
                          <w14:noFill/>
                        </w14:textFill>
                      </w:rPr>
                      <w:t>01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624FA1" w:rsidR="000610C6">
      <w:rPr>
        <w:noProof/>
        <w:u w:val="single"/>
      </w:rPr>
      <mc:AlternateContent>
        <mc:Choice Requires="wps">
          <w:drawing>
            <wp:anchor distT="0" distB="0" distL="114300" distR="114300" simplePos="0" relativeHeight="251677696" behindDoc="0" locked="1" layoutInCell="1" allowOverlap="0" wp14:anchorId="246FE22B" wp14:editId="73444DC8">
              <wp:simplePos x="0" y="0"/>
              <wp:positionH relativeFrom="page">
                <wp:posOffset>484505</wp:posOffset>
              </wp:positionH>
              <wp:positionV relativeFrom="page">
                <wp:posOffset>10095230</wp:posOffset>
              </wp:positionV>
              <wp:extent cx="6583680" cy="438912"/>
              <wp:effectExtent l="0" t="0" r="7620" b="0"/>
              <wp:wrapNone/>
              <wp:docPr id="133" name="Text Box 1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3680" cy="43891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F55741" w:rsidR="000610C6" w:rsidP="00391B15" w:rsidRDefault="000610C6" w14:paraId="61877A42" w14:textId="77777777">
                          <w:pPr>
                            <w:pStyle w:val="FooterPropriateryInformation"/>
                            <w:jc w:val="center"/>
                            <w:rPr>
                              <w:b/>
                              <w:bCs/>
                              <w:szCs w:val="20"/>
                            </w:rPr>
                          </w:pPr>
                          <w:r w:rsidRPr="00F55741">
                            <w:rPr>
                              <w:b/>
                              <w:bCs/>
                              <w:szCs w:val="20"/>
                            </w:rPr>
                            <w:t>Bu sayfada yer alan bilgilerin kullanımı veya açıklanması kapak sayfasında yer alan kısıtlamalara tabidir.</w:t>
                          </w:r>
                        </w:p>
                        <w:p w:rsidRPr="0097494A" w:rsidR="000610C6" w:rsidP="00391B15" w:rsidRDefault="000610C6" w14:paraId="256A0E65" w14:textId="77777777">
                          <w:pPr>
                            <w:pStyle w:val="FooterPropriateryInformation"/>
                            <w:jc w:val="center"/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</w:pPr>
                          <w:r w:rsidRPr="0097494A"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  <w:t>Use or disclosure of information contained on this sheet is subject to the restrictions on the title page.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6D83A7E8">
            <v:shape id="Text Box 133" style="position:absolute;left:0;text-align:left;margin-left:38.15pt;margin-top:794.9pt;width:518.4pt;height:34.5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9" o:allowoverlap="f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" w14:anchorId="246FE22B">
              <v:textbox>
                <w:txbxContent>
                  <w:p w:rsidRPr="00F55741" w:rsidR="000610C6" w:rsidP="00391B15" w:rsidRDefault="000610C6" w14:paraId="175A33F3" w14:textId="77777777">
                    <w:pPr>
                      <w:pStyle w:val="FooterPropriateryInformation"/>
                      <w:jc w:val="center"/>
                      <w:rPr>
                        <w:b/>
                        <w:bCs/>
                        <w:szCs w:val="20"/>
                      </w:rPr>
                    </w:pPr>
                    <w:r w:rsidRPr="00F55741">
                      <w:rPr>
                        <w:b/>
                        <w:bCs/>
                        <w:szCs w:val="20"/>
                      </w:rPr>
                      <w:t>Bu sayfada yer alan bilgilerin kullanımı veya açıklanması kapak sayfasında yer alan kısıtlamalara tabidir.</w:t>
                    </w:r>
                  </w:p>
                  <w:p w:rsidRPr="0097494A" w:rsidR="000610C6" w:rsidP="00391B15" w:rsidRDefault="000610C6" w14:paraId="3C548F7D" w14:textId="77777777">
                    <w:pPr>
                      <w:pStyle w:val="FooterPropriateryInformation"/>
                      <w:jc w:val="center"/>
                      <w:rPr>
                        <w:color w:val="595959" w:themeColor="text1" w:themeTint="A6"/>
                        <w:szCs w:val="20"/>
                        <w:lang w:val="en-US"/>
                      </w:rPr>
                    </w:pPr>
                    <w:r w:rsidRPr="0097494A">
                      <w:rPr>
                        <w:color w:val="595959" w:themeColor="text1" w:themeTint="A6"/>
                        <w:szCs w:val="20"/>
                        <w:lang w:val="en-US"/>
                      </w:rPr>
                      <w:t>Use or disclosure of information contained on this sheet is subject to the restrictions on the title page.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="000E48D1">
      <w:rPr>
        <w:u w:val="single"/>
      </w:rPr>
      <w:t>HİZMETE ÖZEL</w:t>
    </w:r>
    <w:r w:rsidR="00263E8F">
      <w:rPr>
        <w:u w:val="single"/>
      </w:rPr>
      <w:t>/CLASSIFIED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204967" w:rsidRDefault="00204967" w14:paraId="0C8DFCA1" w14:textId="77777777">
    <w:pPr>
      <w:pStyle w:val="AltBilgi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1" layoutInCell="1" allowOverlap="0" wp14:anchorId="1BDC2693" wp14:editId="67C09936">
              <wp:simplePos x="0" y="0"/>
              <wp:positionH relativeFrom="page">
                <wp:posOffset>484505</wp:posOffset>
              </wp:positionH>
              <wp:positionV relativeFrom="page">
                <wp:posOffset>10095230</wp:posOffset>
              </wp:positionV>
              <wp:extent cx="6583680" cy="438912"/>
              <wp:effectExtent l="0" t="0" r="7620" b="0"/>
              <wp:wrapNone/>
              <wp:docPr id="92" name="Text Box 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3680" cy="43891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F55741" w:rsidR="00204967" w:rsidP="00204967" w:rsidRDefault="00204967" w14:paraId="367D690D" w14:textId="77777777">
                          <w:pPr>
                            <w:pStyle w:val="FooterPropriateryInformation"/>
                            <w:jc w:val="center"/>
                            <w:rPr>
                              <w:b/>
                              <w:bCs/>
                              <w:szCs w:val="20"/>
                            </w:rPr>
                          </w:pPr>
                          <w:r w:rsidRPr="00F55741">
                            <w:rPr>
                              <w:b/>
                              <w:bCs/>
                              <w:szCs w:val="20"/>
                            </w:rPr>
                            <w:t>Bu sayfada yer alan bilgilerin kullanımı veya açıklanması kapak sayfasında yer alan kısıtlamalara tabidir.</w:t>
                          </w:r>
                        </w:p>
                        <w:p w:rsidRPr="0097494A" w:rsidR="00204967" w:rsidP="00204967" w:rsidRDefault="00204967" w14:paraId="0433DEFC" w14:textId="77777777">
                          <w:pPr>
                            <w:pStyle w:val="FooterPropriateryInformation"/>
                            <w:jc w:val="center"/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</w:pPr>
                          <w:r w:rsidRPr="0097494A"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  <w:t>Use or disclosure of information contained on this sheet is subject to the restrictions on the title page.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6D4B8F46">
            <v:shapetype id="_x0000_t202" coordsize="21600,21600" o:spt="202" path="m,l,21600r21600,l21600,xe" w14:anchorId="1BDC2693">
              <v:stroke joinstyle="miter"/>
              <v:path gradientshapeok="t" o:connecttype="rect"/>
            </v:shapetype>
            <v:shape id="Text Box 92" style="position:absolute;left:0;text-align:left;margin-left:38.15pt;margin-top:794.9pt;width:518.4pt;height:34.5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30" o:allowoverlap="f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">
              <v:textbox>
                <w:txbxContent>
                  <w:p w:rsidRPr="00F55741" w:rsidR="00204967" w:rsidP="00204967" w:rsidRDefault="00204967" w14:paraId="421485FF" w14:textId="77777777">
                    <w:pPr>
                      <w:pStyle w:val="FooterPropriateryInformation"/>
                      <w:jc w:val="center"/>
                      <w:rPr>
                        <w:b/>
                        <w:bCs/>
                        <w:szCs w:val="20"/>
                      </w:rPr>
                    </w:pPr>
                    <w:r w:rsidRPr="00F55741">
                      <w:rPr>
                        <w:b/>
                        <w:bCs/>
                        <w:szCs w:val="20"/>
                      </w:rPr>
                      <w:t>Bu sayfada yer alan bilgilerin kullanımı veya açıklanması kapak sayfasında yer alan kısıtlamalara tabidir.</w:t>
                    </w:r>
                  </w:p>
                  <w:p w:rsidRPr="0097494A" w:rsidR="00204967" w:rsidP="00204967" w:rsidRDefault="00204967" w14:paraId="20774D11" w14:textId="77777777">
                    <w:pPr>
                      <w:pStyle w:val="FooterPropriateryInformation"/>
                      <w:jc w:val="center"/>
                      <w:rPr>
                        <w:color w:val="595959" w:themeColor="text1" w:themeTint="A6"/>
                        <w:szCs w:val="20"/>
                        <w:lang w:val="en-US"/>
                      </w:rPr>
                    </w:pPr>
                    <w:r w:rsidRPr="0097494A">
                      <w:rPr>
                        <w:color w:val="595959" w:themeColor="text1" w:themeTint="A6"/>
                        <w:szCs w:val="20"/>
                        <w:lang w:val="en-US"/>
                      </w:rPr>
                      <w:t>Use or disclosure of information contained on this sheet is subject to the restrictions on the title page.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B51F5" w:rsidP="00762C31" w:rsidRDefault="008B51F5" w14:paraId="72E28851" w14:textId="77777777">
      <w:r>
        <w:separator/>
      </w:r>
    </w:p>
  </w:footnote>
  <w:footnote w:type="continuationSeparator" w:id="0">
    <w:p w:rsidR="008B51F5" w:rsidP="00762C31" w:rsidRDefault="008B51F5" w14:paraId="149E80A0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44F7F" w:rsidRDefault="00E44F7F" w14:paraId="28057479" w14:textId="77777777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Pr="005A5EBD" w:rsidR="000610C6" w:rsidP="00C8099B" w:rsidRDefault="008164F8" w14:paraId="6448FE87" w14:textId="77777777">
    <w:pPr>
      <w:pStyle w:val="stBilgi"/>
      <w:spacing w:after="0" w:line="240" w:lineRule="auto"/>
      <w:rPr>
        <w:szCs w:val="24"/>
        <w:u w:val="singl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1" layoutInCell="1" allowOverlap="0" wp14:anchorId="6AF39363" wp14:editId="55439DFB">
              <wp:simplePos x="0" y="0"/>
              <wp:positionH relativeFrom="page">
                <wp:posOffset>5257800</wp:posOffset>
              </wp:positionH>
              <wp:positionV relativeFrom="page">
                <wp:posOffset>179070</wp:posOffset>
              </wp:positionV>
              <wp:extent cx="1770380" cy="791845"/>
              <wp:effectExtent l="0" t="0" r="1270" b="8255"/>
              <wp:wrapNone/>
              <wp:docPr id="136" name="Text Box 1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70380" cy="7918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CF34BE" w:rsidR="008164F8" w:rsidP="00BD1A86" w:rsidRDefault="008164F8" w14:paraId="62C29537" w14:textId="2595B712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Project No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  <w:r w:rsidR="00607B39">
                            <w:t>N2020</w:t>
                          </w:r>
                          <w:r w:rsidRPr="00CF34BE">
                            <w:t>-</w:t>
                          </w:r>
                          <w:r w:rsidR="00607B39">
                            <w:t>1103</w:t>
                          </w:r>
                        </w:p>
                        <w:p w:rsidRPr="00CF34BE" w:rsidR="008164F8" w:rsidP="00BD1A86" w:rsidRDefault="008164F8" w14:paraId="5DE34EB2" w14:textId="49600621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Document No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  <w:r w:rsidRPr="00607B39" w:rsidR="00607B39">
                            <w:t>NA0001010-</w:t>
                          </w:r>
                          <w:r w:rsidR="00E44F7F">
                            <w:t>DSV</w:t>
                          </w:r>
                          <w:r w:rsidRPr="00607B39" w:rsidR="00607B39">
                            <w:t>-</w:t>
                          </w:r>
                          <w:r w:rsidR="00374479">
                            <w:t>287</w:t>
                          </w:r>
                        </w:p>
                        <w:p w:rsidRPr="00CF34BE" w:rsidR="008164F8" w:rsidP="00BD1A86" w:rsidRDefault="008164F8" w14:paraId="744EFC32" w14:textId="77777777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Revision</w:t>
                          </w:r>
                          <w:r w:rsidRPr="00CF34BE">
                            <w:tab/>
                          </w:r>
                          <w:r w:rsidRPr="00CF34BE">
                            <w:t>: A</w:t>
                          </w:r>
                        </w:p>
                        <w:p w:rsidR="008164F8" w:rsidP="00BD1A86" w:rsidRDefault="008164F8" w14:paraId="152DFBD5" w14:textId="53A8CF16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Date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  <w:r w:rsidR="00607B39">
                            <w:t>202</w:t>
                          </w:r>
                          <w:r w:rsidR="00374479">
                            <w:t>2</w:t>
                          </w:r>
                          <w:r w:rsidRPr="00CF34BE">
                            <w:t>-</w:t>
                          </w:r>
                          <w:r w:rsidR="00607B39">
                            <w:t>01</w:t>
                          </w:r>
                          <w:r w:rsidRPr="00CF34BE">
                            <w:t>-</w:t>
                          </w:r>
                          <w:r w:rsidR="00374479">
                            <w:t>05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5C0FCECA">
            <v:shapetype id="_x0000_t202" coordsize="21600,21600" o:spt="202" path="m,l,21600r21600,l21600,xe" w14:anchorId="6AF39363">
              <v:stroke joinstyle="miter"/>
              <v:path gradientshapeok="t" o:connecttype="rect"/>
            </v:shapetype>
            <v:shape id="Text Box 136" style="position:absolute;left:0;text-align:left;margin-left:414pt;margin-top:14.1pt;width:139.4pt;height:62.3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6" o:allowoverlap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">
              <v:textbox inset="0,0,0,0">
                <w:txbxContent>
                  <w:p w:rsidRPr="00CF34BE" w:rsidR="008164F8" w:rsidP="00BD1A86" w:rsidRDefault="008164F8" w14:paraId="138647A0" w14:textId="2595B712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Project No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  <w:r w:rsidR="00607B39">
                      <w:t>N2020</w:t>
                    </w:r>
                    <w:r w:rsidRPr="00CF34BE">
                      <w:t>-</w:t>
                    </w:r>
                    <w:r w:rsidR="00607B39">
                      <w:t>1103</w:t>
                    </w:r>
                  </w:p>
                  <w:p w:rsidRPr="00CF34BE" w:rsidR="008164F8" w:rsidP="00BD1A86" w:rsidRDefault="008164F8" w14:paraId="1D8EFAD7" w14:textId="49600621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Document No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  <w:r w:rsidRPr="00607B39" w:rsidR="00607B39">
                      <w:t>NA0001010-</w:t>
                    </w:r>
                    <w:r w:rsidR="00E44F7F">
                      <w:t>DSV</w:t>
                    </w:r>
                    <w:r w:rsidRPr="00607B39" w:rsidR="00607B39">
                      <w:t>-</w:t>
                    </w:r>
                    <w:r w:rsidR="00374479">
                      <w:t>287</w:t>
                    </w:r>
                  </w:p>
                  <w:p w:rsidRPr="00CF34BE" w:rsidR="008164F8" w:rsidP="00BD1A86" w:rsidRDefault="008164F8" w14:paraId="664B5C57" w14:textId="77777777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Revision</w:t>
                    </w:r>
                    <w:r w:rsidRPr="00CF34BE">
                      <w:tab/>
                    </w:r>
                    <w:r w:rsidRPr="00CF34BE">
                      <w:t>: A</w:t>
                    </w:r>
                  </w:p>
                  <w:p w:rsidR="008164F8" w:rsidP="00BD1A86" w:rsidRDefault="008164F8" w14:paraId="58455442" w14:textId="53A8CF16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Date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  <w:r w:rsidR="00607B39">
                      <w:t>202</w:t>
                    </w:r>
                    <w:r w:rsidR="00374479">
                      <w:t>2</w:t>
                    </w:r>
                    <w:r w:rsidRPr="00CF34BE">
                      <w:t>-</w:t>
                    </w:r>
                    <w:r w:rsidR="00607B39">
                      <w:t>01</w:t>
                    </w:r>
                    <w:r w:rsidRPr="00CF34BE">
                      <w:t>-</w:t>
                    </w:r>
                    <w:r w:rsidR="00374479">
                      <w:t>05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Pr="005A5EBD" w:rsidR="000610C6">
      <w:rPr>
        <w:b/>
        <w:bCs/>
        <w:noProof/>
        <w:szCs w:val="24"/>
        <w:u w:val="single"/>
      </w:rPr>
      <mc:AlternateContent>
        <mc:Choice Requires="wpg">
          <w:drawing>
            <wp:anchor distT="0" distB="0" distL="114300" distR="114300" simplePos="0" relativeHeight="251675648" behindDoc="0" locked="1" layoutInCell="1" allowOverlap="1" wp14:anchorId="1026A775" wp14:editId="35F2EA5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1325880" cy="457200"/>
              <wp:effectExtent l="0" t="0" r="7620" b="0"/>
              <wp:wrapNone/>
              <wp:docPr id="113" name="Graphic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325880" cy="457200"/>
                        <a:chOff x="0" y="0"/>
                        <a:chExt cx="5701878" cy="1970083"/>
                      </a:xfrm>
                    </wpg:grpSpPr>
                    <wpg:grpSp>
                      <wpg:cNvPr id="114" name="Graphic 1"/>
                      <wpg:cNvGrpSpPr/>
                      <wpg:grpSpPr>
                        <a:xfrm>
                          <a:off x="37886" y="1524920"/>
                          <a:ext cx="5616634" cy="445163"/>
                          <a:chOff x="37886" y="1524920"/>
                          <a:chExt cx="5616634" cy="445163"/>
                        </a:xfrm>
                        <a:solidFill>
                          <a:srgbClr val="898A8D"/>
                        </a:solidFill>
                      </wpg:grpSpPr>
                      <wps:wsp>
                        <wps:cNvPr id="115" name="Freeform: Shape 115"/>
                        <wps:cNvSpPr/>
                        <wps:spPr>
                          <a:xfrm>
                            <a:off x="37886" y="1534392"/>
                            <a:ext cx="331504" cy="426220"/>
                          </a:xfrm>
                          <a:custGeom>
                            <a:avLst/>
                            <a:gdLst>
                              <a:gd name="connsiteX0" fmla="*/ 132602 w 331504"/>
                              <a:gd name="connsiteY0" fmla="*/ 56829 h 426220"/>
                              <a:gd name="connsiteX1" fmla="*/ 0 w 331504"/>
                              <a:gd name="connsiteY1" fmla="*/ 56829 h 426220"/>
                              <a:gd name="connsiteX2" fmla="*/ 0 w 331504"/>
                              <a:gd name="connsiteY2" fmla="*/ 0 h 426220"/>
                              <a:gd name="connsiteX3" fmla="*/ 331505 w 331504"/>
                              <a:gd name="connsiteY3" fmla="*/ 0 h 426220"/>
                              <a:gd name="connsiteX4" fmla="*/ 331505 w 331504"/>
                              <a:gd name="connsiteY4" fmla="*/ 56829 h 426220"/>
                              <a:gd name="connsiteX5" fmla="*/ 198903 w 331504"/>
                              <a:gd name="connsiteY5" fmla="*/ 56829 h 426220"/>
                              <a:gd name="connsiteX6" fmla="*/ 198903 w 331504"/>
                              <a:gd name="connsiteY6" fmla="*/ 426220 h 426220"/>
                              <a:gd name="connsiteX7" fmla="*/ 132602 w 331504"/>
                              <a:gd name="connsiteY7" fmla="*/ 426220 h 426220"/>
                              <a:gd name="connsiteX8" fmla="*/ 132602 w 331504"/>
                              <a:gd name="connsiteY8" fmla="*/ 5682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31504" h="426220">
                                <a:moveTo>
                                  <a:pt x="132602" y="56829"/>
                                </a:moveTo>
                                <a:lnTo>
                                  <a:pt x="0" y="56829"/>
                                </a:lnTo>
                                <a:lnTo>
                                  <a:pt x="0" y="0"/>
                                </a:lnTo>
                                <a:lnTo>
                                  <a:pt x="331505" y="0"/>
                                </a:lnTo>
                                <a:lnTo>
                                  <a:pt x="331505" y="56829"/>
                                </a:lnTo>
                                <a:lnTo>
                                  <a:pt x="198903" y="56829"/>
                                </a:lnTo>
                                <a:lnTo>
                                  <a:pt x="198903" y="426220"/>
                                </a:lnTo>
                                <a:lnTo>
                                  <a:pt x="132602" y="426220"/>
                                </a:lnTo>
                                <a:lnTo>
                                  <a:pt x="132602" y="568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Freeform: Shape 116"/>
                        <wps:cNvSpPr/>
                        <wps:spPr>
                          <a:xfrm>
                            <a:off x="587236" y="1534392"/>
                            <a:ext cx="293618" cy="426220"/>
                          </a:xfrm>
                          <a:custGeom>
                            <a:avLst/>
                            <a:gdLst>
                              <a:gd name="connsiteX0" fmla="*/ 0 w 293618"/>
                              <a:gd name="connsiteY0" fmla="*/ 0 h 426220"/>
                              <a:gd name="connsiteX1" fmla="*/ 293618 w 293618"/>
                              <a:gd name="connsiteY1" fmla="*/ 0 h 426220"/>
                              <a:gd name="connsiteX2" fmla="*/ 293618 w 293618"/>
                              <a:gd name="connsiteY2" fmla="*/ 56829 h 426220"/>
                              <a:gd name="connsiteX3" fmla="*/ 66301 w 293618"/>
                              <a:gd name="connsiteY3" fmla="*/ 56829 h 426220"/>
                              <a:gd name="connsiteX4" fmla="*/ 66301 w 293618"/>
                              <a:gd name="connsiteY4" fmla="*/ 179960 h 426220"/>
                              <a:gd name="connsiteX5" fmla="*/ 284147 w 293618"/>
                              <a:gd name="connsiteY5" fmla="*/ 179960 h 426220"/>
                              <a:gd name="connsiteX6" fmla="*/ 284147 w 293618"/>
                              <a:gd name="connsiteY6" fmla="*/ 236789 h 426220"/>
                              <a:gd name="connsiteX7" fmla="*/ 66301 w 293618"/>
                              <a:gd name="connsiteY7" fmla="*/ 236789 h 426220"/>
                              <a:gd name="connsiteX8" fmla="*/ 66301 w 293618"/>
                              <a:gd name="connsiteY8" fmla="*/ 369391 h 426220"/>
                              <a:gd name="connsiteX9" fmla="*/ 293618 w 293618"/>
                              <a:gd name="connsiteY9" fmla="*/ 369391 h 426220"/>
                              <a:gd name="connsiteX10" fmla="*/ 293618 w 293618"/>
                              <a:gd name="connsiteY10" fmla="*/ 426220 h 426220"/>
                              <a:gd name="connsiteX11" fmla="*/ 0 w 293618"/>
                              <a:gd name="connsiteY11" fmla="*/ 426220 h 426220"/>
                              <a:gd name="connsiteX12" fmla="*/ 0 w 293618"/>
                              <a:gd name="connsiteY12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293618" h="426220">
                                <a:moveTo>
                                  <a:pt x="0" y="0"/>
                                </a:moveTo>
                                <a:lnTo>
                                  <a:pt x="293618" y="0"/>
                                </a:lnTo>
                                <a:lnTo>
                                  <a:pt x="293618" y="56829"/>
                                </a:lnTo>
                                <a:lnTo>
                                  <a:pt x="66301" y="56829"/>
                                </a:lnTo>
                                <a:lnTo>
                                  <a:pt x="66301" y="179960"/>
                                </a:lnTo>
                                <a:lnTo>
                                  <a:pt x="284147" y="179960"/>
                                </a:lnTo>
                                <a:lnTo>
                                  <a:pt x="284147" y="236789"/>
                                </a:lnTo>
                                <a:lnTo>
                                  <a:pt x="66301" y="236789"/>
                                </a:lnTo>
                                <a:lnTo>
                                  <a:pt x="66301" y="369391"/>
                                </a:lnTo>
                                <a:lnTo>
                                  <a:pt x="293618" y="369391"/>
                                </a:lnTo>
                                <a:lnTo>
                                  <a:pt x="293618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Freeform: Shape 117"/>
                        <wps:cNvSpPr/>
                        <wps:spPr>
                          <a:xfrm>
                            <a:off x="1098700" y="1524920"/>
                            <a:ext cx="388333" cy="436343"/>
                          </a:xfrm>
                          <a:custGeom>
                            <a:avLst/>
                            <a:gdLst>
                              <a:gd name="connsiteX0" fmla="*/ 0 w 388333"/>
                              <a:gd name="connsiteY0" fmla="*/ 217846 h 436343"/>
                              <a:gd name="connsiteX1" fmla="*/ 217846 w 388333"/>
                              <a:gd name="connsiteY1" fmla="*/ 0 h 436343"/>
                              <a:gd name="connsiteX2" fmla="*/ 388334 w 388333"/>
                              <a:gd name="connsiteY2" fmla="*/ 94716 h 436343"/>
                              <a:gd name="connsiteX3" fmla="*/ 331505 w 388333"/>
                              <a:gd name="connsiteY3" fmla="*/ 123130 h 436343"/>
                              <a:gd name="connsiteX4" fmla="*/ 217846 w 388333"/>
                              <a:gd name="connsiteY4" fmla="*/ 56829 h 436343"/>
                              <a:gd name="connsiteX5" fmla="*/ 66301 w 388333"/>
                              <a:gd name="connsiteY5" fmla="*/ 217846 h 436343"/>
                              <a:gd name="connsiteX6" fmla="*/ 217846 w 388333"/>
                              <a:gd name="connsiteY6" fmla="*/ 378862 h 436343"/>
                              <a:gd name="connsiteX7" fmla="*/ 331505 w 388333"/>
                              <a:gd name="connsiteY7" fmla="*/ 312561 h 436343"/>
                              <a:gd name="connsiteX8" fmla="*/ 388334 w 388333"/>
                              <a:gd name="connsiteY8" fmla="*/ 340976 h 436343"/>
                              <a:gd name="connsiteX9" fmla="*/ 217846 w 388333"/>
                              <a:gd name="connsiteY9" fmla="*/ 435692 h 436343"/>
                              <a:gd name="connsiteX10" fmla="*/ 0 w 388333"/>
                              <a:gd name="connsiteY10" fmla="*/ 217846 h 43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88333" h="436343">
                                <a:moveTo>
                                  <a:pt x="0" y="217846"/>
                                </a:moveTo>
                                <a:cubicBezTo>
                                  <a:pt x="0" y="85244"/>
                                  <a:pt x="94716" y="0"/>
                                  <a:pt x="217846" y="0"/>
                                </a:cubicBezTo>
                                <a:cubicBezTo>
                                  <a:pt x="303090" y="0"/>
                                  <a:pt x="359919" y="37886"/>
                                  <a:pt x="388334" y="94716"/>
                                </a:cubicBezTo>
                                <a:lnTo>
                                  <a:pt x="331505" y="123130"/>
                                </a:lnTo>
                                <a:cubicBezTo>
                                  <a:pt x="312561" y="85244"/>
                                  <a:pt x="265204" y="56829"/>
                                  <a:pt x="217846" y="56829"/>
                                </a:cubicBezTo>
                                <a:cubicBezTo>
                                  <a:pt x="132602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17846" y="378862"/>
                                </a:cubicBezTo>
                                <a:cubicBezTo>
                                  <a:pt x="265204" y="378862"/>
                                  <a:pt x="312561" y="350448"/>
                                  <a:pt x="331505" y="312561"/>
                                </a:cubicBezTo>
                                <a:lnTo>
                                  <a:pt x="388334" y="340976"/>
                                </a:lnTo>
                                <a:cubicBezTo>
                                  <a:pt x="350448" y="388334"/>
                                  <a:pt x="303090" y="435692"/>
                                  <a:pt x="217846" y="435692"/>
                                </a:cubicBezTo>
                                <a:cubicBezTo>
                                  <a:pt x="94716" y="445163"/>
                                  <a:pt x="0" y="350448"/>
                                  <a:pt x="0" y="2178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Freeform: Shape 118"/>
                        <wps:cNvSpPr/>
                        <wps:spPr>
                          <a:xfrm>
                            <a:off x="1704880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303090 w 369390"/>
                              <a:gd name="connsiteY0" fmla="*/ 236789 h 426220"/>
                              <a:gd name="connsiteX1" fmla="*/ 66301 w 369390"/>
                              <a:gd name="connsiteY1" fmla="*/ 236789 h 426220"/>
                              <a:gd name="connsiteX2" fmla="*/ 66301 w 369390"/>
                              <a:gd name="connsiteY2" fmla="*/ 426220 h 426220"/>
                              <a:gd name="connsiteX3" fmla="*/ 0 w 369390"/>
                              <a:gd name="connsiteY3" fmla="*/ 426220 h 426220"/>
                              <a:gd name="connsiteX4" fmla="*/ 0 w 369390"/>
                              <a:gd name="connsiteY4" fmla="*/ 0 h 426220"/>
                              <a:gd name="connsiteX5" fmla="*/ 66301 w 369390"/>
                              <a:gd name="connsiteY5" fmla="*/ 0 h 426220"/>
                              <a:gd name="connsiteX6" fmla="*/ 66301 w 369390"/>
                              <a:gd name="connsiteY6" fmla="*/ 179960 h 426220"/>
                              <a:gd name="connsiteX7" fmla="*/ 303090 w 369390"/>
                              <a:gd name="connsiteY7" fmla="*/ 179960 h 426220"/>
                              <a:gd name="connsiteX8" fmla="*/ 303090 w 369390"/>
                              <a:gd name="connsiteY8" fmla="*/ 0 h 426220"/>
                              <a:gd name="connsiteX9" fmla="*/ 369391 w 369390"/>
                              <a:gd name="connsiteY9" fmla="*/ 0 h 426220"/>
                              <a:gd name="connsiteX10" fmla="*/ 369391 w 369390"/>
                              <a:gd name="connsiteY10" fmla="*/ 426220 h 426220"/>
                              <a:gd name="connsiteX11" fmla="*/ 303090 w 369390"/>
                              <a:gd name="connsiteY11" fmla="*/ 426220 h 426220"/>
                              <a:gd name="connsiteX12" fmla="*/ 303090 w 369390"/>
                              <a:gd name="connsiteY12" fmla="*/ 23678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303090" y="236789"/>
                                </a:moveTo>
                                <a:lnTo>
                                  <a:pt x="66301" y="236789"/>
                                </a:ln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66301" y="179960"/>
                                </a:lnTo>
                                <a:lnTo>
                                  <a:pt x="303090" y="179960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303090" y="2367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Freeform: Shape 119"/>
                        <wps:cNvSpPr/>
                        <wps:spPr>
                          <a:xfrm>
                            <a:off x="2320531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66301 w 369390"/>
                              <a:gd name="connsiteY0" fmla="*/ 94716 h 426220"/>
                              <a:gd name="connsiteX1" fmla="*/ 66301 w 369390"/>
                              <a:gd name="connsiteY1" fmla="*/ 426220 h 426220"/>
                              <a:gd name="connsiteX2" fmla="*/ 0 w 369390"/>
                              <a:gd name="connsiteY2" fmla="*/ 426220 h 426220"/>
                              <a:gd name="connsiteX3" fmla="*/ 0 w 369390"/>
                              <a:gd name="connsiteY3" fmla="*/ 0 h 426220"/>
                              <a:gd name="connsiteX4" fmla="*/ 66301 w 369390"/>
                              <a:gd name="connsiteY4" fmla="*/ 0 h 426220"/>
                              <a:gd name="connsiteX5" fmla="*/ 303090 w 369390"/>
                              <a:gd name="connsiteY5" fmla="*/ 322033 h 426220"/>
                              <a:gd name="connsiteX6" fmla="*/ 303090 w 369390"/>
                              <a:gd name="connsiteY6" fmla="*/ 0 h 426220"/>
                              <a:gd name="connsiteX7" fmla="*/ 369391 w 369390"/>
                              <a:gd name="connsiteY7" fmla="*/ 0 h 426220"/>
                              <a:gd name="connsiteX8" fmla="*/ 369391 w 369390"/>
                              <a:gd name="connsiteY8" fmla="*/ 426220 h 426220"/>
                              <a:gd name="connsiteX9" fmla="*/ 303090 w 369390"/>
                              <a:gd name="connsiteY9" fmla="*/ 426220 h 426220"/>
                              <a:gd name="connsiteX10" fmla="*/ 66301 w 369390"/>
                              <a:gd name="connsiteY10" fmla="*/ 94716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66301" y="94716"/>
                                </a:move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303090" y="322033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66301" y="94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Freeform: Shape 120"/>
                        <wps:cNvSpPr/>
                        <wps:spPr>
                          <a:xfrm>
                            <a:off x="2917239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94716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0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0" y="378862"/>
                                  <a:pt x="217846" y="378862"/>
                                </a:cubicBezTo>
                                <a:cubicBezTo>
                                  <a:pt x="312561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12561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Freeform: Shape 121"/>
                        <wps:cNvSpPr/>
                        <wps:spPr>
                          <a:xfrm>
                            <a:off x="3589720" y="1534392"/>
                            <a:ext cx="265203" cy="426220"/>
                          </a:xfrm>
                          <a:custGeom>
                            <a:avLst/>
                            <a:gdLst>
                              <a:gd name="connsiteX0" fmla="*/ 0 w 265203"/>
                              <a:gd name="connsiteY0" fmla="*/ 0 h 426220"/>
                              <a:gd name="connsiteX1" fmla="*/ 66301 w 265203"/>
                              <a:gd name="connsiteY1" fmla="*/ 0 h 426220"/>
                              <a:gd name="connsiteX2" fmla="*/ 66301 w 265203"/>
                              <a:gd name="connsiteY2" fmla="*/ 369391 h 426220"/>
                              <a:gd name="connsiteX3" fmla="*/ 265204 w 265203"/>
                              <a:gd name="connsiteY3" fmla="*/ 369391 h 426220"/>
                              <a:gd name="connsiteX4" fmla="*/ 265204 w 265203"/>
                              <a:gd name="connsiteY4" fmla="*/ 426220 h 426220"/>
                              <a:gd name="connsiteX5" fmla="*/ 9471 w 265203"/>
                              <a:gd name="connsiteY5" fmla="*/ 426220 h 426220"/>
                              <a:gd name="connsiteX6" fmla="*/ 9471 w 265203"/>
                              <a:gd name="connsiteY6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65203" h="426220">
                                <a:moveTo>
                                  <a:pt x="0" y="0"/>
                                </a:moveTo>
                                <a:lnTo>
                                  <a:pt x="66301" y="0"/>
                                </a:lnTo>
                                <a:lnTo>
                                  <a:pt x="66301" y="369391"/>
                                </a:lnTo>
                                <a:lnTo>
                                  <a:pt x="265204" y="369391"/>
                                </a:lnTo>
                                <a:lnTo>
                                  <a:pt x="265204" y="426220"/>
                                </a:lnTo>
                                <a:lnTo>
                                  <a:pt x="9471" y="426220"/>
                                </a:lnTo>
                                <a:lnTo>
                                  <a:pt x="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Freeform: Shape 122"/>
                        <wps:cNvSpPr/>
                        <wps:spPr>
                          <a:xfrm>
                            <a:off x="4034883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85244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1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1" y="378862"/>
                                  <a:pt x="217846" y="378862"/>
                                </a:cubicBezTo>
                                <a:cubicBezTo>
                                  <a:pt x="312562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03090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Freeform: Shape 123"/>
                        <wps:cNvSpPr/>
                        <wps:spPr>
                          <a:xfrm>
                            <a:off x="4678949" y="1524920"/>
                            <a:ext cx="397805" cy="445163"/>
                          </a:xfrm>
                          <a:custGeom>
                            <a:avLst/>
                            <a:gdLst>
                              <a:gd name="connsiteX0" fmla="*/ 227317 w 397805"/>
                              <a:gd name="connsiteY0" fmla="*/ 0 h 445163"/>
                              <a:gd name="connsiteX1" fmla="*/ 397805 w 397805"/>
                              <a:gd name="connsiteY1" fmla="*/ 85244 h 445163"/>
                              <a:gd name="connsiteX2" fmla="*/ 340976 w 397805"/>
                              <a:gd name="connsiteY2" fmla="*/ 113659 h 445163"/>
                              <a:gd name="connsiteX3" fmla="*/ 227317 w 397805"/>
                              <a:gd name="connsiteY3" fmla="*/ 56829 h 445163"/>
                              <a:gd name="connsiteX4" fmla="*/ 66301 w 397805"/>
                              <a:gd name="connsiteY4" fmla="*/ 217846 h 445163"/>
                              <a:gd name="connsiteX5" fmla="*/ 227317 w 397805"/>
                              <a:gd name="connsiteY5" fmla="*/ 378862 h 445163"/>
                              <a:gd name="connsiteX6" fmla="*/ 340976 w 397805"/>
                              <a:gd name="connsiteY6" fmla="*/ 340976 h 445163"/>
                              <a:gd name="connsiteX7" fmla="*/ 340976 w 397805"/>
                              <a:gd name="connsiteY7" fmla="*/ 265204 h 445163"/>
                              <a:gd name="connsiteX8" fmla="*/ 198903 w 397805"/>
                              <a:gd name="connsiteY8" fmla="*/ 265204 h 445163"/>
                              <a:gd name="connsiteX9" fmla="*/ 198903 w 397805"/>
                              <a:gd name="connsiteY9" fmla="*/ 208374 h 445163"/>
                              <a:gd name="connsiteX10" fmla="*/ 397805 w 397805"/>
                              <a:gd name="connsiteY10" fmla="*/ 208374 h 445163"/>
                              <a:gd name="connsiteX11" fmla="*/ 397805 w 397805"/>
                              <a:gd name="connsiteY11" fmla="*/ 369391 h 445163"/>
                              <a:gd name="connsiteX12" fmla="*/ 227317 w 397805"/>
                              <a:gd name="connsiteY12" fmla="*/ 445163 h 445163"/>
                              <a:gd name="connsiteX13" fmla="*/ 0 w 397805"/>
                              <a:gd name="connsiteY13" fmla="*/ 217846 h 445163"/>
                              <a:gd name="connsiteX14" fmla="*/ 227317 w 397805"/>
                              <a:gd name="connsiteY14" fmla="*/ 0 h 4451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397805" h="445163">
                                <a:moveTo>
                                  <a:pt x="227317" y="0"/>
                                </a:moveTo>
                                <a:cubicBezTo>
                                  <a:pt x="312561" y="0"/>
                                  <a:pt x="359919" y="37886"/>
                                  <a:pt x="397805" y="85244"/>
                                </a:cubicBezTo>
                                <a:lnTo>
                                  <a:pt x="340976" y="113659"/>
                                </a:lnTo>
                                <a:cubicBezTo>
                                  <a:pt x="312561" y="85244"/>
                                  <a:pt x="274675" y="56829"/>
                                  <a:pt x="227317" y="56829"/>
                                </a:cubicBezTo>
                                <a:cubicBezTo>
                                  <a:pt x="142073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27317" y="378862"/>
                                </a:cubicBezTo>
                                <a:cubicBezTo>
                                  <a:pt x="274675" y="378862"/>
                                  <a:pt x="312561" y="359919"/>
                                  <a:pt x="340976" y="340976"/>
                                </a:cubicBezTo>
                                <a:lnTo>
                                  <a:pt x="340976" y="265204"/>
                                </a:lnTo>
                                <a:lnTo>
                                  <a:pt x="198903" y="265204"/>
                                </a:lnTo>
                                <a:lnTo>
                                  <a:pt x="198903" y="208374"/>
                                </a:lnTo>
                                <a:lnTo>
                                  <a:pt x="397805" y="208374"/>
                                </a:lnTo>
                                <a:lnTo>
                                  <a:pt x="397805" y="369391"/>
                                </a:lnTo>
                                <a:cubicBezTo>
                                  <a:pt x="359919" y="416748"/>
                                  <a:pt x="293618" y="445163"/>
                                  <a:pt x="227317" y="445163"/>
                                </a:cubicBezTo>
                                <a:cubicBezTo>
                                  <a:pt x="104187" y="445163"/>
                                  <a:pt x="0" y="359919"/>
                                  <a:pt x="0" y="217846"/>
                                </a:cubicBezTo>
                                <a:cubicBezTo>
                                  <a:pt x="0" y="75772"/>
                                  <a:pt x="104187" y="0"/>
                                  <a:pt x="22731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Freeform: Shape 124"/>
                        <wps:cNvSpPr/>
                        <wps:spPr>
                          <a:xfrm>
                            <a:off x="5256714" y="1534392"/>
                            <a:ext cx="397805" cy="426220"/>
                          </a:xfrm>
                          <a:custGeom>
                            <a:avLst/>
                            <a:gdLst>
                              <a:gd name="connsiteX0" fmla="*/ 170488 w 397805"/>
                              <a:gd name="connsiteY0" fmla="*/ 246260 h 426220"/>
                              <a:gd name="connsiteX1" fmla="*/ 0 w 397805"/>
                              <a:gd name="connsiteY1" fmla="*/ 0 h 426220"/>
                              <a:gd name="connsiteX2" fmla="*/ 75772 w 397805"/>
                              <a:gd name="connsiteY2" fmla="*/ 0 h 426220"/>
                              <a:gd name="connsiteX3" fmla="*/ 198903 w 397805"/>
                              <a:gd name="connsiteY3" fmla="*/ 189431 h 426220"/>
                              <a:gd name="connsiteX4" fmla="*/ 322033 w 397805"/>
                              <a:gd name="connsiteY4" fmla="*/ 0 h 426220"/>
                              <a:gd name="connsiteX5" fmla="*/ 397806 w 397805"/>
                              <a:gd name="connsiteY5" fmla="*/ 0 h 426220"/>
                              <a:gd name="connsiteX6" fmla="*/ 236789 w 397805"/>
                              <a:gd name="connsiteY6" fmla="*/ 246260 h 426220"/>
                              <a:gd name="connsiteX7" fmla="*/ 236789 w 397805"/>
                              <a:gd name="connsiteY7" fmla="*/ 426220 h 426220"/>
                              <a:gd name="connsiteX8" fmla="*/ 170488 w 397805"/>
                              <a:gd name="connsiteY8" fmla="*/ 426220 h 426220"/>
                              <a:gd name="connsiteX9" fmla="*/ 170488 w 397805"/>
                              <a:gd name="connsiteY9" fmla="*/ 24626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397805" h="426220">
                                <a:moveTo>
                                  <a:pt x="170488" y="246260"/>
                                </a:moveTo>
                                <a:lnTo>
                                  <a:pt x="0" y="0"/>
                                </a:lnTo>
                                <a:lnTo>
                                  <a:pt x="75772" y="0"/>
                                </a:lnTo>
                                <a:lnTo>
                                  <a:pt x="198903" y="189431"/>
                                </a:lnTo>
                                <a:lnTo>
                                  <a:pt x="322033" y="0"/>
                                </a:lnTo>
                                <a:lnTo>
                                  <a:pt x="397806" y="0"/>
                                </a:lnTo>
                                <a:lnTo>
                                  <a:pt x="236789" y="246260"/>
                                </a:lnTo>
                                <a:lnTo>
                                  <a:pt x="236789" y="426220"/>
                                </a:lnTo>
                                <a:lnTo>
                                  <a:pt x="170488" y="426220"/>
                                </a:lnTo>
                                <a:lnTo>
                                  <a:pt x="170488" y="246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25" name="Graphic 1"/>
                      <wpg:cNvGrpSpPr/>
                      <wpg:grpSpPr>
                        <a:xfrm>
                          <a:off x="0" y="0"/>
                          <a:ext cx="5701878" cy="1250245"/>
                          <a:chOff x="0" y="0"/>
                          <a:chExt cx="5701878" cy="1250245"/>
                        </a:xfrm>
                      </wpg:grpSpPr>
                      <wpg:grpSp>
                        <wpg:cNvPr id="126" name="Graphic 1"/>
                        <wpg:cNvGrpSpPr/>
                        <wpg:grpSpPr>
                          <a:xfrm>
                            <a:off x="0" y="0"/>
                            <a:ext cx="5701878" cy="1250245"/>
                            <a:chOff x="0" y="0"/>
                            <a:chExt cx="5701878" cy="1250245"/>
                          </a:xfrm>
                          <a:solidFill>
                            <a:srgbClr val="003764"/>
                          </a:solidFill>
                        </wpg:grpSpPr>
                        <wps:wsp>
                          <wps:cNvPr id="127" name="Freeform: Shape 127"/>
                          <wps:cNvSpPr/>
                          <wps:spPr>
                            <a:xfrm>
                              <a:off x="1468091" y="37886"/>
                              <a:ext cx="1297603" cy="1212359"/>
                            </a:xfrm>
                            <a:custGeom>
                              <a:avLst/>
                              <a:gdLst>
                                <a:gd name="connsiteX0" fmla="*/ 1193416 w 1297603"/>
                                <a:gd name="connsiteY0" fmla="*/ 937684 h 1212359"/>
                                <a:gd name="connsiteX1" fmla="*/ 909270 w 1297603"/>
                                <a:gd name="connsiteY1" fmla="*/ 975570 h 1212359"/>
                                <a:gd name="connsiteX2" fmla="*/ 994514 w 1297603"/>
                                <a:gd name="connsiteY2" fmla="*/ 1212359 h 1212359"/>
                                <a:gd name="connsiteX3" fmla="*/ 1297604 w 1297603"/>
                                <a:gd name="connsiteY3" fmla="*/ 1212359 h 1212359"/>
                                <a:gd name="connsiteX4" fmla="*/ 1193416 w 1297603"/>
                                <a:gd name="connsiteY4" fmla="*/ 937684 h 1212359"/>
                                <a:gd name="connsiteX5" fmla="*/ 861912 w 1297603"/>
                                <a:gd name="connsiteY5" fmla="*/ 0 h 1212359"/>
                                <a:gd name="connsiteX6" fmla="*/ 426220 w 1297603"/>
                                <a:gd name="connsiteY6" fmla="*/ 0 h 1212359"/>
                                <a:gd name="connsiteX7" fmla="*/ 227317 w 1297603"/>
                                <a:gd name="connsiteY7" fmla="*/ 577765 h 1212359"/>
                                <a:gd name="connsiteX8" fmla="*/ 549350 w 1297603"/>
                                <a:gd name="connsiteY8" fmla="*/ 615651 h 1212359"/>
                                <a:gd name="connsiteX9" fmla="*/ 681952 w 1297603"/>
                                <a:gd name="connsiteY9" fmla="*/ 274675 h 1212359"/>
                                <a:gd name="connsiteX10" fmla="*/ 814554 w 1297603"/>
                                <a:gd name="connsiteY10" fmla="*/ 644066 h 1212359"/>
                                <a:gd name="connsiteX11" fmla="*/ 1117644 w 1297603"/>
                                <a:gd name="connsiteY11" fmla="*/ 672481 h 1212359"/>
                                <a:gd name="connsiteX12" fmla="*/ 861912 w 1297603"/>
                                <a:gd name="connsiteY12" fmla="*/ 0 h 1212359"/>
                                <a:gd name="connsiteX13" fmla="*/ 0 w 1297603"/>
                                <a:gd name="connsiteY13" fmla="*/ 1212359 h 1212359"/>
                                <a:gd name="connsiteX14" fmla="*/ 312561 w 1297603"/>
                                <a:gd name="connsiteY14" fmla="*/ 1212359 h 1212359"/>
                                <a:gd name="connsiteX15" fmla="*/ 369391 w 1297603"/>
                                <a:gd name="connsiteY15" fmla="*/ 1051343 h 1212359"/>
                                <a:gd name="connsiteX16" fmla="*/ 37886 w 1297603"/>
                                <a:gd name="connsiteY16" fmla="*/ 1098701 h 1212359"/>
                                <a:gd name="connsiteX17" fmla="*/ 0 w 1297603"/>
                                <a:gd name="connsiteY17" fmla="*/ 1212359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12359">
                                  <a:moveTo>
                                    <a:pt x="1193416" y="937684"/>
                                  </a:moveTo>
                                  <a:lnTo>
                                    <a:pt x="909270" y="975570"/>
                                  </a:lnTo>
                                  <a:lnTo>
                                    <a:pt x="994514" y="1212359"/>
                                  </a:lnTo>
                                  <a:lnTo>
                                    <a:pt x="1297604" y="1212359"/>
                                  </a:lnTo>
                                  <a:lnTo>
                                    <a:pt x="1193416" y="937684"/>
                                  </a:lnTo>
                                  <a:close/>
                                  <a:moveTo>
                                    <a:pt x="861912" y="0"/>
                                  </a:moveTo>
                                  <a:lnTo>
                                    <a:pt x="426220" y="0"/>
                                  </a:lnTo>
                                  <a:lnTo>
                                    <a:pt x="227317" y="577765"/>
                                  </a:lnTo>
                                  <a:lnTo>
                                    <a:pt x="549350" y="615651"/>
                                  </a:lnTo>
                                  <a:lnTo>
                                    <a:pt x="681952" y="274675"/>
                                  </a:lnTo>
                                  <a:lnTo>
                                    <a:pt x="814554" y="644066"/>
                                  </a:lnTo>
                                  <a:lnTo>
                                    <a:pt x="1117644" y="672481"/>
                                  </a:lnTo>
                                  <a:lnTo>
                                    <a:pt x="861912" y="0"/>
                                  </a:lnTo>
                                  <a:close/>
                                  <a:moveTo>
                                    <a:pt x="0" y="1212359"/>
                                  </a:moveTo>
                                  <a:lnTo>
                                    <a:pt x="312561" y="1212359"/>
                                  </a:lnTo>
                                  <a:lnTo>
                                    <a:pt x="369391" y="1051343"/>
                                  </a:lnTo>
                                  <a:lnTo>
                                    <a:pt x="37886" y="1098701"/>
                                  </a:lnTo>
                                  <a:lnTo>
                                    <a:pt x="0" y="12123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Freeform: Shape 128"/>
                          <wps:cNvSpPr/>
                          <wps:spPr>
                            <a:xfrm>
                              <a:off x="2509962" y="37886"/>
                              <a:ext cx="1297603" cy="1202887"/>
                            </a:xfrm>
                            <a:custGeom>
                              <a:avLst/>
                              <a:gdLst>
                                <a:gd name="connsiteX0" fmla="*/ 947156 w 1297603"/>
                                <a:gd name="connsiteY0" fmla="*/ 0 h 1202887"/>
                                <a:gd name="connsiteX1" fmla="*/ 691424 w 1297603"/>
                                <a:gd name="connsiteY1" fmla="*/ 738781 h 1202887"/>
                                <a:gd name="connsiteX2" fmla="*/ 1003985 w 1297603"/>
                                <a:gd name="connsiteY2" fmla="*/ 776668 h 1202887"/>
                                <a:gd name="connsiteX3" fmla="*/ 1297604 w 1297603"/>
                                <a:gd name="connsiteY3" fmla="*/ 0 h 1202887"/>
                                <a:gd name="connsiteX4" fmla="*/ 947156 w 1297603"/>
                                <a:gd name="connsiteY4" fmla="*/ 0 h 1202887"/>
                                <a:gd name="connsiteX5" fmla="*/ 644066 w 1297603"/>
                                <a:gd name="connsiteY5" fmla="*/ 871383 h 1202887"/>
                                <a:gd name="connsiteX6" fmla="*/ 644066 w 1297603"/>
                                <a:gd name="connsiteY6" fmla="*/ 871383 h 1202887"/>
                                <a:gd name="connsiteX7" fmla="*/ 340976 w 1297603"/>
                                <a:gd name="connsiteY7" fmla="*/ 909270 h 1202887"/>
                                <a:gd name="connsiteX8" fmla="*/ 454635 w 1297603"/>
                                <a:gd name="connsiteY8" fmla="*/ 1202888 h 1202887"/>
                                <a:gd name="connsiteX9" fmla="*/ 842969 w 1297603"/>
                                <a:gd name="connsiteY9" fmla="*/ 1202888 h 1202887"/>
                                <a:gd name="connsiteX10" fmla="*/ 994514 w 1297603"/>
                                <a:gd name="connsiteY10" fmla="*/ 814554 h 1202887"/>
                                <a:gd name="connsiteX11" fmla="*/ 644066 w 1297603"/>
                                <a:gd name="connsiteY11" fmla="*/ 871383 h 1202887"/>
                                <a:gd name="connsiteX12" fmla="*/ 644066 w 1297603"/>
                                <a:gd name="connsiteY12" fmla="*/ 871383 h 1202887"/>
                                <a:gd name="connsiteX13" fmla="*/ 350448 w 1297603"/>
                                <a:gd name="connsiteY13" fmla="*/ 0 h 1202887"/>
                                <a:gd name="connsiteX14" fmla="*/ 0 w 1297603"/>
                                <a:gd name="connsiteY14" fmla="*/ 0 h 1202887"/>
                                <a:gd name="connsiteX15" fmla="*/ 265204 w 1297603"/>
                                <a:gd name="connsiteY15" fmla="*/ 691424 h 1202887"/>
                                <a:gd name="connsiteX16" fmla="*/ 606180 w 1297603"/>
                                <a:gd name="connsiteY16" fmla="*/ 729310 h 1202887"/>
                                <a:gd name="connsiteX17" fmla="*/ 350448 w 1297603"/>
                                <a:gd name="connsiteY17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02887">
                                  <a:moveTo>
                                    <a:pt x="947156" y="0"/>
                                  </a:moveTo>
                                  <a:lnTo>
                                    <a:pt x="691424" y="738781"/>
                                  </a:lnTo>
                                  <a:lnTo>
                                    <a:pt x="1003985" y="776668"/>
                                  </a:lnTo>
                                  <a:lnTo>
                                    <a:pt x="1297604" y="0"/>
                                  </a:lnTo>
                                  <a:lnTo>
                                    <a:pt x="947156" y="0"/>
                                  </a:lnTo>
                                  <a:close/>
                                  <a:moveTo>
                                    <a:pt x="644066" y="871383"/>
                                  </a:moveTo>
                                  <a:lnTo>
                                    <a:pt x="644066" y="871383"/>
                                  </a:lnTo>
                                  <a:lnTo>
                                    <a:pt x="340976" y="909270"/>
                                  </a:lnTo>
                                  <a:lnTo>
                                    <a:pt x="454635" y="1202888"/>
                                  </a:lnTo>
                                  <a:lnTo>
                                    <a:pt x="842969" y="1202888"/>
                                  </a:lnTo>
                                  <a:lnTo>
                                    <a:pt x="994514" y="814554"/>
                                  </a:lnTo>
                                  <a:lnTo>
                                    <a:pt x="644066" y="871383"/>
                                  </a:lnTo>
                                  <a:lnTo>
                                    <a:pt x="644066" y="871383"/>
                                  </a:lnTo>
                                  <a:close/>
                                  <a:moveTo>
                                    <a:pt x="35044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65204" y="691424"/>
                                  </a:lnTo>
                                  <a:lnTo>
                                    <a:pt x="606180" y="729310"/>
                                  </a:lnTo>
                                  <a:lnTo>
                                    <a:pt x="3504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" name="Freeform: Shape 129"/>
                          <wps:cNvSpPr/>
                          <wps:spPr>
                            <a:xfrm>
                              <a:off x="3949639" y="37886"/>
                              <a:ext cx="312561" cy="1202887"/>
                            </a:xfrm>
                            <a:custGeom>
                              <a:avLst/>
                              <a:gdLst>
                                <a:gd name="connsiteX0" fmla="*/ 0 w 312561"/>
                                <a:gd name="connsiteY0" fmla="*/ 0 h 1202887"/>
                                <a:gd name="connsiteX1" fmla="*/ 312561 w 312561"/>
                                <a:gd name="connsiteY1" fmla="*/ 0 h 1202887"/>
                                <a:gd name="connsiteX2" fmla="*/ 312561 w 312561"/>
                                <a:gd name="connsiteY2" fmla="*/ 1202888 h 1202887"/>
                                <a:gd name="connsiteX3" fmla="*/ 0 w 312561"/>
                                <a:gd name="connsiteY3" fmla="*/ 1202888 h 1202887"/>
                                <a:gd name="connsiteX4" fmla="*/ 0 w 312561"/>
                                <a:gd name="connsiteY4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12561" h="1202887">
                                  <a:moveTo>
                                    <a:pt x="0" y="0"/>
                                  </a:moveTo>
                                  <a:lnTo>
                                    <a:pt x="312561" y="0"/>
                                  </a:lnTo>
                                  <a:lnTo>
                                    <a:pt x="312561" y="1202888"/>
                                  </a:lnTo>
                                  <a:lnTo>
                                    <a:pt x="0" y="120288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" name="Freeform: Shape 130"/>
                          <wps:cNvSpPr/>
                          <wps:spPr>
                            <a:xfrm>
                              <a:off x="4413746" y="0"/>
                              <a:ext cx="1288132" cy="1250245"/>
                            </a:xfrm>
                            <a:custGeom>
                              <a:avLst/>
                              <a:gdLst>
                                <a:gd name="connsiteX0" fmla="*/ 644066 w 1288132"/>
                                <a:gd name="connsiteY0" fmla="*/ 0 h 1250245"/>
                                <a:gd name="connsiteX1" fmla="*/ 1288132 w 1288132"/>
                                <a:gd name="connsiteY1" fmla="*/ 625123 h 1250245"/>
                                <a:gd name="connsiteX2" fmla="*/ 644066 w 1288132"/>
                                <a:gd name="connsiteY2" fmla="*/ 1250246 h 1250245"/>
                                <a:gd name="connsiteX3" fmla="*/ 0 w 1288132"/>
                                <a:gd name="connsiteY3" fmla="*/ 625123 h 1250245"/>
                                <a:gd name="connsiteX4" fmla="*/ 644066 w 1288132"/>
                                <a:gd name="connsiteY4" fmla="*/ 0 h 1250245"/>
                                <a:gd name="connsiteX5" fmla="*/ 644066 w 1288132"/>
                                <a:gd name="connsiteY5" fmla="*/ 274675 h 1250245"/>
                                <a:gd name="connsiteX6" fmla="*/ 312562 w 1288132"/>
                                <a:gd name="connsiteY6" fmla="*/ 625123 h 1250245"/>
                                <a:gd name="connsiteX7" fmla="*/ 644066 w 1288132"/>
                                <a:gd name="connsiteY7" fmla="*/ 975570 h 1250245"/>
                                <a:gd name="connsiteX8" fmla="*/ 975571 w 1288132"/>
                                <a:gd name="connsiteY8" fmla="*/ 625123 h 1250245"/>
                                <a:gd name="connsiteX9" fmla="*/ 644066 w 1288132"/>
                                <a:gd name="connsiteY9" fmla="*/ 274675 h 12502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288132" h="1250245">
                                  <a:moveTo>
                                    <a:pt x="644066" y="0"/>
                                  </a:moveTo>
                                  <a:cubicBezTo>
                                    <a:pt x="1013457" y="0"/>
                                    <a:pt x="1288132" y="255732"/>
                                    <a:pt x="1288132" y="625123"/>
                                  </a:cubicBezTo>
                                  <a:cubicBezTo>
                                    <a:pt x="1288132" y="994514"/>
                                    <a:pt x="1013457" y="1250246"/>
                                    <a:pt x="644066" y="1250246"/>
                                  </a:cubicBezTo>
                                  <a:cubicBezTo>
                                    <a:pt x="274675" y="1250246"/>
                                    <a:pt x="0" y="994514"/>
                                    <a:pt x="0" y="625123"/>
                                  </a:cubicBezTo>
                                  <a:cubicBezTo>
                                    <a:pt x="0" y="255732"/>
                                    <a:pt x="274675" y="0"/>
                                    <a:pt x="644066" y="0"/>
                                  </a:cubicBezTo>
                                  <a:close/>
                                  <a:moveTo>
                                    <a:pt x="644066" y="274675"/>
                                  </a:moveTo>
                                  <a:cubicBezTo>
                                    <a:pt x="445163" y="274675"/>
                                    <a:pt x="312562" y="426220"/>
                                    <a:pt x="312562" y="625123"/>
                                  </a:cubicBezTo>
                                  <a:cubicBezTo>
                                    <a:pt x="312562" y="824025"/>
                                    <a:pt x="445163" y="975570"/>
                                    <a:pt x="644066" y="975570"/>
                                  </a:cubicBezTo>
                                  <a:cubicBezTo>
                                    <a:pt x="842969" y="975570"/>
                                    <a:pt x="975571" y="824025"/>
                                    <a:pt x="975571" y="625123"/>
                                  </a:cubicBezTo>
                                  <a:cubicBezTo>
                                    <a:pt x="966099" y="426220"/>
                                    <a:pt x="842969" y="274675"/>
                                    <a:pt x="644066" y="2746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Freeform: Shape 131"/>
                          <wps:cNvSpPr/>
                          <wps:spPr>
                            <a:xfrm>
                              <a:off x="0" y="37886"/>
                              <a:ext cx="1714352" cy="1212359"/>
                            </a:xfrm>
                            <a:custGeom>
                              <a:avLst/>
                              <a:gdLst>
                                <a:gd name="connsiteX0" fmla="*/ 1714352 w 1714352"/>
                                <a:gd name="connsiteY0" fmla="*/ 0 h 1212359"/>
                                <a:gd name="connsiteX1" fmla="*/ 1259717 w 1714352"/>
                                <a:gd name="connsiteY1" fmla="*/ 1212359 h 1212359"/>
                                <a:gd name="connsiteX2" fmla="*/ 871383 w 1714352"/>
                                <a:gd name="connsiteY2" fmla="*/ 1212359 h 1212359"/>
                                <a:gd name="connsiteX3" fmla="*/ 596708 w 1714352"/>
                                <a:gd name="connsiteY3" fmla="*/ 473578 h 1212359"/>
                                <a:gd name="connsiteX4" fmla="*/ 312561 w 1714352"/>
                                <a:gd name="connsiteY4" fmla="*/ 1212359 h 1212359"/>
                                <a:gd name="connsiteX5" fmla="*/ 0 w 1714352"/>
                                <a:gd name="connsiteY5" fmla="*/ 1212359 h 1212359"/>
                                <a:gd name="connsiteX6" fmla="*/ 416749 w 1714352"/>
                                <a:gd name="connsiteY6" fmla="*/ 0 h 1212359"/>
                                <a:gd name="connsiteX7" fmla="*/ 767196 w 1714352"/>
                                <a:gd name="connsiteY7" fmla="*/ 0 h 1212359"/>
                                <a:gd name="connsiteX8" fmla="*/ 1070286 w 1714352"/>
                                <a:gd name="connsiteY8" fmla="*/ 871383 h 1212359"/>
                                <a:gd name="connsiteX9" fmla="*/ 1363904 w 1714352"/>
                                <a:gd name="connsiteY9" fmla="*/ 0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714352" h="1212359">
                                  <a:moveTo>
                                    <a:pt x="1714352" y="0"/>
                                  </a:moveTo>
                                  <a:lnTo>
                                    <a:pt x="1259717" y="1212359"/>
                                  </a:lnTo>
                                  <a:lnTo>
                                    <a:pt x="871383" y="1212359"/>
                                  </a:lnTo>
                                  <a:lnTo>
                                    <a:pt x="596708" y="473578"/>
                                  </a:lnTo>
                                  <a:lnTo>
                                    <a:pt x="312561" y="1212359"/>
                                  </a:lnTo>
                                  <a:lnTo>
                                    <a:pt x="0" y="1212359"/>
                                  </a:lnTo>
                                  <a:lnTo>
                                    <a:pt x="416749" y="0"/>
                                  </a:lnTo>
                                  <a:lnTo>
                                    <a:pt x="767196" y="0"/>
                                  </a:lnTo>
                                  <a:lnTo>
                                    <a:pt x="1070286" y="871383"/>
                                  </a:lnTo>
                                  <a:lnTo>
                                    <a:pt x="13639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2" name="Freeform: Shape 132"/>
                        <wps:cNvSpPr/>
                        <wps:spPr>
                          <a:xfrm>
                            <a:off x="1505753" y="605307"/>
                            <a:ext cx="2265125" cy="530721"/>
                          </a:xfrm>
                          <a:custGeom>
                            <a:avLst/>
                            <a:gdLst>
                              <a:gd name="connsiteX0" fmla="*/ 2150044 w 2150043"/>
                              <a:gd name="connsiteY0" fmla="*/ 208374 h 511464"/>
                              <a:gd name="connsiteX1" fmla="*/ 1979556 w 2150043"/>
                              <a:gd name="connsiteY1" fmla="*/ 227317 h 511464"/>
                              <a:gd name="connsiteX2" fmla="*/ 1638580 w 2150043"/>
                              <a:gd name="connsiteY2" fmla="*/ 284147 h 511464"/>
                              <a:gd name="connsiteX3" fmla="*/ 1629108 w 2150043"/>
                              <a:gd name="connsiteY3" fmla="*/ 284147 h 511464"/>
                              <a:gd name="connsiteX4" fmla="*/ 1326018 w 2150043"/>
                              <a:gd name="connsiteY4" fmla="*/ 322033 h 511464"/>
                              <a:gd name="connsiteX5" fmla="*/ 1155530 w 2150043"/>
                              <a:gd name="connsiteY5" fmla="*/ 350448 h 511464"/>
                              <a:gd name="connsiteX6" fmla="*/ 871383 w 2150043"/>
                              <a:gd name="connsiteY6" fmla="*/ 388334 h 511464"/>
                              <a:gd name="connsiteX7" fmla="*/ 340976 w 2150043"/>
                              <a:gd name="connsiteY7" fmla="*/ 464106 h 511464"/>
                              <a:gd name="connsiteX8" fmla="*/ 0 w 2150043"/>
                              <a:gd name="connsiteY8" fmla="*/ 511464 h 511464"/>
                              <a:gd name="connsiteX9" fmla="*/ 179960 w 2150043"/>
                              <a:gd name="connsiteY9" fmla="*/ 0 h 511464"/>
                              <a:gd name="connsiteX10" fmla="*/ 501993 w 2150043"/>
                              <a:gd name="connsiteY10" fmla="*/ 28415 h 511464"/>
                              <a:gd name="connsiteX11" fmla="*/ 757725 w 2150043"/>
                              <a:gd name="connsiteY11" fmla="*/ 56829 h 511464"/>
                              <a:gd name="connsiteX12" fmla="*/ 1060815 w 2150043"/>
                              <a:gd name="connsiteY12" fmla="*/ 94716 h 511464"/>
                              <a:gd name="connsiteX13" fmla="*/ 1240774 w 2150043"/>
                              <a:gd name="connsiteY13" fmla="*/ 113659 h 511464"/>
                              <a:gd name="connsiteX14" fmla="*/ 1581750 w 2150043"/>
                              <a:gd name="connsiteY14" fmla="*/ 151545 h 511464"/>
                              <a:gd name="connsiteX15" fmla="*/ 1676466 w 2150043"/>
                              <a:gd name="connsiteY15" fmla="*/ 161017 h 511464"/>
                              <a:gd name="connsiteX16" fmla="*/ 1989027 w 2150043"/>
                              <a:gd name="connsiteY16" fmla="*/ 189431 h 5114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2150043" h="511464">
                                <a:moveTo>
                                  <a:pt x="2150044" y="208374"/>
                                </a:moveTo>
                                <a:lnTo>
                                  <a:pt x="1979556" y="227317"/>
                                </a:lnTo>
                                <a:lnTo>
                                  <a:pt x="1638580" y="284147"/>
                                </a:lnTo>
                                <a:lnTo>
                                  <a:pt x="1629108" y="284147"/>
                                </a:lnTo>
                                <a:lnTo>
                                  <a:pt x="1326018" y="322033"/>
                                </a:lnTo>
                                <a:lnTo>
                                  <a:pt x="1155530" y="350448"/>
                                </a:lnTo>
                                <a:lnTo>
                                  <a:pt x="871383" y="388334"/>
                                </a:lnTo>
                                <a:lnTo>
                                  <a:pt x="340976" y="464106"/>
                                </a:lnTo>
                                <a:lnTo>
                                  <a:pt x="0" y="511464"/>
                                </a:lnTo>
                                <a:lnTo>
                                  <a:pt x="179960" y="0"/>
                                </a:lnTo>
                                <a:lnTo>
                                  <a:pt x="501993" y="28415"/>
                                </a:lnTo>
                                <a:lnTo>
                                  <a:pt x="757725" y="56829"/>
                                </a:lnTo>
                                <a:lnTo>
                                  <a:pt x="1060815" y="94716"/>
                                </a:lnTo>
                                <a:lnTo>
                                  <a:pt x="1240774" y="113659"/>
                                </a:lnTo>
                                <a:lnTo>
                                  <a:pt x="1581750" y="151545"/>
                                </a:lnTo>
                                <a:lnTo>
                                  <a:pt x="1676466" y="161017"/>
                                </a:lnTo>
                                <a:lnTo>
                                  <a:pt x="1989027" y="1894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600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a="http://schemas.openxmlformats.org/drawingml/2006/main">
          <w:pict w14:anchorId="5D8DAA65">
            <v:group id="Graphic 1" style="position:absolute;margin-left:56.7pt;margin-top:14.2pt;width:104.4pt;height:36pt;z-index:251675648;mso-position-horizontal-relative:page;mso-position-vertical-relative:page;mso-width-relative:margin" coordsize="57018,19700" o:spid="_x0000_s1026" w14:anchorId="20E0630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">
              <o:lock v:ext="edit" aspectratio="t"/>
              <v:group id="_x0000_s1027" style="position:absolute;left:378;top:15249;width:56167;height:4451" coordsize="56166,4451" coordorigin="378,15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<v:shape id="Freeform: Shape 115" style="position:absolute;left:378;top:15343;width:3315;height:4263;visibility:visible;mso-wrap-style:square;v-text-anchor:middle" coordsize="331504,426220" o:spid="_x0000_s1028" fillcolor="#898a8d" stroked="f" strokeweight="7.45pt" path="m132602,56829l,56829,,,331505,r,56829l198903,56829r,369391l132602,426220r,-36939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">
                  <v:stroke joinstyle="miter"/>
                  <v:path arrowok="t" o:connecttype="custom" o:connectlocs="132602,56829;0,56829;0,0;331505,0;331505,56829;198903,56829;198903,426220;132602,426220;132602,56829" o:connectangles="0,0,0,0,0,0,0,0,0"/>
                </v:shape>
                <v:shape id="Freeform: Shape 116" style="position:absolute;left:5872;top:15343;width:2936;height:4263;visibility:visible;mso-wrap-style:square;v-text-anchor:middle" coordsize="293618,426220" o:spid="_x0000_s1029" fillcolor="#898a8d" stroked="f" strokeweight="7.45pt" path="m,l293618,r,56829l66301,56829r,123131l284147,179960r,56829l66301,236789r,132602l293618,369391r,56829l,42622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">
                  <v:stroke joinstyle="miter"/>
                  <v:path arrowok="t" o:connecttype="custom" o:connectlocs="0,0;293618,0;293618,56829;66301,56829;66301,179960;284147,179960;284147,236789;66301,236789;66301,369391;293618,369391;293618,426220;0,426220;0,0" o:connectangles="0,0,0,0,0,0,0,0,0,0,0,0,0"/>
                </v:shape>
                <v:shape id="Freeform: Shape 117" style="position:absolute;left:10987;top:15249;width:3883;height:4363;visibility:visible;mso-wrap-style:square;v-text-anchor:middle" coordsize="388333,436343" o:spid="_x0000_s1030" fillcolor="#898a8d" stroked="f" strokeweight="7.45pt" path="m,217846c,85244,94716,,217846,v85244,,142073,37886,170488,94716l331505,123130c312561,85244,265204,56829,217846,56829v-85244,,-151545,66301,-151545,161017c66301,312561,132602,378862,217846,378862v47358,,94715,-28414,113659,-66301l388334,340976v-37886,47358,-85244,94716,-170488,94716c94716,445163,,350448,,21784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">
                  <v:stroke joinstyle="miter"/>
                  <v:path arrowok="t" o:connecttype="custom" o:connectlocs="0,217846;217846,0;388334,94716;331505,123130;217846,56829;66301,217846;217846,378862;331505,312561;388334,340976;217846,435692;0,217846" o:connectangles="0,0,0,0,0,0,0,0,0,0,0"/>
                </v:shape>
                <v:shape id="Freeform: Shape 118" style="position:absolute;left:17048;top:15343;width:3694;height:4263;visibility:visible;mso-wrap-style:square;v-text-anchor:middle" coordsize="369390,426220" o:spid="_x0000_s1031" fillcolor="#898a8d" stroked="f" strokeweight="7.45pt" path="m303090,236789r-236789,l66301,426220,,426220,,,66301,r,179960l303090,179960,303090,r66301,l369391,426220r-66301,l303090,23678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">
                  <v:stroke joinstyle="miter"/>
                  <v:path arrowok="t" o:connecttype="custom" o:connectlocs="303090,236789;66301,236789;66301,426220;0,426220;0,0;66301,0;66301,179960;303090,179960;303090,0;369391,0;369391,426220;303090,426220;303090,236789" o:connectangles="0,0,0,0,0,0,0,0,0,0,0,0,0"/>
                </v:shape>
                <v:shape id="Freeform: Shape 119" style="position:absolute;left:23205;top:15343;width:3694;height:4263;visibility:visible;mso-wrap-style:square;v-text-anchor:middle" coordsize="369390,426220" o:spid="_x0000_s1032" fillcolor="#898a8d" stroked="f" strokeweight="7.45pt" path="m66301,94716r,331504l,426220,,,66301,,303090,322033,303090,r66301,l369391,426220r-66301,l66301,9471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">
                  <v:stroke joinstyle="miter"/>
                  <v:path arrowok="t" o:connecttype="custom" o:connectlocs="66301,94716;66301,426220;0,426220;0,0;66301,0;303090,322033;303090,0;369391,0;369391,426220;303090,426220;66301,94716" o:connectangles="0,0,0,0,0,0,0,0,0,0,0"/>
                </v:shape>
                <v:shape id="Freeform: Shape 120" style="position:absolute;left:29172;top:15249;width:4357;height:4357;visibility:visible;mso-wrap-style:square;v-text-anchor:middle" coordsize="435691,435691" o:spid="_x0000_s1033" fillcolor="#898a8d" stroked="f" strokeweight="7.45pt" path="m217846,c350448,,435692,94716,435692,217846v,123130,-85244,217846,-217846,217846c85244,435692,,340976,,217846,,94716,94716,,217846,xm217846,56829v-94716,,-151545,66301,-151545,161017c66301,312561,123130,378862,217846,378862v94715,,151545,-66301,151545,-161016c369391,123130,312561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121" style="position:absolute;left:35897;top:15343;width:2652;height:4263;visibility:visible;mso-wrap-style:square;v-text-anchor:middle" coordsize="265203,426220" o:spid="_x0000_s1034" fillcolor="#898a8d" stroked="f" strokeweight="7.45pt" path="m,l66301,r,369391l265204,369391r,56829l9471,426220,9471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">
                  <v:stroke joinstyle="miter"/>
                  <v:path arrowok="t" o:connecttype="custom" o:connectlocs="0,0;66301,0;66301,369391;265204,369391;265204,426220;9471,426220;9471,0" o:connectangles="0,0,0,0,0,0,0"/>
                </v:shape>
                <v:shape id="Freeform: Shape 122" style="position:absolute;left:40348;top:15249;width:4357;height:4357;visibility:visible;mso-wrap-style:square;v-text-anchor:middle" coordsize="435691,435691" o:spid="_x0000_s1035" fillcolor="#898a8d" stroked="f" strokeweight="7.45pt" path="m217846,c350448,,435692,94716,435692,217846v,123130,-85244,217846,-217846,217846c85244,435692,,340976,,217846,,94716,85244,,217846,xm217846,56829v-94715,,-151545,66301,-151545,161017c66301,312561,123131,378862,217846,378862v94716,,151545,-66301,151545,-161016c369391,123130,303090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123" style="position:absolute;left:46789;top:15249;width:3978;height:4451;visibility:visible;mso-wrap-style:square;v-text-anchor:middle" coordsize="397805,445163" o:spid="_x0000_s1036" fillcolor="#898a8d" stroked="f" strokeweight="7.45pt" path="m227317,v85244,,132602,37886,170488,85244l340976,113659c312561,85244,274675,56829,227317,56829v-85244,,-161016,66301,-161016,161017c66301,312561,132602,378862,227317,378862v47358,,85244,-18943,113659,-37886l340976,265204r-142073,l198903,208374r198902,l397805,369391v-37886,47357,-104187,75772,-170488,75772c104187,445163,,359919,,217846,,75772,104187,,22731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">
                  <v:stroke joinstyle="miter"/>
                  <v:path arrowok="t" o:connecttype="custom" o:connectlocs="227317,0;397805,85244;340976,113659;227317,56829;66301,217846;227317,378862;340976,340976;340976,265204;198903,265204;198903,208374;397805,208374;397805,369391;227317,445163;0,217846;227317,0" o:connectangles="0,0,0,0,0,0,0,0,0,0,0,0,0,0,0"/>
                </v:shape>
                <v:shape id="Freeform: Shape 124" style="position:absolute;left:52567;top:15343;width:3978;height:4263;visibility:visible;mso-wrap-style:square;v-text-anchor:middle" coordsize="397805,426220" o:spid="_x0000_s1037" fillcolor="#898a8d" stroked="f" strokeweight="7.45pt" path="m170488,246260l,,75772,,198903,189431,322033,r75773,l236789,246260r,179960l170488,426220r,-17996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">
                  <v:stroke joinstyle="miter"/>
                  <v:path arrowok="t" o:connecttype="custom" o:connectlocs="170488,246260;0,0;75772,0;198903,189431;322033,0;397806,0;236789,246260;236789,426220;170488,426220;170488,246260" o:connectangles="0,0,0,0,0,0,0,0,0,0"/>
                </v:shape>
              </v:group>
              <v:group id="_x0000_s1038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<v:group id="_x0000_s1039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<v:shape id="Freeform: Shape 127" style="position:absolute;left:14680;top:378;width:12976;height:12124;visibility:visible;mso-wrap-style:square;v-text-anchor:middle" coordsize="1297603,1212359" o:spid="_x0000_s1040" fillcolor="#003764" stroked="f" strokeweight="7.45pt" path="m1193416,937684l909270,975570r85244,236789l1297604,1212359,1193416,937684xm861912,l426220,,227317,577765r322033,37886l681952,274675,814554,644066r303090,28415l861912,xm,1212359r312561,l369391,1051343,37886,1098701,,121235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">
                    <v:stroke joinstyle="miter"/>
                    <v:path arrowok="t" o:connecttype="custom" o:connectlocs="1193416,937684;909270,975570;994514,1212359;1297604,1212359;1193416,937684;861912,0;426220,0;227317,577765;549350,615651;681952,274675;814554,644066;1117644,672481;861912,0;0,1212359;312561,1212359;369391,1051343;37886,1098701;0,1212359" o:connectangles="0,0,0,0,0,0,0,0,0,0,0,0,0,0,0,0,0,0"/>
                  </v:shape>
                  <v:shape id="Freeform: Shape 128" style="position:absolute;left:25099;top:378;width:12976;height:12029;visibility:visible;mso-wrap-style:square;v-text-anchor:middle" coordsize="1297603,1202887" o:spid="_x0000_s1041" fillcolor="#003764" stroked="f" strokeweight="7.45pt" path="m947156,l691424,738781r312561,37887l1297604,,947156,xm644066,871383r,l340976,909270r113659,293618l842969,1202888,994514,814554,644066,871383r,xm350448,l,,265204,691424r340976,37886l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">
                    <v:stroke joinstyle="miter"/>
                    <v:path arrowok="t" o:connecttype="custom" o:connectlocs="947156,0;691424,738781;1003985,776668;1297604,0;947156,0;644066,871383;644066,871383;340976,909270;454635,1202888;842969,1202888;994514,814554;644066,871383;644066,871383;350448,0;0,0;265204,691424;606180,729310;350448,0" o:connectangles="0,0,0,0,0,0,0,0,0,0,0,0,0,0,0,0,0,0"/>
                  </v:shape>
                  <v:shape id="Freeform: Shape 129" style="position:absolute;left:39496;top:378;width:3126;height:12029;visibility:visible;mso-wrap-style:square;v-text-anchor:middle" coordsize="312561,1202887" o:spid="_x0000_s1042" fillcolor="#003764" stroked="f" strokeweight="7.45pt" path="m,l312561,r,1202888l,1202888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">
                    <v:stroke joinstyle="miter"/>
                    <v:path arrowok="t" o:connecttype="custom" o:connectlocs="0,0;312561,0;312561,1202888;0,1202888;0,0" o:connectangles="0,0,0,0,0"/>
                  </v:shape>
                  <v:shape id="Freeform: Shape 130" style="position:absolute;left:44137;width:12881;height:12502;visibility:visible;mso-wrap-style:square;v-text-anchor:middle" coordsize="1288132,1250245" o:spid="_x0000_s1043" fillcolor="#003764" stroked="f" strokeweight="7.45pt" path="m644066,v369391,,644066,255732,644066,625123c1288132,994514,1013457,1250246,644066,1250246,274675,1250246,,994514,,625123,,255732,274675,,644066,xm644066,274675v-198903,,-331504,151545,-331504,350448c312562,824025,445163,975570,644066,975570v198903,,331505,-151545,331505,-350447c966099,426220,842969,274675,644066,27467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">
                    <v:stroke joinstyle="miter"/>
                    <v:path arrowok="t" o:connecttype="custom" o:connectlocs="644066,0;1288132,625123;644066,1250246;0,625123;644066,0;644066,274675;312562,625123;644066,975570;975571,625123;644066,274675" o:connectangles="0,0,0,0,0,0,0,0,0,0"/>
                  </v:shape>
                  <v:shape id="Freeform: Shape 131" style="position:absolute;top:378;width:17143;height:12124;visibility:visible;mso-wrap-style:square;v-text-anchor:middle" coordsize="1714352,1212359" o:spid="_x0000_s1044" fillcolor="#003764" stroked="f" strokeweight="7.45pt" path="m1714352,l1259717,1212359r-388334,l596708,473578,312561,1212359,,1212359,416749,,767196,r303090,871383l1363904,r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">
                    <v:stroke joinstyle="miter"/>
                    <v:path arrowok="t" o:connecttype="custom" o:connectlocs="1714352,0;1259717,1212359;871383,1212359;596708,473578;312561,1212359;0,1212359;416749,0;767196,0;1070286,871383;1363904,0" o:connectangles="0,0,0,0,0,0,0,0,0,0"/>
                  </v:shape>
                </v:group>
                <v:shape id="Freeform: Shape 132" style="position:absolute;left:15057;top:6053;width:22651;height:5307;visibility:visible;mso-wrap-style:square;v-text-anchor:middle" coordsize="2150043,511464" o:spid="_x0000_s1045" fillcolor="#ffd600" stroked="f" strokeweight="7.45pt" path="m2150044,208374r-170488,18943l1638580,284147r-9472,l1326018,322033r-170488,28415l871383,388334,340976,464106,,511464,179960,,501993,28415,757725,56829r303090,37887l1240774,113659r340976,37886l1676466,161017r312561,28414l2150044,20837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">
                  <v:stroke joinstyle="miter"/>
                  <v:path arrowok="t" o:connecttype="custom" o:connectlocs="2265126,216219;2085513,235876;1726286,294845;1716307,294845;1396994,334158;1217380,363643;918024,402955;359227,481580;0,530721;189592,0;528862,29485;798283,58969;1117596,98282;1307187,117938;1666414,157251;1766200,167079;2095491,196563" o:connectangles="0,0,0,0,0,0,0,0,0,0,0,0,0,0,0,0,0"/>
                </v:shape>
              </v:group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tbl>
    <w:tblPr>
      <w:tblStyle w:val="TabloKlavuzu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221"/>
      <w:gridCol w:w="4806"/>
      <w:gridCol w:w="2611"/>
    </w:tblGrid>
    <w:tr w:rsidR="00EA5E18" w:rsidTr="00DB6E16" w14:paraId="20D16CC4" w14:textId="77777777">
      <w:tc>
        <w:tcPr>
          <w:tcW w:w="2245" w:type="dxa"/>
        </w:tcPr>
        <w:p w:rsidR="00EA5E18" w:rsidP="00EA5E18" w:rsidRDefault="00EA5E18" w14:paraId="13F092D9" w14:textId="77777777">
          <w:pPr>
            <w:pStyle w:val="DOCUMENTHEADEREN"/>
            <w:jc w:val="left"/>
          </w:pPr>
        </w:p>
      </w:tc>
      <w:tc>
        <w:tcPr>
          <w:tcW w:w="4860" w:type="dxa"/>
        </w:tcPr>
        <w:p w:rsidRPr="002B6D3E" w:rsidR="00EA5E18" w:rsidP="00EA5E18" w:rsidRDefault="00EA5E18" w14:paraId="0F3E59D7" w14:textId="77777777">
          <w:pPr>
            <w:pStyle w:val="DOCUMENTHEADEREN"/>
            <w:jc w:val="both"/>
            <w:rPr>
              <w:b w:val="0"/>
              <w:bCs w:val="0"/>
              <w:i w:val="0"/>
              <w:iCs w:val="0"/>
            </w:rPr>
          </w:pPr>
        </w:p>
      </w:tc>
      <w:tc>
        <w:tcPr>
          <w:tcW w:w="2631" w:type="dxa"/>
        </w:tcPr>
        <w:p w:rsidRPr="002B6D3E" w:rsidR="00EA5E18" w:rsidP="00EA5E18" w:rsidRDefault="00EA5E18" w14:paraId="660939C3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Project No</w:t>
          </w:r>
          <w:r w:rsidRPr="002B6D3E">
            <w:tab/>
          </w:r>
          <w:r w:rsidRPr="002B6D3E">
            <w:t>: N</w:t>
          </w:r>
          <w:r>
            <w:t>2020</w:t>
          </w:r>
          <w:r w:rsidRPr="002B6D3E">
            <w:t>-</w:t>
          </w:r>
          <w:r>
            <w:t>0723</w:t>
          </w:r>
        </w:p>
        <w:p w:rsidRPr="002B6D3E" w:rsidR="00EA5E18" w:rsidP="00EA5E18" w:rsidRDefault="00EA5E18" w14:paraId="0AF9D193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Document No</w:t>
          </w:r>
          <w:r w:rsidRPr="002B6D3E">
            <w:tab/>
          </w:r>
          <w:r w:rsidRPr="002B6D3E">
            <w:t xml:space="preserve">: </w:t>
          </w:r>
          <w:r>
            <w:t>NAVIO</w:t>
          </w:r>
          <w:r w:rsidRPr="002B6D3E">
            <w:t>-</w:t>
          </w:r>
          <w:r>
            <w:t>R-</w:t>
          </w:r>
          <w:r w:rsidRPr="002B6D3E">
            <w:t xml:space="preserve">20001 </w:t>
          </w:r>
        </w:p>
        <w:p w:rsidRPr="002B6D3E" w:rsidR="00EA5E18" w:rsidP="00EA5E18" w:rsidRDefault="00EA5E18" w14:paraId="2CE99ED0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Revision</w:t>
          </w:r>
          <w:r w:rsidRPr="002B6D3E">
            <w:tab/>
          </w:r>
          <w:r w:rsidRPr="002B6D3E">
            <w:t>: A</w:t>
          </w:r>
        </w:p>
        <w:p w:rsidRPr="005B21B9" w:rsidR="00EA5E18" w:rsidP="00EA5E18" w:rsidRDefault="00EA5E18" w14:paraId="197E6410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Release Date</w:t>
          </w:r>
          <w:r w:rsidRPr="002B6D3E">
            <w:tab/>
          </w:r>
          <w:r w:rsidRPr="002B6D3E">
            <w:t xml:space="preserve">: </w:t>
          </w:r>
          <w:r>
            <w:t>2020</w:t>
          </w:r>
          <w:r w:rsidRPr="002B6D3E">
            <w:t>-</w:t>
          </w:r>
          <w:r>
            <w:t>09</w:t>
          </w:r>
          <w:r w:rsidRPr="002B6D3E">
            <w:t>-</w:t>
          </w:r>
          <w:r>
            <w:t xml:space="preserve">18 </w:t>
          </w:r>
        </w:p>
      </w:tc>
    </w:tr>
  </w:tbl>
  <w:p w:rsidR="00574A4C" w:rsidRDefault="00804047" w14:paraId="1D466276" w14:textId="77777777">
    <w:pPr>
      <w:pStyle w:val="stBilgi"/>
    </w:pPr>
    <w:r w:rsidRPr="00D87199">
      <w:rPr>
        <w:b/>
        <w:bCs/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E68DA69" wp14:editId="378F9F39">
              <wp:simplePos x="0" y="0"/>
              <wp:positionH relativeFrom="page">
                <wp:posOffset>640080</wp:posOffset>
              </wp:positionH>
              <wp:positionV relativeFrom="page">
                <wp:posOffset>182880</wp:posOffset>
              </wp:positionV>
              <wp:extent cx="1325880" cy="457200"/>
              <wp:effectExtent l="0" t="0" r="7620" b="0"/>
              <wp:wrapNone/>
              <wp:docPr id="30" name="Graphic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325880" cy="457200"/>
                        <a:chOff x="0" y="0"/>
                        <a:chExt cx="5701878" cy="1970083"/>
                      </a:xfrm>
                    </wpg:grpSpPr>
                    <wpg:grpSp>
                      <wpg:cNvPr id="31" name="Graphic 1"/>
                      <wpg:cNvGrpSpPr/>
                      <wpg:grpSpPr>
                        <a:xfrm>
                          <a:off x="37886" y="1524920"/>
                          <a:ext cx="5616634" cy="445163"/>
                          <a:chOff x="37886" y="1524920"/>
                          <a:chExt cx="5616634" cy="445163"/>
                        </a:xfrm>
                        <a:solidFill>
                          <a:srgbClr val="898A8D"/>
                        </a:solidFill>
                      </wpg:grpSpPr>
                      <wps:wsp>
                        <wps:cNvPr id="32" name="Freeform: Shape 32"/>
                        <wps:cNvSpPr/>
                        <wps:spPr>
                          <a:xfrm>
                            <a:off x="37886" y="1534392"/>
                            <a:ext cx="331504" cy="426220"/>
                          </a:xfrm>
                          <a:custGeom>
                            <a:avLst/>
                            <a:gdLst>
                              <a:gd name="connsiteX0" fmla="*/ 132602 w 331504"/>
                              <a:gd name="connsiteY0" fmla="*/ 56829 h 426220"/>
                              <a:gd name="connsiteX1" fmla="*/ 0 w 331504"/>
                              <a:gd name="connsiteY1" fmla="*/ 56829 h 426220"/>
                              <a:gd name="connsiteX2" fmla="*/ 0 w 331504"/>
                              <a:gd name="connsiteY2" fmla="*/ 0 h 426220"/>
                              <a:gd name="connsiteX3" fmla="*/ 331505 w 331504"/>
                              <a:gd name="connsiteY3" fmla="*/ 0 h 426220"/>
                              <a:gd name="connsiteX4" fmla="*/ 331505 w 331504"/>
                              <a:gd name="connsiteY4" fmla="*/ 56829 h 426220"/>
                              <a:gd name="connsiteX5" fmla="*/ 198903 w 331504"/>
                              <a:gd name="connsiteY5" fmla="*/ 56829 h 426220"/>
                              <a:gd name="connsiteX6" fmla="*/ 198903 w 331504"/>
                              <a:gd name="connsiteY6" fmla="*/ 426220 h 426220"/>
                              <a:gd name="connsiteX7" fmla="*/ 132602 w 331504"/>
                              <a:gd name="connsiteY7" fmla="*/ 426220 h 426220"/>
                              <a:gd name="connsiteX8" fmla="*/ 132602 w 331504"/>
                              <a:gd name="connsiteY8" fmla="*/ 5682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31504" h="426220">
                                <a:moveTo>
                                  <a:pt x="132602" y="56829"/>
                                </a:moveTo>
                                <a:lnTo>
                                  <a:pt x="0" y="56829"/>
                                </a:lnTo>
                                <a:lnTo>
                                  <a:pt x="0" y="0"/>
                                </a:lnTo>
                                <a:lnTo>
                                  <a:pt x="331505" y="0"/>
                                </a:lnTo>
                                <a:lnTo>
                                  <a:pt x="331505" y="56829"/>
                                </a:lnTo>
                                <a:lnTo>
                                  <a:pt x="198903" y="56829"/>
                                </a:lnTo>
                                <a:lnTo>
                                  <a:pt x="198903" y="426220"/>
                                </a:lnTo>
                                <a:lnTo>
                                  <a:pt x="132602" y="426220"/>
                                </a:lnTo>
                                <a:lnTo>
                                  <a:pt x="132602" y="568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Freeform: Shape 33"/>
                        <wps:cNvSpPr/>
                        <wps:spPr>
                          <a:xfrm>
                            <a:off x="587236" y="1534392"/>
                            <a:ext cx="293618" cy="426220"/>
                          </a:xfrm>
                          <a:custGeom>
                            <a:avLst/>
                            <a:gdLst>
                              <a:gd name="connsiteX0" fmla="*/ 0 w 293618"/>
                              <a:gd name="connsiteY0" fmla="*/ 0 h 426220"/>
                              <a:gd name="connsiteX1" fmla="*/ 293618 w 293618"/>
                              <a:gd name="connsiteY1" fmla="*/ 0 h 426220"/>
                              <a:gd name="connsiteX2" fmla="*/ 293618 w 293618"/>
                              <a:gd name="connsiteY2" fmla="*/ 56829 h 426220"/>
                              <a:gd name="connsiteX3" fmla="*/ 66301 w 293618"/>
                              <a:gd name="connsiteY3" fmla="*/ 56829 h 426220"/>
                              <a:gd name="connsiteX4" fmla="*/ 66301 w 293618"/>
                              <a:gd name="connsiteY4" fmla="*/ 179960 h 426220"/>
                              <a:gd name="connsiteX5" fmla="*/ 284147 w 293618"/>
                              <a:gd name="connsiteY5" fmla="*/ 179960 h 426220"/>
                              <a:gd name="connsiteX6" fmla="*/ 284147 w 293618"/>
                              <a:gd name="connsiteY6" fmla="*/ 236789 h 426220"/>
                              <a:gd name="connsiteX7" fmla="*/ 66301 w 293618"/>
                              <a:gd name="connsiteY7" fmla="*/ 236789 h 426220"/>
                              <a:gd name="connsiteX8" fmla="*/ 66301 w 293618"/>
                              <a:gd name="connsiteY8" fmla="*/ 369391 h 426220"/>
                              <a:gd name="connsiteX9" fmla="*/ 293618 w 293618"/>
                              <a:gd name="connsiteY9" fmla="*/ 369391 h 426220"/>
                              <a:gd name="connsiteX10" fmla="*/ 293618 w 293618"/>
                              <a:gd name="connsiteY10" fmla="*/ 426220 h 426220"/>
                              <a:gd name="connsiteX11" fmla="*/ 0 w 293618"/>
                              <a:gd name="connsiteY11" fmla="*/ 426220 h 426220"/>
                              <a:gd name="connsiteX12" fmla="*/ 0 w 293618"/>
                              <a:gd name="connsiteY12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293618" h="426220">
                                <a:moveTo>
                                  <a:pt x="0" y="0"/>
                                </a:moveTo>
                                <a:lnTo>
                                  <a:pt x="293618" y="0"/>
                                </a:lnTo>
                                <a:lnTo>
                                  <a:pt x="293618" y="56829"/>
                                </a:lnTo>
                                <a:lnTo>
                                  <a:pt x="66301" y="56829"/>
                                </a:lnTo>
                                <a:lnTo>
                                  <a:pt x="66301" y="179960"/>
                                </a:lnTo>
                                <a:lnTo>
                                  <a:pt x="284147" y="179960"/>
                                </a:lnTo>
                                <a:lnTo>
                                  <a:pt x="284147" y="236789"/>
                                </a:lnTo>
                                <a:lnTo>
                                  <a:pt x="66301" y="236789"/>
                                </a:lnTo>
                                <a:lnTo>
                                  <a:pt x="66301" y="369391"/>
                                </a:lnTo>
                                <a:lnTo>
                                  <a:pt x="293618" y="369391"/>
                                </a:lnTo>
                                <a:lnTo>
                                  <a:pt x="293618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Freeform: Shape 34"/>
                        <wps:cNvSpPr/>
                        <wps:spPr>
                          <a:xfrm>
                            <a:off x="1098700" y="1524920"/>
                            <a:ext cx="388333" cy="436343"/>
                          </a:xfrm>
                          <a:custGeom>
                            <a:avLst/>
                            <a:gdLst>
                              <a:gd name="connsiteX0" fmla="*/ 0 w 388333"/>
                              <a:gd name="connsiteY0" fmla="*/ 217846 h 436343"/>
                              <a:gd name="connsiteX1" fmla="*/ 217846 w 388333"/>
                              <a:gd name="connsiteY1" fmla="*/ 0 h 436343"/>
                              <a:gd name="connsiteX2" fmla="*/ 388334 w 388333"/>
                              <a:gd name="connsiteY2" fmla="*/ 94716 h 436343"/>
                              <a:gd name="connsiteX3" fmla="*/ 331505 w 388333"/>
                              <a:gd name="connsiteY3" fmla="*/ 123130 h 436343"/>
                              <a:gd name="connsiteX4" fmla="*/ 217846 w 388333"/>
                              <a:gd name="connsiteY4" fmla="*/ 56829 h 436343"/>
                              <a:gd name="connsiteX5" fmla="*/ 66301 w 388333"/>
                              <a:gd name="connsiteY5" fmla="*/ 217846 h 436343"/>
                              <a:gd name="connsiteX6" fmla="*/ 217846 w 388333"/>
                              <a:gd name="connsiteY6" fmla="*/ 378862 h 436343"/>
                              <a:gd name="connsiteX7" fmla="*/ 331505 w 388333"/>
                              <a:gd name="connsiteY7" fmla="*/ 312561 h 436343"/>
                              <a:gd name="connsiteX8" fmla="*/ 388334 w 388333"/>
                              <a:gd name="connsiteY8" fmla="*/ 340976 h 436343"/>
                              <a:gd name="connsiteX9" fmla="*/ 217846 w 388333"/>
                              <a:gd name="connsiteY9" fmla="*/ 435692 h 436343"/>
                              <a:gd name="connsiteX10" fmla="*/ 0 w 388333"/>
                              <a:gd name="connsiteY10" fmla="*/ 217846 h 43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88333" h="436343">
                                <a:moveTo>
                                  <a:pt x="0" y="217846"/>
                                </a:moveTo>
                                <a:cubicBezTo>
                                  <a:pt x="0" y="85244"/>
                                  <a:pt x="94716" y="0"/>
                                  <a:pt x="217846" y="0"/>
                                </a:cubicBezTo>
                                <a:cubicBezTo>
                                  <a:pt x="303090" y="0"/>
                                  <a:pt x="359919" y="37886"/>
                                  <a:pt x="388334" y="94716"/>
                                </a:cubicBezTo>
                                <a:lnTo>
                                  <a:pt x="331505" y="123130"/>
                                </a:lnTo>
                                <a:cubicBezTo>
                                  <a:pt x="312561" y="85244"/>
                                  <a:pt x="265204" y="56829"/>
                                  <a:pt x="217846" y="56829"/>
                                </a:cubicBezTo>
                                <a:cubicBezTo>
                                  <a:pt x="132602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17846" y="378862"/>
                                </a:cubicBezTo>
                                <a:cubicBezTo>
                                  <a:pt x="265204" y="378862"/>
                                  <a:pt x="312561" y="350448"/>
                                  <a:pt x="331505" y="312561"/>
                                </a:cubicBezTo>
                                <a:lnTo>
                                  <a:pt x="388334" y="340976"/>
                                </a:lnTo>
                                <a:cubicBezTo>
                                  <a:pt x="350448" y="388334"/>
                                  <a:pt x="303090" y="435692"/>
                                  <a:pt x="217846" y="435692"/>
                                </a:cubicBezTo>
                                <a:cubicBezTo>
                                  <a:pt x="94716" y="445163"/>
                                  <a:pt x="0" y="350448"/>
                                  <a:pt x="0" y="2178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Freeform: Shape 35"/>
                        <wps:cNvSpPr/>
                        <wps:spPr>
                          <a:xfrm>
                            <a:off x="1704880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303090 w 369390"/>
                              <a:gd name="connsiteY0" fmla="*/ 236789 h 426220"/>
                              <a:gd name="connsiteX1" fmla="*/ 66301 w 369390"/>
                              <a:gd name="connsiteY1" fmla="*/ 236789 h 426220"/>
                              <a:gd name="connsiteX2" fmla="*/ 66301 w 369390"/>
                              <a:gd name="connsiteY2" fmla="*/ 426220 h 426220"/>
                              <a:gd name="connsiteX3" fmla="*/ 0 w 369390"/>
                              <a:gd name="connsiteY3" fmla="*/ 426220 h 426220"/>
                              <a:gd name="connsiteX4" fmla="*/ 0 w 369390"/>
                              <a:gd name="connsiteY4" fmla="*/ 0 h 426220"/>
                              <a:gd name="connsiteX5" fmla="*/ 66301 w 369390"/>
                              <a:gd name="connsiteY5" fmla="*/ 0 h 426220"/>
                              <a:gd name="connsiteX6" fmla="*/ 66301 w 369390"/>
                              <a:gd name="connsiteY6" fmla="*/ 179960 h 426220"/>
                              <a:gd name="connsiteX7" fmla="*/ 303090 w 369390"/>
                              <a:gd name="connsiteY7" fmla="*/ 179960 h 426220"/>
                              <a:gd name="connsiteX8" fmla="*/ 303090 w 369390"/>
                              <a:gd name="connsiteY8" fmla="*/ 0 h 426220"/>
                              <a:gd name="connsiteX9" fmla="*/ 369391 w 369390"/>
                              <a:gd name="connsiteY9" fmla="*/ 0 h 426220"/>
                              <a:gd name="connsiteX10" fmla="*/ 369391 w 369390"/>
                              <a:gd name="connsiteY10" fmla="*/ 426220 h 426220"/>
                              <a:gd name="connsiteX11" fmla="*/ 303090 w 369390"/>
                              <a:gd name="connsiteY11" fmla="*/ 426220 h 426220"/>
                              <a:gd name="connsiteX12" fmla="*/ 303090 w 369390"/>
                              <a:gd name="connsiteY12" fmla="*/ 23678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303090" y="236789"/>
                                </a:moveTo>
                                <a:lnTo>
                                  <a:pt x="66301" y="236789"/>
                                </a:ln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66301" y="179960"/>
                                </a:lnTo>
                                <a:lnTo>
                                  <a:pt x="303090" y="179960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303090" y="2367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Freeform: Shape 36"/>
                        <wps:cNvSpPr/>
                        <wps:spPr>
                          <a:xfrm>
                            <a:off x="2320531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66301 w 369390"/>
                              <a:gd name="connsiteY0" fmla="*/ 94716 h 426220"/>
                              <a:gd name="connsiteX1" fmla="*/ 66301 w 369390"/>
                              <a:gd name="connsiteY1" fmla="*/ 426220 h 426220"/>
                              <a:gd name="connsiteX2" fmla="*/ 0 w 369390"/>
                              <a:gd name="connsiteY2" fmla="*/ 426220 h 426220"/>
                              <a:gd name="connsiteX3" fmla="*/ 0 w 369390"/>
                              <a:gd name="connsiteY3" fmla="*/ 0 h 426220"/>
                              <a:gd name="connsiteX4" fmla="*/ 66301 w 369390"/>
                              <a:gd name="connsiteY4" fmla="*/ 0 h 426220"/>
                              <a:gd name="connsiteX5" fmla="*/ 303090 w 369390"/>
                              <a:gd name="connsiteY5" fmla="*/ 322033 h 426220"/>
                              <a:gd name="connsiteX6" fmla="*/ 303090 w 369390"/>
                              <a:gd name="connsiteY6" fmla="*/ 0 h 426220"/>
                              <a:gd name="connsiteX7" fmla="*/ 369391 w 369390"/>
                              <a:gd name="connsiteY7" fmla="*/ 0 h 426220"/>
                              <a:gd name="connsiteX8" fmla="*/ 369391 w 369390"/>
                              <a:gd name="connsiteY8" fmla="*/ 426220 h 426220"/>
                              <a:gd name="connsiteX9" fmla="*/ 303090 w 369390"/>
                              <a:gd name="connsiteY9" fmla="*/ 426220 h 426220"/>
                              <a:gd name="connsiteX10" fmla="*/ 66301 w 369390"/>
                              <a:gd name="connsiteY10" fmla="*/ 94716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66301" y="94716"/>
                                </a:move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303090" y="322033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66301" y="94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Freeform: Shape 37"/>
                        <wps:cNvSpPr/>
                        <wps:spPr>
                          <a:xfrm>
                            <a:off x="2917239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94716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0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0" y="378862"/>
                                  <a:pt x="217846" y="378862"/>
                                </a:cubicBezTo>
                                <a:cubicBezTo>
                                  <a:pt x="312561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12561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Freeform: Shape 38"/>
                        <wps:cNvSpPr/>
                        <wps:spPr>
                          <a:xfrm>
                            <a:off x="3589720" y="1534392"/>
                            <a:ext cx="265203" cy="426220"/>
                          </a:xfrm>
                          <a:custGeom>
                            <a:avLst/>
                            <a:gdLst>
                              <a:gd name="connsiteX0" fmla="*/ 0 w 265203"/>
                              <a:gd name="connsiteY0" fmla="*/ 0 h 426220"/>
                              <a:gd name="connsiteX1" fmla="*/ 66301 w 265203"/>
                              <a:gd name="connsiteY1" fmla="*/ 0 h 426220"/>
                              <a:gd name="connsiteX2" fmla="*/ 66301 w 265203"/>
                              <a:gd name="connsiteY2" fmla="*/ 369391 h 426220"/>
                              <a:gd name="connsiteX3" fmla="*/ 265204 w 265203"/>
                              <a:gd name="connsiteY3" fmla="*/ 369391 h 426220"/>
                              <a:gd name="connsiteX4" fmla="*/ 265204 w 265203"/>
                              <a:gd name="connsiteY4" fmla="*/ 426220 h 426220"/>
                              <a:gd name="connsiteX5" fmla="*/ 9471 w 265203"/>
                              <a:gd name="connsiteY5" fmla="*/ 426220 h 426220"/>
                              <a:gd name="connsiteX6" fmla="*/ 9471 w 265203"/>
                              <a:gd name="connsiteY6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65203" h="426220">
                                <a:moveTo>
                                  <a:pt x="0" y="0"/>
                                </a:moveTo>
                                <a:lnTo>
                                  <a:pt x="66301" y="0"/>
                                </a:lnTo>
                                <a:lnTo>
                                  <a:pt x="66301" y="369391"/>
                                </a:lnTo>
                                <a:lnTo>
                                  <a:pt x="265204" y="369391"/>
                                </a:lnTo>
                                <a:lnTo>
                                  <a:pt x="265204" y="426220"/>
                                </a:lnTo>
                                <a:lnTo>
                                  <a:pt x="9471" y="426220"/>
                                </a:lnTo>
                                <a:lnTo>
                                  <a:pt x="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Freeform: Shape 39"/>
                        <wps:cNvSpPr/>
                        <wps:spPr>
                          <a:xfrm>
                            <a:off x="4034883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85244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1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1" y="378862"/>
                                  <a:pt x="217846" y="378862"/>
                                </a:cubicBezTo>
                                <a:cubicBezTo>
                                  <a:pt x="312562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03090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Freeform: Shape 40"/>
                        <wps:cNvSpPr/>
                        <wps:spPr>
                          <a:xfrm>
                            <a:off x="4678949" y="1524920"/>
                            <a:ext cx="397805" cy="445163"/>
                          </a:xfrm>
                          <a:custGeom>
                            <a:avLst/>
                            <a:gdLst>
                              <a:gd name="connsiteX0" fmla="*/ 227317 w 397805"/>
                              <a:gd name="connsiteY0" fmla="*/ 0 h 445163"/>
                              <a:gd name="connsiteX1" fmla="*/ 397805 w 397805"/>
                              <a:gd name="connsiteY1" fmla="*/ 85244 h 445163"/>
                              <a:gd name="connsiteX2" fmla="*/ 340976 w 397805"/>
                              <a:gd name="connsiteY2" fmla="*/ 113659 h 445163"/>
                              <a:gd name="connsiteX3" fmla="*/ 227317 w 397805"/>
                              <a:gd name="connsiteY3" fmla="*/ 56829 h 445163"/>
                              <a:gd name="connsiteX4" fmla="*/ 66301 w 397805"/>
                              <a:gd name="connsiteY4" fmla="*/ 217846 h 445163"/>
                              <a:gd name="connsiteX5" fmla="*/ 227317 w 397805"/>
                              <a:gd name="connsiteY5" fmla="*/ 378862 h 445163"/>
                              <a:gd name="connsiteX6" fmla="*/ 340976 w 397805"/>
                              <a:gd name="connsiteY6" fmla="*/ 340976 h 445163"/>
                              <a:gd name="connsiteX7" fmla="*/ 340976 w 397805"/>
                              <a:gd name="connsiteY7" fmla="*/ 265204 h 445163"/>
                              <a:gd name="connsiteX8" fmla="*/ 198903 w 397805"/>
                              <a:gd name="connsiteY8" fmla="*/ 265204 h 445163"/>
                              <a:gd name="connsiteX9" fmla="*/ 198903 w 397805"/>
                              <a:gd name="connsiteY9" fmla="*/ 208374 h 445163"/>
                              <a:gd name="connsiteX10" fmla="*/ 397805 w 397805"/>
                              <a:gd name="connsiteY10" fmla="*/ 208374 h 445163"/>
                              <a:gd name="connsiteX11" fmla="*/ 397805 w 397805"/>
                              <a:gd name="connsiteY11" fmla="*/ 369391 h 445163"/>
                              <a:gd name="connsiteX12" fmla="*/ 227317 w 397805"/>
                              <a:gd name="connsiteY12" fmla="*/ 445163 h 445163"/>
                              <a:gd name="connsiteX13" fmla="*/ 0 w 397805"/>
                              <a:gd name="connsiteY13" fmla="*/ 217846 h 445163"/>
                              <a:gd name="connsiteX14" fmla="*/ 227317 w 397805"/>
                              <a:gd name="connsiteY14" fmla="*/ 0 h 4451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397805" h="445163">
                                <a:moveTo>
                                  <a:pt x="227317" y="0"/>
                                </a:moveTo>
                                <a:cubicBezTo>
                                  <a:pt x="312561" y="0"/>
                                  <a:pt x="359919" y="37886"/>
                                  <a:pt x="397805" y="85244"/>
                                </a:cubicBezTo>
                                <a:lnTo>
                                  <a:pt x="340976" y="113659"/>
                                </a:lnTo>
                                <a:cubicBezTo>
                                  <a:pt x="312561" y="85244"/>
                                  <a:pt x="274675" y="56829"/>
                                  <a:pt x="227317" y="56829"/>
                                </a:cubicBezTo>
                                <a:cubicBezTo>
                                  <a:pt x="142073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27317" y="378862"/>
                                </a:cubicBezTo>
                                <a:cubicBezTo>
                                  <a:pt x="274675" y="378862"/>
                                  <a:pt x="312561" y="359919"/>
                                  <a:pt x="340976" y="340976"/>
                                </a:cubicBezTo>
                                <a:lnTo>
                                  <a:pt x="340976" y="265204"/>
                                </a:lnTo>
                                <a:lnTo>
                                  <a:pt x="198903" y="265204"/>
                                </a:lnTo>
                                <a:lnTo>
                                  <a:pt x="198903" y="208374"/>
                                </a:lnTo>
                                <a:lnTo>
                                  <a:pt x="397805" y="208374"/>
                                </a:lnTo>
                                <a:lnTo>
                                  <a:pt x="397805" y="369391"/>
                                </a:lnTo>
                                <a:cubicBezTo>
                                  <a:pt x="359919" y="416748"/>
                                  <a:pt x="293618" y="445163"/>
                                  <a:pt x="227317" y="445163"/>
                                </a:cubicBezTo>
                                <a:cubicBezTo>
                                  <a:pt x="104187" y="445163"/>
                                  <a:pt x="0" y="359919"/>
                                  <a:pt x="0" y="217846"/>
                                </a:cubicBezTo>
                                <a:cubicBezTo>
                                  <a:pt x="0" y="75772"/>
                                  <a:pt x="104187" y="0"/>
                                  <a:pt x="22731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Freeform: Shape 41"/>
                        <wps:cNvSpPr/>
                        <wps:spPr>
                          <a:xfrm>
                            <a:off x="5256714" y="1534392"/>
                            <a:ext cx="397805" cy="426220"/>
                          </a:xfrm>
                          <a:custGeom>
                            <a:avLst/>
                            <a:gdLst>
                              <a:gd name="connsiteX0" fmla="*/ 170488 w 397805"/>
                              <a:gd name="connsiteY0" fmla="*/ 246260 h 426220"/>
                              <a:gd name="connsiteX1" fmla="*/ 0 w 397805"/>
                              <a:gd name="connsiteY1" fmla="*/ 0 h 426220"/>
                              <a:gd name="connsiteX2" fmla="*/ 75772 w 397805"/>
                              <a:gd name="connsiteY2" fmla="*/ 0 h 426220"/>
                              <a:gd name="connsiteX3" fmla="*/ 198903 w 397805"/>
                              <a:gd name="connsiteY3" fmla="*/ 189431 h 426220"/>
                              <a:gd name="connsiteX4" fmla="*/ 322033 w 397805"/>
                              <a:gd name="connsiteY4" fmla="*/ 0 h 426220"/>
                              <a:gd name="connsiteX5" fmla="*/ 397806 w 397805"/>
                              <a:gd name="connsiteY5" fmla="*/ 0 h 426220"/>
                              <a:gd name="connsiteX6" fmla="*/ 236789 w 397805"/>
                              <a:gd name="connsiteY6" fmla="*/ 246260 h 426220"/>
                              <a:gd name="connsiteX7" fmla="*/ 236789 w 397805"/>
                              <a:gd name="connsiteY7" fmla="*/ 426220 h 426220"/>
                              <a:gd name="connsiteX8" fmla="*/ 170488 w 397805"/>
                              <a:gd name="connsiteY8" fmla="*/ 426220 h 426220"/>
                              <a:gd name="connsiteX9" fmla="*/ 170488 w 397805"/>
                              <a:gd name="connsiteY9" fmla="*/ 24626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397805" h="426220">
                                <a:moveTo>
                                  <a:pt x="170488" y="246260"/>
                                </a:moveTo>
                                <a:lnTo>
                                  <a:pt x="0" y="0"/>
                                </a:lnTo>
                                <a:lnTo>
                                  <a:pt x="75772" y="0"/>
                                </a:lnTo>
                                <a:lnTo>
                                  <a:pt x="198903" y="189431"/>
                                </a:lnTo>
                                <a:lnTo>
                                  <a:pt x="322033" y="0"/>
                                </a:lnTo>
                                <a:lnTo>
                                  <a:pt x="397806" y="0"/>
                                </a:lnTo>
                                <a:lnTo>
                                  <a:pt x="236789" y="246260"/>
                                </a:lnTo>
                                <a:lnTo>
                                  <a:pt x="236789" y="426220"/>
                                </a:lnTo>
                                <a:lnTo>
                                  <a:pt x="170488" y="426220"/>
                                </a:lnTo>
                                <a:lnTo>
                                  <a:pt x="170488" y="246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42" name="Graphic 1"/>
                      <wpg:cNvGrpSpPr/>
                      <wpg:grpSpPr>
                        <a:xfrm>
                          <a:off x="0" y="0"/>
                          <a:ext cx="5701878" cy="1250245"/>
                          <a:chOff x="0" y="0"/>
                          <a:chExt cx="5701878" cy="1250245"/>
                        </a:xfrm>
                      </wpg:grpSpPr>
                      <wpg:grpSp>
                        <wpg:cNvPr id="43" name="Graphic 1"/>
                        <wpg:cNvGrpSpPr/>
                        <wpg:grpSpPr>
                          <a:xfrm>
                            <a:off x="0" y="0"/>
                            <a:ext cx="5701878" cy="1250245"/>
                            <a:chOff x="0" y="0"/>
                            <a:chExt cx="5701878" cy="1250245"/>
                          </a:xfrm>
                          <a:solidFill>
                            <a:srgbClr val="003764"/>
                          </a:solidFill>
                        </wpg:grpSpPr>
                        <wps:wsp>
                          <wps:cNvPr id="44" name="Freeform: Shape 44"/>
                          <wps:cNvSpPr/>
                          <wps:spPr>
                            <a:xfrm>
                              <a:off x="1468091" y="37886"/>
                              <a:ext cx="1297603" cy="1212359"/>
                            </a:xfrm>
                            <a:custGeom>
                              <a:avLst/>
                              <a:gdLst>
                                <a:gd name="connsiteX0" fmla="*/ 1193416 w 1297603"/>
                                <a:gd name="connsiteY0" fmla="*/ 937684 h 1212359"/>
                                <a:gd name="connsiteX1" fmla="*/ 909270 w 1297603"/>
                                <a:gd name="connsiteY1" fmla="*/ 975570 h 1212359"/>
                                <a:gd name="connsiteX2" fmla="*/ 994514 w 1297603"/>
                                <a:gd name="connsiteY2" fmla="*/ 1212359 h 1212359"/>
                                <a:gd name="connsiteX3" fmla="*/ 1297604 w 1297603"/>
                                <a:gd name="connsiteY3" fmla="*/ 1212359 h 1212359"/>
                                <a:gd name="connsiteX4" fmla="*/ 1193416 w 1297603"/>
                                <a:gd name="connsiteY4" fmla="*/ 937684 h 1212359"/>
                                <a:gd name="connsiteX5" fmla="*/ 861912 w 1297603"/>
                                <a:gd name="connsiteY5" fmla="*/ 0 h 1212359"/>
                                <a:gd name="connsiteX6" fmla="*/ 426220 w 1297603"/>
                                <a:gd name="connsiteY6" fmla="*/ 0 h 1212359"/>
                                <a:gd name="connsiteX7" fmla="*/ 227317 w 1297603"/>
                                <a:gd name="connsiteY7" fmla="*/ 577765 h 1212359"/>
                                <a:gd name="connsiteX8" fmla="*/ 549350 w 1297603"/>
                                <a:gd name="connsiteY8" fmla="*/ 615651 h 1212359"/>
                                <a:gd name="connsiteX9" fmla="*/ 681952 w 1297603"/>
                                <a:gd name="connsiteY9" fmla="*/ 274675 h 1212359"/>
                                <a:gd name="connsiteX10" fmla="*/ 814554 w 1297603"/>
                                <a:gd name="connsiteY10" fmla="*/ 644066 h 1212359"/>
                                <a:gd name="connsiteX11" fmla="*/ 1117644 w 1297603"/>
                                <a:gd name="connsiteY11" fmla="*/ 672481 h 1212359"/>
                                <a:gd name="connsiteX12" fmla="*/ 861912 w 1297603"/>
                                <a:gd name="connsiteY12" fmla="*/ 0 h 1212359"/>
                                <a:gd name="connsiteX13" fmla="*/ 0 w 1297603"/>
                                <a:gd name="connsiteY13" fmla="*/ 1212359 h 1212359"/>
                                <a:gd name="connsiteX14" fmla="*/ 312561 w 1297603"/>
                                <a:gd name="connsiteY14" fmla="*/ 1212359 h 1212359"/>
                                <a:gd name="connsiteX15" fmla="*/ 369391 w 1297603"/>
                                <a:gd name="connsiteY15" fmla="*/ 1051343 h 1212359"/>
                                <a:gd name="connsiteX16" fmla="*/ 37886 w 1297603"/>
                                <a:gd name="connsiteY16" fmla="*/ 1098701 h 1212359"/>
                                <a:gd name="connsiteX17" fmla="*/ 0 w 1297603"/>
                                <a:gd name="connsiteY17" fmla="*/ 1212359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12359">
                                  <a:moveTo>
                                    <a:pt x="1193416" y="937684"/>
                                  </a:moveTo>
                                  <a:lnTo>
                                    <a:pt x="909270" y="975570"/>
                                  </a:lnTo>
                                  <a:lnTo>
                                    <a:pt x="994514" y="1212359"/>
                                  </a:lnTo>
                                  <a:lnTo>
                                    <a:pt x="1297604" y="1212359"/>
                                  </a:lnTo>
                                  <a:lnTo>
                                    <a:pt x="1193416" y="937684"/>
                                  </a:lnTo>
                                  <a:close/>
                                  <a:moveTo>
                                    <a:pt x="861912" y="0"/>
                                  </a:moveTo>
                                  <a:lnTo>
                                    <a:pt x="426220" y="0"/>
                                  </a:lnTo>
                                  <a:lnTo>
                                    <a:pt x="227317" y="577765"/>
                                  </a:lnTo>
                                  <a:lnTo>
                                    <a:pt x="549350" y="615651"/>
                                  </a:lnTo>
                                  <a:lnTo>
                                    <a:pt x="681952" y="274675"/>
                                  </a:lnTo>
                                  <a:lnTo>
                                    <a:pt x="814554" y="644066"/>
                                  </a:lnTo>
                                  <a:lnTo>
                                    <a:pt x="1117644" y="672481"/>
                                  </a:lnTo>
                                  <a:lnTo>
                                    <a:pt x="861912" y="0"/>
                                  </a:lnTo>
                                  <a:close/>
                                  <a:moveTo>
                                    <a:pt x="0" y="1212359"/>
                                  </a:moveTo>
                                  <a:lnTo>
                                    <a:pt x="312561" y="1212359"/>
                                  </a:lnTo>
                                  <a:lnTo>
                                    <a:pt x="369391" y="1051343"/>
                                  </a:lnTo>
                                  <a:lnTo>
                                    <a:pt x="37886" y="1098701"/>
                                  </a:lnTo>
                                  <a:lnTo>
                                    <a:pt x="0" y="12123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Freeform: Shape 45"/>
                          <wps:cNvSpPr/>
                          <wps:spPr>
                            <a:xfrm>
                              <a:off x="2509962" y="37886"/>
                              <a:ext cx="1297603" cy="1202887"/>
                            </a:xfrm>
                            <a:custGeom>
                              <a:avLst/>
                              <a:gdLst>
                                <a:gd name="connsiteX0" fmla="*/ 947156 w 1297603"/>
                                <a:gd name="connsiteY0" fmla="*/ 0 h 1202887"/>
                                <a:gd name="connsiteX1" fmla="*/ 691424 w 1297603"/>
                                <a:gd name="connsiteY1" fmla="*/ 738781 h 1202887"/>
                                <a:gd name="connsiteX2" fmla="*/ 1003985 w 1297603"/>
                                <a:gd name="connsiteY2" fmla="*/ 776668 h 1202887"/>
                                <a:gd name="connsiteX3" fmla="*/ 1297604 w 1297603"/>
                                <a:gd name="connsiteY3" fmla="*/ 0 h 1202887"/>
                                <a:gd name="connsiteX4" fmla="*/ 947156 w 1297603"/>
                                <a:gd name="connsiteY4" fmla="*/ 0 h 1202887"/>
                                <a:gd name="connsiteX5" fmla="*/ 644066 w 1297603"/>
                                <a:gd name="connsiteY5" fmla="*/ 871383 h 1202887"/>
                                <a:gd name="connsiteX6" fmla="*/ 644066 w 1297603"/>
                                <a:gd name="connsiteY6" fmla="*/ 871383 h 1202887"/>
                                <a:gd name="connsiteX7" fmla="*/ 340976 w 1297603"/>
                                <a:gd name="connsiteY7" fmla="*/ 909270 h 1202887"/>
                                <a:gd name="connsiteX8" fmla="*/ 454635 w 1297603"/>
                                <a:gd name="connsiteY8" fmla="*/ 1202888 h 1202887"/>
                                <a:gd name="connsiteX9" fmla="*/ 842969 w 1297603"/>
                                <a:gd name="connsiteY9" fmla="*/ 1202888 h 1202887"/>
                                <a:gd name="connsiteX10" fmla="*/ 994514 w 1297603"/>
                                <a:gd name="connsiteY10" fmla="*/ 814554 h 1202887"/>
                                <a:gd name="connsiteX11" fmla="*/ 644066 w 1297603"/>
                                <a:gd name="connsiteY11" fmla="*/ 871383 h 1202887"/>
                                <a:gd name="connsiteX12" fmla="*/ 644066 w 1297603"/>
                                <a:gd name="connsiteY12" fmla="*/ 871383 h 1202887"/>
                                <a:gd name="connsiteX13" fmla="*/ 350448 w 1297603"/>
                                <a:gd name="connsiteY13" fmla="*/ 0 h 1202887"/>
                                <a:gd name="connsiteX14" fmla="*/ 0 w 1297603"/>
                                <a:gd name="connsiteY14" fmla="*/ 0 h 1202887"/>
                                <a:gd name="connsiteX15" fmla="*/ 265204 w 1297603"/>
                                <a:gd name="connsiteY15" fmla="*/ 691424 h 1202887"/>
                                <a:gd name="connsiteX16" fmla="*/ 606180 w 1297603"/>
                                <a:gd name="connsiteY16" fmla="*/ 729310 h 1202887"/>
                                <a:gd name="connsiteX17" fmla="*/ 350448 w 1297603"/>
                                <a:gd name="connsiteY17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02887">
                                  <a:moveTo>
                                    <a:pt x="947156" y="0"/>
                                  </a:moveTo>
                                  <a:lnTo>
                                    <a:pt x="691424" y="738781"/>
                                  </a:lnTo>
                                  <a:lnTo>
                                    <a:pt x="1003985" y="776668"/>
                                  </a:lnTo>
                                  <a:lnTo>
                                    <a:pt x="1297604" y="0"/>
                                  </a:lnTo>
                                  <a:lnTo>
                                    <a:pt x="947156" y="0"/>
                                  </a:lnTo>
                                  <a:close/>
                                  <a:moveTo>
                                    <a:pt x="644066" y="871383"/>
                                  </a:moveTo>
                                  <a:lnTo>
                                    <a:pt x="644066" y="871383"/>
                                  </a:lnTo>
                                  <a:lnTo>
                                    <a:pt x="340976" y="909270"/>
                                  </a:lnTo>
                                  <a:lnTo>
                                    <a:pt x="454635" y="1202888"/>
                                  </a:lnTo>
                                  <a:lnTo>
                                    <a:pt x="842969" y="1202888"/>
                                  </a:lnTo>
                                  <a:lnTo>
                                    <a:pt x="994514" y="814554"/>
                                  </a:lnTo>
                                  <a:lnTo>
                                    <a:pt x="644066" y="871383"/>
                                  </a:lnTo>
                                  <a:lnTo>
                                    <a:pt x="644066" y="871383"/>
                                  </a:lnTo>
                                  <a:close/>
                                  <a:moveTo>
                                    <a:pt x="35044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65204" y="691424"/>
                                  </a:lnTo>
                                  <a:lnTo>
                                    <a:pt x="606180" y="729310"/>
                                  </a:lnTo>
                                  <a:lnTo>
                                    <a:pt x="3504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Freeform: Shape 46"/>
                          <wps:cNvSpPr/>
                          <wps:spPr>
                            <a:xfrm>
                              <a:off x="3949639" y="37886"/>
                              <a:ext cx="312561" cy="1202887"/>
                            </a:xfrm>
                            <a:custGeom>
                              <a:avLst/>
                              <a:gdLst>
                                <a:gd name="connsiteX0" fmla="*/ 0 w 312561"/>
                                <a:gd name="connsiteY0" fmla="*/ 0 h 1202887"/>
                                <a:gd name="connsiteX1" fmla="*/ 312561 w 312561"/>
                                <a:gd name="connsiteY1" fmla="*/ 0 h 1202887"/>
                                <a:gd name="connsiteX2" fmla="*/ 312561 w 312561"/>
                                <a:gd name="connsiteY2" fmla="*/ 1202888 h 1202887"/>
                                <a:gd name="connsiteX3" fmla="*/ 0 w 312561"/>
                                <a:gd name="connsiteY3" fmla="*/ 1202888 h 1202887"/>
                                <a:gd name="connsiteX4" fmla="*/ 0 w 312561"/>
                                <a:gd name="connsiteY4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12561" h="1202887">
                                  <a:moveTo>
                                    <a:pt x="0" y="0"/>
                                  </a:moveTo>
                                  <a:lnTo>
                                    <a:pt x="312561" y="0"/>
                                  </a:lnTo>
                                  <a:lnTo>
                                    <a:pt x="312561" y="1202888"/>
                                  </a:lnTo>
                                  <a:lnTo>
                                    <a:pt x="0" y="120288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Freeform: Shape 47"/>
                          <wps:cNvSpPr/>
                          <wps:spPr>
                            <a:xfrm>
                              <a:off x="4413746" y="0"/>
                              <a:ext cx="1288132" cy="1250245"/>
                            </a:xfrm>
                            <a:custGeom>
                              <a:avLst/>
                              <a:gdLst>
                                <a:gd name="connsiteX0" fmla="*/ 644066 w 1288132"/>
                                <a:gd name="connsiteY0" fmla="*/ 0 h 1250245"/>
                                <a:gd name="connsiteX1" fmla="*/ 1288132 w 1288132"/>
                                <a:gd name="connsiteY1" fmla="*/ 625123 h 1250245"/>
                                <a:gd name="connsiteX2" fmla="*/ 644066 w 1288132"/>
                                <a:gd name="connsiteY2" fmla="*/ 1250246 h 1250245"/>
                                <a:gd name="connsiteX3" fmla="*/ 0 w 1288132"/>
                                <a:gd name="connsiteY3" fmla="*/ 625123 h 1250245"/>
                                <a:gd name="connsiteX4" fmla="*/ 644066 w 1288132"/>
                                <a:gd name="connsiteY4" fmla="*/ 0 h 1250245"/>
                                <a:gd name="connsiteX5" fmla="*/ 644066 w 1288132"/>
                                <a:gd name="connsiteY5" fmla="*/ 274675 h 1250245"/>
                                <a:gd name="connsiteX6" fmla="*/ 312562 w 1288132"/>
                                <a:gd name="connsiteY6" fmla="*/ 625123 h 1250245"/>
                                <a:gd name="connsiteX7" fmla="*/ 644066 w 1288132"/>
                                <a:gd name="connsiteY7" fmla="*/ 975570 h 1250245"/>
                                <a:gd name="connsiteX8" fmla="*/ 975571 w 1288132"/>
                                <a:gd name="connsiteY8" fmla="*/ 625123 h 1250245"/>
                                <a:gd name="connsiteX9" fmla="*/ 644066 w 1288132"/>
                                <a:gd name="connsiteY9" fmla="*/ 274675 h 12502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288132" h="1250245">
                                  <a:moveTo>
                                    <a:pt x="644066" y="0"/>
                                  </a:moveTo>
                                  <a:cubicBezTo>
                                    <a:pt x="1013457" y="0"/>
                                    <a:pt x="1288132" y="255732"/>
                                    <a:pt x="1288132" y="625123"/>
                                  </a:cubicBezTo>
                                  <a:cubicBezTo>
                                    <a:pt x="1288132" y="994514"/>
                                    <a:pt x="1013457" y="1250246"/>
                                    <a:pt x="644066" y="1250246"/>
                                  </a:cubicBezTo>
                                  <a:cubicBezTo>
                                    <a:pt x="274675" y="1250246"/>
                                    <a:pt x="0" y="994514"/>
                                    <a:pt x="0" y="625123"/>
                                  </a:cubicBezTo>
                                  <a:cubicBezTo>
                                    <a:pt x="0" y="255732"/>
                                    <a:pt x="274675" y="0"/>
                                    <a:pt x="644066" y="0"/>
                                  </a:cubicBezTo>
                                  <a:close/>
                                  <a:moveTo>
                                    <a:pt x="644066" y="274675"/>
                                  </a:moveTo>
                                  <a:cubicBezTo>
                                    <a:pt x="445163" y="274675"/>
                                    <a:pt x="312562" y="426220"/>
                                    <a:pt x="312562" y="625123"/>
                                  </a:cubicBezTo>
                                  <a:cubicBezTo>
                                    <a:pt x="312562" y="824025"/>
                                    <a:pt x="445163" y="975570"/>
                                    <a:pt x="644066" y="975570"/>
                                  </a:cubicBezTo>
                                  <a:cubicBezTo>
                                    <a:pt x="842969" y="975570"/>
                                    <a:pt x="975571" y="824025"/>
                                    <a:pt x="975571" y="625123"/>
                                  </a:cubicBezTo>
                                  <a:cubicBezTo>
                                    <a:pt x="966099" y="426220"/>
                                    <a:pt x="842969" y="274675"/>
                                    <a:pt x="644066" y="2746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Freeform: Shape 48"/>
                          <wps:cNvSpPr/>
                          <wps:spPr>
                            <a:xfrm>
                              <a:off x="0" y="37886"/>
                              <a:ext cx="1714352" cy="1212359"/>
                            </a:xfrm>
                            <a:custGeom>
                              <a:avLst/>
                              <a:gdLst>
                                <a:gd name="connsiteX0" fmla="*/ 1714352 w 1714352"/>
                                <a:gd name="connsiteY0" fmla="*/ 0 h 1212359"/>
                                <a:gd name="connsiteX1" fmla="*/ 1259717 w 1714352"/>
                                <a:gd name="connsiteY1" fmla="*/ 1212359 h 1212359"/>
                                <a:gd name="connsiteX2" fmla="*/ 871383 w 1714352"/>
                                <a:gd name="connsiteY2" fmla="*/ 1212359 h 1212359"/>
                                <a:gd name="connsiteX3" fmla="*/ 596708 w 1714352"/>
                                <a:gd name="connsiteY3" fmla="*/ 473578 h 1212359"/>
                                <a:gd name="connsiteX4" fmla="*/ 312561 w 1714352"/>
                                <a:gd name="connsiteY4" fmla="*/ 1212359 h 1212359"/>
                                <a:gd name="connsiteX5" fmla="*/ 0 w 1714352"/>
                                <a:gd name="connsiteY5" fmla="*/ 1212359 h 1212359"/>
                                <a:gd name="connsiteX6" fmla="*/ 416749 w 1714352"/>
                                <a:gd name="connsiteY6" fmla="*/ 0 h 1212359"/>
                                <a:gd name="connsiteX7" fmla="*/ 767196 w 1714352"/>
                                <a:gd name="connsiteY7" fmla="*/ 0 h 1212359"/>
                                <a:gd name="connsiteX8" fmla="*/ 1070286 w 1714352"/>
                                <a:gd name="connsiteY8" fmla="*/ 871383 h 1212359"/>
                                <a:gd name="connsiteX9" fmla="*/ 1363904 w 1714352"/>
                                <a:gd name="connsiteY9" fmla="*/ 0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714352" h="1212359">
                                  <a:moveTo>
                                    <a:pt x="1714352" y="0"/>
                                  </a:moveTo>
                                  <a:lnTo>
                                    <a:pt x="1259717" y="1212359"/>
                                  </a:lnTo>
                                  <a:lnTo>
                                    <a:pt x="871383" y="1212359"/>
                                  </a:lnTo>
                                  <a:lnTo>
                                    <a:pt x="596708" y="473578"/>
                                  </a:lnTo>
                                  <a:lnTo>
                                    <a:pt x="312561" y="1212359"/>
                                  </a:lnTo>
                                  <a:lnTo>
                                    <a:pt x="0" y="1212359"/>
                                  </a:lnTo>
                                  <a:lnTo>
                                    <a:pt x="416749" y="0"/>
                                  </a:lnTo>
                                  <a:lnTo>
                                    <a:pt x="767196" y="0"/>
                                  </a:lnTo>
                                  <a:lnTo>
                                    <a:pt x="1070286" y="871383"/>
                                  </a:lnTo>
                                  <a:lnTo>
                                    <a:pt x="13639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9" name="Freeform: Shape 49"/>
                        <wps:cNvSpPr/>
                        <wps:spPr>
                          <a:xfrm>
                            <a:off x="1505753" y="605307"/>
                            <a:ext cx="2265125" cy="530721"/>
                          </a:xfrm>
                          <a:custGeom>
                            <a:avLst/>
                            <a:gdLst>
                              <a:gd name="connsiteX0" fmla="*/ 2150044 w 2150043"/>
                              <a:gd name="connsiteY0" fmla="*/ 208374 h 511464"/>
                              <a:gd name="connsiteX1" fmla="*/ 1979556 w 2150043"/>
                              <a:gd name="connsiteY1" fmla="*/ 227317 h 511464"/>
                              <a:gd name="connsiteX2" fmla="*/ 1638580 w 2150043"/>
                              <a:gd name="connsiteY2" fmla="*/ 284147 h 511464"/>
                              <a:gd name="connsiteX3" fmla="*/ 1629108 w 2150043"/>
                              <a:gd name="connsiteY3" fmla="*/ 284147 h 511464"/>
                              <a:gd name="connsiteX4" fmla="*/ 1326018 w 2150043"/>
                              <a:gd name="connsiteY4" fmla="*/ 322033 h 511464"/>
                              <a:gd name="connsiteX5" fmla="*/ 1155530 w 2150043"/>
                              <a:gd name="connsiteY5" fmla="*/ 350448 h 511464"/>
                              <a:gd name="connsiteX6" fmla="*/ 871383 w 2150043"/>
                              <a:gd name="connsiteY6" fmla="*/ 388334 h 511464"/>
                              <a:gd name="connsiteX7" fmla="*/ 340976 w 2150043"/>
                              <a:gd name="connsiteY7" fmla="*/ 464106 h 511464"/>
                              <a:gd name="connsiteX8" fmla="*/ 0 w 2150043"/>
                              <a:gd name="connsiteY8" fmla="*/ 511464 h 511464"/>
                              <a:gd name="connsiteX9" fmla="*/ 179960 w 2150043"/>
                              <a:gd name="connsiteY9" fmla="*/ 0 h 511464"/>
                              <a:gd name="connsiteX10" fmla="*/ 501993 w 2150043"/>
                              <a:gd name="connsiteY10" fmla="*/ 28415 h 511464"/>
                              <a:gd name="connsiteX11" fmla="*/ 757725 w 2150043"/>
                              <a:gd name="connsiteY11" fmla="*/ 56829 h 511464"/>
                              <a:gd name="connsiteX12" fmla="*/ 1060815 w 2150043"/>
                              <a:gd name="connsiteY12" fmla="*/ 94716 h 511464"/>
                              <a:gd name="connsiteX13" fmla="*/ 1240774 w 2150043"/>
                              <a:gd name="connsiteY13" fmla="*/ 113659 h 511464"/>
                              <a:gd name="connsiteX14" fmla="*/ 1581750 w 2150043"/>
                              <a:gd name="connsiteY14" fmla="*/ 151545 h 511464"/>
                              <a:gd name="connsiteX15" fmla="*/ 1676466 w 2150043"/>
                              <a:gd name="connsiteY15" fmla="*/ 161017 h 511464"/>
                              <a:gd name="connsiteX16" fmla="*/ 1989027 w 2150043"/>
                              <a:gd name="connsiteY16" fmla="*/ 189431 h 5114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2150043" h="511464">
                                <a:moveTo>
                                  <a:pt x="2150044" y="208374"/>
                                </a:moveTo>
                                <a:lnTo>
                                  <a:pt x="1979556" y="227317"/>
                                </a:lnTo>
                                <a:lnTo>
                                  <a:pt x="1638580" y="284147"/>
                                </a:lnTo>
                                <a:lnTo>
                                  <a:pt x="1629108" y="284147"/>
                                </a:lnTo>
                                <a:lnTo>
                                  <a:pt x="1326018" y="322033"/>
                                </a:lnTo>
                                <a:lnTo>
                                  <a:pt x="1155530" y="350448"/>
                                </a:lnTo>
                                <a:lnTo>
                                  <a:pt x="871383" y="388334"/>
                                </a:lnTo>
                                <a:lnTo>
                                  <a:pt x="340976" y="464106"/>
                                </a:lnTo>
                                <a:lnTo>
                                  <a:pt x="0" y="511464"/>
                                </a:lnTo>
                                <a:lnTo>
                                  <a:pt x="179960" y="0"/>
                                </a:lnTo>
                                <a:lnTo>
                                  <a:pt x="501993" y="28415"/>
                                </a:lnTo>
                                <a:lnTo>
                                  <a:pt x="757725" y="56829"/>
                                </a:lnTo>
                                <a:lnTo>
                                  <a:pt x="1060815" y="94716"/>
                                </a:lnTo>
                                <a:lnTo>
                                  <a:pt x="1240774" y="113659"/>
                                </a:lnTo>
                                <a:lnTo>
                                  <a:pt x="1581750" y="151545"/>
                                </a:lnTo>
                                <a:lnTo>
                                  <a:pt x="1676466" y="161017"/>
                                </a:lnTo>
                                <a:lnTo>
                                  <a:pt x="1989027" y="1894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600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a="http://schemas.openxmlformats.org/drawingml/2006/main">
          <w:pict w14:anchorId="0F283E2D">
            <v:group id="Graphic 1" style="position:absolute;margin-left:50.4pt;margin-top:14.4pt;width:104.4pt;height:36pt;z-index:251665408;mso-position-horizontal-relative:page;mso-position-vertical-relative:page;mso-width-relative:margin" coordsize="57018,19700" o:spid="_x0000_s1026" w14:anchorId="444ACFE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">
              <o:lock v:ext="edit" aspectratio="t"/>
              <v:group id="_x0000_s1027" style="position:absolute;left:378;top:15249;width:56167;height:4451" coordsize="56166,4451" coordorigin="378,15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shape id="Freeform: Shape 32" style="position:absolute;left:378;top:15343;width:3315;height:4263;visibility:visible;mso-wrap-style:square;v-text-anchor:middle" coordsize="331504,426220" o:spid="_x0000_s1028" fillcolor="#898a8d" stroked="f" strokeweight="7.45pt" path="m132602,56829l,56829,,,331505,r,56829l198903,56829r,369391l132602,426220r,-36939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">
                  <v:stroke joinstyle="miter"/>
                  <v:path arrowok="t" o:connecttype="custom" o:connectlocs="132602,56829;0,56829;0,0;331505,0;331505,56829;198903,56829;198903,426220;132602,426220;132602,56829" o:connectangles="0,0,0,0,0,0,0,0,0"/>
                </v:shape>
                <v:shape id="Freeform: Shape 33" style="position:absolute;left:5872;top:15343;width:2936;height:4263;visibility:visible;mso-wrap-style:square;v-text-anchor:middle" coordsize="293618,426220" o:spid="_x0000_s1029" fillcolor="#898a8d" stroked="f" strokeweight="7.45pt" path="m,l293618,r,56829l66301,56829r,123131l284147,179960r,56829l66301,236789r,132602l293618,369391r,56829l,42622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">
                  <v:stroke joinstyle="miter"/>
                  <v:path arrowok="t" o:connecttype="custom" o:connectlocs="0,0;293618,0;293618,56829;66301,56829;66301,179960;284147,179960;284147,236789;66301,236789;66301,369391;293618,369391;293618,426220;0,426220;0,0" o:connectangles="0,0,0,0,0,0,0,0,0,0,0,0,0"/>
                </v:shape>
                <v:shape id="Freeform: Shape 34" style="position:absolute;left:10987;top:15249;width:3883;height:4363;visibility:visible;mso-wrap-style:square;v-text-anchor:middle" coordsize="388333,436343" o:spid="_x0000_s1030" fillcolor="#898a8d" stroked="f" strokeweight="7.45pt" path="m,217846c,85244,94716,,217846,v85244,,142073,37886,170488,94716l331505,123130c312561,85244,265204,56829,217846,56829v-85244,,-151545,66301,-151545,161017c66301,312561,132602,378862,217846,378862v47358,,94715,-28414,113659,-66301l388334,340976v-37886,47358,-85244,94716,-170488,94716c94716,445163,,350448,,21784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">
                  <v:stroke joinstyle="miter"/>
                  <v:path arrowok="t" o:connecttype="custom" o:connectlocs="0,217846;217846,0;388334,94716;331505,123130;217846,56829;66301,217846;217846,378862;331505,312561;388334,340976;217846,435692;0,217846" o:connectangles="0,0,0,0,0,0,0,0,0,0,0"/>
                </v:shape>
                <v:shape id="Freeform: Shape 35" style="position:absolute;left:17048;top:15343;width:3694;height:4263;visibility:visible;mso-wrap-style:square;v-text-anchor:middle" coordsize="369390,426220" o:spid="_x0000_s1031" fillcolor="#898a8d" stroked="f" strokeweight="7.45pt" path="m303090,236789r-236789,l66301,426220,,426220,,,66301,r,179960l303090,179960,303090,r66301,l369391,426220r-66301,l303090,23678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">
                  <v:stroke joinstyle="miter"/>
                  <v:path arrowok="t" o:connecttype="custom" o:connectlocs="303090,236789;66301,236789;66301,426220;0,426220;0,0;66301,0;66301,179960;303090,179960;303090,0;369391,0;369391,426220;303090,426220;303090,236789" o:connectangles="0,0,0,0,0,0,0,0,0,0,0,0,0"/>
                </v:shape>
                <v:shape id="Freeform: Shape 36" style="position:absolute;left:23205;top:15343;width:3694;height:4263;visibility:visible;mso-wrap-style:square;v-text-anchor:middle" coordsize="369390,426220" o:spid="_x0000_s1032" fillcolor="#898a8d" stroked="f" strokeweight="7.45pt" path="m66301,94716r,331504l,426220,,,66301,,303090,322033,303090,r66301,l369391,426220r-66301,l66301,9471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">
                  <v:stroke joinstyle="miter"/>
                  <v:path arrowok="t" o:connecttype="custom" o:connectlocs="66301,94716;66301,426220;0,426220;0,0;66301,0;303090,322033;303090,0;369391,0;369391,426220;303090,426220;66301,94716" o:connectangles="0,0,0,0,0,0,0,0,0,0,0"/>
                </v:shape>
                <v:shape id="Freeform: Shape 37" style="position:absolute;left:29172;top:15249;width:4357;height:4357;visibility:visible;mso-wrap-style:square;v-text-anchor:middle" coordsize="435691,435691" o:spid="_x0000_s1033" fillcolor="#898a8d" stroked="f" strokeweight="7.45pt" path="m217846,c350448,,435692,94716,435692,217846v,123130,-85244,217846,-217846,217846c85244,435692,,340976,,217846,,94716,94716,,217846,xm217846,56829v-94716,,-151545,66301,-151545,161017c66301,312561,123130,378862,217846,378862v94715,,151545,-66301,151545,-161016c369391,123130,312561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38" style="position:absolute;left:35897;top:15343;width:2652;height:4263;visibility:visible;mso-wrap-style:square;v-text-anchor:middle" coordsize="265203,426220" o:spid="_x0000_s1034" fillcolor="#898a8d" stroked="f" strokeweight="7.45pt" path="m,l66301,r,369391l265204,369391r,56829l9471,426220,9471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">
                  <v:stroke joinstyle="miter"/>
                  <v:path arrowok="t" o:connecttype="custom" o:connectlocs="0,0;66301,0;66301,369391;265204,369391;265204,426220;9471,426220;9471,0" o:connectangles="0,0,0,0,0,0,0"/>
                </v:shape>
                <v:shape id="Freeform: Shape 39" style="position:absolute;left:40348;top:15249;width:4357;height:4357;visibility:visible;mso-wrap-style:square;v-text-anchor:middle" coordsize="435691,435691" o:spid="_x0000_s1035" fillcolor="#898a8d" stroked="f" strokeweight="7.45pt" path="m217846,c350448,,435692,94716,435692,217846v,123130,-85244,217846,-217846,217846c85244,435692,,340976,,217846,,94716,85244,,217846,xm217846,56829v-94715,,-151545,66301,-151545,161017c66301,312561,123131,378862,217846,378862v94716,,151545,-66301,151545,-161016c369391,123130,303090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40" style="position:absolute;left:46789;top:15249;width:3978;height:4451;visibility:visible;mso-wrap-style:square;v-text-anchor:middle" coordsize="397805,445163" o:spid="_x0000_s1036" fillcolor="#898a8d" stroked="f" strokeweight="7.45pt" path="m227317,v85244,,132602,37886,170488,85244l340976,113659c312561,85244,274675,56829,227317,56829v-85244,,-161016,66301,-161016,161017c66301,312561,132602,378862,227317,378862v47358,,85244,-18943,113659,-37886l340976,265204r-142073,l198903,208374r198902,l397805,369391v-37886,47357,-104187,75772,-170488,75772c104187,445163,,359919,,217846,,75772,104187,,22731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">
                  <v:stroke joinstyle="miter"/>
                  <v:path arrowok="t" o:connecttype="custom" o:connectlocs="227317,0;397805,85244;340976,113659;227317,56829;66301,217846;227317,378862;340976,340976;340976,265204;198903,265204;198903,208374;397805,208374;397805,369391;227317,445163;0,217846;227317,0" o:connectangles="0,0,0,0,0,0,0,0,0,0,0,0,0,0,0"/>
                </v:shape>
                <v:shape id="Freeform: Shape 41" style="position:absolute;left:52567;top:15343;width:3978;height:4263;visibility:visible;mso-wrap-style:square;v-text-anchor:middle" coordsize="397805,426220" o:spid="_x0000_s1037" fillcolor="#898a8d" stroked="f" strokeweight="7.45pt" path="m170488,246260l,,75772,,198903,189431,322033,r75773,l236789,246260r,179960l170488,426220r,-17996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">
                  <v:stroke joinstyle="miter"/>
                  <v:path arrowok="t" o:connecttype="custom" o:connectlocs="170488,246260;0,0;75772,0;198903,189431;322033,0;397806,0;236789,246260;236789,426220;170488,426220;170488,246260" o:connectangles="0,0,0,0,0,0,0,0,0,0"/>
                </v:shape>
              </v:group>
              <v:group id="_x0000_s1038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<v:group id="_x0000_s1039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shape id="Freeform: Shape 44" style="position:absolute;left:14680;top:378;width:12976;height:12124;visibility:visible;mso-wrap-style:square;v-text-anchor:middle" coordsize="1297603,1212359" o:spid="_x0000_s1040" fillcolor="#003764" stroked="f" strokeweight="7.45pt" path="m1193416,937684l909270,975570r85244,236789l1297604,1212359,1193416,937684xm861912,l426220,,227317,577765r322033,37886l681952,274675,814554,644066r303090,28415l861912,xm,1212359r312561,l369391,1051343,37886,1098701,,121235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">
                    <v:stroke joinstyle="miter"/>
                    <v:path arrowok="t" o:connecttype="custom" o:connectlocs="1193416,937684;909270,975570;994514,1212359;1297604,1212359;1193416,937684;861912,0;426220,0;227317,577765;549350,615651;681952,274675;814554,644066;1117644,672481;861912,0;0,1212359;312561,1212359;369391,1051343;37886,1098701;0,1212359" o:connectangles="0,0,0,0,0,0,0,0,0,0,0,0,0,0,0,0,0,0"/>
                  </v:shape>
                  <v:shape id="Freeform: Shape 45" style="position:absolute;left:25099;top:378;width:12976;height:12029;visibility:visible;mso-wrap-style:square;v-text-anchor:middle" coordsize="1297603,1202887" o:spid="_x0000_s1041" fillcolor="#003764" stroked="f" strokeweight="7.45pt" path="m947156,l691424,738781r312561,37887l1297604,,947156,xm644066,871383r,l340976,909270r113659,293618l842969,1202888,994514,814554,644066,871383r,xm350448,l,,265204,691424r340976,37886l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">
                    <v:stroke joinstyle="miter"/>
                    <v:path arrowok="t" o:connecttype="custom" o:connectlocs="947156,0;691424,738781;1003985,776668;1297604,0;947156,0;644066,871383;644066,871383;340976,909270;454635,1202888;842969,1202888;994514,814554;644066,871383;644066,871383;350448,0;0,0;265204,691424;606180,729310;350448,0" o:connectangles="0,0,0,0,0,0,0,0,0,0,0,0,0,0,0,0,0,0"/>
                  </v:shape>
                  <v:shape id="Freeform: Shape 46" style="position:absolute;left:39496;top:378;width:3126;height:12029;visibility:visible;mso-wrap-style:square;v-text-anchor:middle" coordsize="312561,1202887" o:spid="_x0000_s1042" fillcolor="#003764" stroked="f" strokeweight="7.45pt" path="m,l312561,r,1202888l,1202888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">
                    <v:stroke joinstyle="miter"/>
                    <v:path arrowok="t" o:connecttype="custom" o:connectlocs="0,0;312561,0;312561,1202888;0,1202888;0,0" o:connectangles="0,0,0,0,0"/>
                  </v:shape>
                  <v:shape id="Freeform: Shape 47" style="position:absolute;left:44137;width:12881;height:12502;visibility:visible;mso-wrap-style:square;v-text-anchor:middle" coordsize="1288132,1250245" o:spid="_x0000_s1043" fillcolor="#003764" stroked="f" strokeweight="7.45pt" path="m644066,v369391,,644066,255732,644066,625123c1288132,994514,1013457,1250246,644066,1250246,274675,1250246,,994514,,625123,,255732,274675,,644066,xm644066,274675v-198903,,-331504,151545,-331504,350448c312562,824025,445163,975570,644066,975570v198903,,331505,-151545,331505,-350447c966099,426220,842969,274675,644066,27467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">
                    <v:stroke joinstyle="miter"/>
                    <v:path arrowok="t" o:connecttype="custom" o:connectlocs="644066,0;1288132,625123;644066,1250246;0,625123;644066,0;644066,274675;312562,625123;644066,975570;975571,625123;644066,274675" o:connectangles="0,0,0,0,0,0,0,0,0,0"/>
                  </v:shape>
                  <v:shape id="Freeform: Shape 48" style="position:absolute;top:378;width:17143;height:12124;visibility:visible;mso-wrap-style:square;v-text-anchor:middle" coordsize="1714352,1212359" o:spid="_x0000_s1044" fillcolor="#003764" stroked="f" strokeweight="7.45pt" path="m1714352,l1259717,1212359r-388334,l596708,473578,312561,1212359,,1212359,416749,,767196,r303090,871383l1363904,r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">
                    <v:stroke joinstyle="miter"/>
                    <v:path arrowok="t" o:connecttype="custom" o:connectlocs="1714352,0;1259717,1212359;871383,1212359;596708,473578;312561,1212359;0,1212359;416749,0;767196,0;1070286,871383;1363904,0" o:connectangles="0,0,0,0,0,0,0,0,0,0"/>
                  </v:shape>
                </v:group>
                <v:shape id="Freeform: Shape 49" style="position:absolute;left:15057;top:6053;width:22651;height:5307;visibility:visible;mso-wrap-style:square;v-text-anchor:middle" coordsize="2150043,511464" o:spid="_x0000_s1045" fillcolor="#ffd600" stroked="f" strokeweight="7.45pt" path="m2150044,208374r-170488,18943l1638580,284147r-9472,l1326018,322033r-170488,28415l871383,388334,340976,464106,,511464,179960,,501993,28415,757725,56829r303090,37887l1240774,113659r340976,37886l1676466,161017r312561,28414l2150044,20837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">
                  <v:stroke joinstyle="miter"/>
                  <v:path arrowok="t" o:connecttype="custom" o:connectlocs="2265126,216219;2085513,235876;1726286,294845;1716307,294845;1396994,334158;1217380,363643;918024,402955;359227,481580;0,530721;189592,0;528862,29485;798283,58969;1117596,98282;1307187,117938;1666414,157251;1766200,167079;2095491,196563" o:connectangles="0,0,0,0,0,0,0,0,0,0,0,0,0,0,0,0,0"/>
                </v:shape>
              </v:group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548F0"/>
    <w:multiLevelType w:val="hybridMultilevel"/>
    <w:tmpl w:val="1A32339C"/>
    <w:lvl w:ilvl="0" w:tplc="3A2E6D4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70A8D"/>
    <w:multiLevelType w:val="hybridMultilevel"/>
    <w:tmpl w:val="A41EBA26"/>
    <w:lvl w:ilvl="0" w:tplc="1E0613A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06052"/>
    <w:multiLevelType w:val="hybridMultilevel"/>
    <w:tmpl w:val="CCCC3A94"/>
    <w:lvl w:ilvl="0" w:tplc="1E0613AA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520" w:hanging="360"/>
      </w:pPr>
    </w:lvl>
    <w:lvl w:ilvl="2" w:tplc="041F001B" w:tentative="1">
      <w:start w:val="1"/>
      <w:numFmt w:val="lowerRoman"/>
      <w:lvlText w:val="%3."/>
      <w:lvlJc w:val="right"/>
      <w:pPr>
        <w:ind w:left="3240" w:hanging="180"/>
      </w:pPr>
    </w:lvl>
    <w:lvl w:ilvl="3" w:tplc="041F000F" w:tentative="1">
      <w:start w:val="1"/>
      <w:numFmt w:val="decimal"/>
      <w:lvlText w:val="%4."/>
      <w:lvlJc w:val="left"/>
      <w:pPr>
        <w:ind w:left="3960" w:hanging="360"/>
      </w:pPr>
    </w:lvl>
    <w:lvl w:ilvl="4" w:tplc="041F0019" w:tentative="1">
      <w:start w:val="1"/>
      <w:numFmt w:val="lowerLetter"/>
      <w:lvlText w:val="%5."/>
      <w:lvlJc w:val="left"/>
      <w:pPr>
        <w:ind w:left="4680" w:hanging="360"/>
      </w:pPr>
    </w:lvl>
    <w:lvl w:ilvl="5" w:tplc="041F001B" w:tentative="1">
      <w:start w:val="1"/>
      <w:numFmt w:val="lowerRoman"/>
      <w:lvlText w:val="%6."/>
      <w:lvlJc w:val="right"/>
      <w:pPr>
        <w:ind w:left="5400" w:hanging="180"/>
      </w:pPr>
    </w:lvl>
    <w:lvl w:ilvl="6" w:tplc="041F000F" w:tentative="1">
      <w:start w:val="1"/>
      <w:numFmt w:val="decimal"/>
      <w:lvlText w:val="%7."/>
      <w:lvlJc w:val="left"/>
      <w:pPr>
        <w:ind w:left="6120" w:hanging="360"/>
      </w:pPr>
    </w:lvl>
    <w:lvl w:ilvl="7" w:tplc="041F0019" w:tentative="1">
      <w:start w:val="1"/>
      <w:numFmt w:val="lowerLetter"/>
      <w:lvlText w:val="%8."/>
      <w:lvlJc w:val="left"/>
      <w:pPr>
        <w:ind w:left="6840" w:hanging="360"/>
      </w:pPr>
    </w:lvl>
    <w:lvl w:ilvl="8" w:tplc="041F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02211D2"/>
    <w:multiLevelType w:val="multilevel"/>
    <w:tmpl w:val="60E217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A5F5EA9"/>
    <w:multiLevelType w:val="hybridMultilevel"/>
    <w:tmpl w:val="5A66931E"/>
    <w:lvl w:ilvl="0" w:tplc="AADA01CC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9000BF"/>
    <w:multiLevelType w:val="multilevel"/>
    <w:tmpl w:val="041F0025"/>
    <w:lvl w:ilvl="0">
      <w:start w:val="1"/>
      <w:numFmt w:val="decimal"/>
      <w:pStyle w:val="Balk11"/>
      <w:lvlText w:val="%1"/>
      <w:lvlJc w:val="left"/>
      <w:pPr>
        <w:ind w:left="432" w:hanging="432"/>
      </w:pPr>
    </w:lvl>
    <w:lvl w:ilvl="1">
      <w:start w:val="1"/>
      <w:numFmt w:val="decimal"/>
      <w:pStyle w:val="Balk21"/>
      <w:lvlText w:val="%1.%2"/>
      <w:lvlJc w:val="left"/>
      <w:pPr>
        <w:ind w:left="576" w:hanging="576"/>
      </w:pPr>
    </w:lvl>
    <w:lvl w:ilvl="2">
      <w:start w:val="1"/>
      <w:numFmt w:val="decimal"/>
      <w:pStyle w:val="Balk31"/>
      <w:lvlText w:val="%1.%2.%3"/>
      <w:lvlJc w:val="left"/>
      <w:pPr>
        <w:ind w:left="720" w:hanging="720"/>
      </w:pPr>
    </w:lvl>
    <w:lvl w:ilvl="3">
      <w:start w:val="1"/>
      <w:numFmt w:val="decimal"/>
      <w:pStyle w:val="Balk41"/>
      <w:lvlText w:val="%1.%2.%3.%4"/>
      <w:lvlJc w:val="left"/>
      <w:pPr>
        <w:ind w:left="864" w:hanging="864"/>
      </w:pPr>
    </w:lvl>
    <w:lvl w:ilvl="4">
      <w:start w:val="1"/>
      <w:numFmt w:val="decimal"/>
      <w:pStyle w:val="Balk51"/>
      <w:lvlText w:val="%1.%2.%3.%4.%5"/>
      <w:lvlJc w:val="left"/>
      <w:pPr>
        <w:ind w:left="1008" w:hanging="1008"/>
      </w:pPr>
    </w:lvl>
    <w:lvl w:ilvl="5">
      <w:start w:val="1"/>
      <w:numFmt w:val="decimal"/>
      <w:pStyle w:val="Balk61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1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588A7CB5"/>
    <w:multiLevelType w:val="hybridMultilevel"/>
    <w:tmpl w:val="9A8A458A"/>
    <w:lvl w:ilvl="0" w:tplc="581E090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0055701">
    <w:abstractNumId w:val="3"/>
  </w:num>
  <w:num w:numId="2" w16cid:durableId="792789283">
    <w:abstractNumId w:val="3"/>
  </w:num>
  <w:num w:numId="3" w16cid:durableId="2011519027">
    <w:abstractNumId w:val="3"/>
  </w:num>
  <w:num w:numId="4" w16cid:durableId="840395401">
    <w:abstractNumId w:val="3"/>
  </w:num>
  <w:num w:numId="5" w16cid:durableId="1828983550">
    <w:abstractNumId w:val="3"/>
  </w:num>
  <w:num w:numId="6" w16cid:durableId="321666771">
    <w:abstractNumId w:val="3"/>
  </w:num>
  <w:num w:numId="7" w16cid:durableId="1857963827">
    <w:abstractNumId w:val="3"/>
  </w:num>
  <w:num w:numId="8" w16cid:durableId="144503258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24916679">
    <w:abstractNumId w:val="3"/>
  </w:num>
  <w:num w:numId="10" w16cid:durableId="846406174">
    <w:abstractNumId w:val="5"/>
  </w:num>
  <w:num w:numId="11" w16cid:durableId="2071491313">
    <w:abstractNumId w:val="5"/>
  </w:num>
  <w:num w:numId="12" w16cid:durableId="23136892">
    <w:abstractNumId w:val="5"/>
  </w:num>
  <w:num w:numId="13" w16cid:durableId="1297683851">
    <w:abstractNumId w:val="5"/>
  </w:num>
  <w:num w:numId="14" w16cid:durableId="1194265810">
    <w:abstractNumId w:val="5"/>
  </w:num>
  <w:num w:numId="15" w16cid:durableId="1856846375">
    <w:abstractNumId w:val="5"/>
  </w:num>
  <w:num w:numId="16" w16cid:durableId="1668246908">
    <w:abstractNumId w:val="5"/>
  </w:num>
  <w:num w:numId="17" w16cid:durableId="2034577356">
    <w:abstractNumId w:val="5"/>
  </w:num>
  <w:num w:numId="18" w16cid:durableId="214199913">
    <w:abstractNumId w:val="5"/>
  </w:num>
  <w:num w:numId="19" w16cid:durableId="250045089">
    <w:abstractNumId w:val="5"/>
  </w:num>
  <w:num w:numId="20" w16cid:durableId="1002588241">
    <w:abstractNumId w:val="5"/>
  </w:num>
  <w:num w:numId="21" w16cid:durableId="1360857544">
    <w:abstractNumId w:val="5"/>
  </w:num>
  <w:num w:numId="22" w16cid:durableId="2006518229">
    <w:abstractNumId w:val="1"/>
  </w:num>
  <w:num w:numId="23" w16cid:durableId="1880775868">
    <w:abstractNumId w:val="0"/>
  </w:num>
  <w:num w:numId="24" w16cid:durableId="542324356">
    <w:abstractNumId w:val="4"/>
  </w:num>
  <w:num w:numId="25" w16cid:durableId="1054429965">
    <w:abstractNumId w:val="6"/>
  </w:num>
  <w:num w:numId="26" w16cid:durableId="926114322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0"/>
  <w:attachedTemplate r:id="rId1"/>
  <w:trackRevisions w:val="false"/>
  <w:defaultTabStop w:val="720"/>
  <w:hyphenationZone w:val="425"/>
  <w:drawingGridHorizontalSpacing w:val="181"/>
  <w:drawingGridVerticalSpacing w:val="18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223"/>
    <w:rsid w:val="00001D98"/>
    <w:rsid w:val="00002B8D"/>
    <w:rsid w:val="0000488B"/>
    <w:rsid w:val="00005057"/>
    <w:rsid w:val="00006DE7"/>
    <w:rsid w:val="00011CBA"/>
    <w:rsid w:val="00013CA0"/>
    <w:rsid w:val="00014887"/>
    <w:rsid w:val="00027C77"/>
    <w:rsid w:val="0003148E"/>
    <w:rsid w:val="000350C1"/>
    <w:rsid w:val="00036774"/>
    <w:rsid w:val="00040E9C"/>
    <w:rsid w:val="0004240B"/>
    <w:rsid w:val="00045326"/>
    <w:rsid w:val="000610C6"/>
    <w:rsid w:val="00061228"/>
    <w:rsid w:val="000618D6"/>
    <w:rsid w:val="00074C9A"/>
    <w:rsid w:val="00075297"/>
    <w:rsid w:val="00080436"/>
    <w:rsid w:val="000817B3"/>
    <w:rsid w:val="000829C8"/>
    <w:rsid w:val="00087DFA"/>
    <w:rsid w:val="00091603"/>
    <w:rsid w:val="00096C88"/>
    <w:rsid w:val="000B31C2"/>
    <w:rsid w:val="000B430B"/>
    <w:rsid w:val="000B515D"/>
    <w:rsid w:val="000B5FF8"/>
    <w:rsid w:val="000C0CC4"/>
    <w:rsid w:val="000C0D71"/>
    <w:rsid w:val="000C5CD3"/>
    <w:rsid w:val="000D1221"/>
    <w:rsid w:val="000E48D1"/>
    <w:rsid w:val="000E4C7A"/>
    <w:rsid w:val="000F2740"/>
    <w:rsid w:val="000F453E"/>
    <w:rsid w:val="000F6801"/>
    <w:rsid w:val="00100B6F"/>
    <w:rsid w:val="00101E1E"/>
    <w:rsid w:val="00101FDB"/>
    <w:rsid w:val="001056C9"/>
    <w:rsid w:val="0010625E"/>
    <w:rsid w:val="00111E6B"/>
    <w:rsid w:val="00112C46"/>
    <w:rsid w:val="001350DB"/>
    <w:rsid w:val="001403DF"/>
    <w:rsid w:val="0014467B"/>
    <w:rsid w:val="00145DA7"/>
    <w:rsid w:val="0016387A"/>
    <w:rsid w:val="001670BD"/>
    <w:rsid w:val="001672C8"/>
    <w:rsid w:val="00172110"/>
    <w:rsid w:val="0017410B"/>
    <w:rsid w:val="00175A8F"/>
    <w:rsid w:val="001768C1"/>
    <w:rsid w:val="00181D53"/>
    <w:rsid w:val="00195F3D"/>
    <w:rsid w:val="00197D7D"/>
    <w:rsid w:val="001A37FD"/>
    <w:rsid w:val="001A76CE"/>
    <w:rsid w:val="001B1A1B"/>
    <w:rsid w:val="001C0602"/>
    <w:rsid w:val="001C43A1"/>
    <w:rsid w:val="001C6E86"/>
    <w:rsid w:val="001D0586"/>
    <w:rsid w:val="001D5383"/>
    <w:rsid w:val="001E1519"/>
    <w:rsid w:val="001E4115"/>
    <w:rsid w:val="001E5E62"/>
    <w:rsid w:val="001F15C2"/>
    <w:rsid w:val="0020305A"/>
    <w:rsid w:val="00204967"/>
    <w:rsid w:val="00205060"/>
    <w:rsid w:val="002057F2"/>
    <w:rsid w:val="00206B0D"/>
    <w:rsid w:val="00215C2D"/>
    <w:rsid w:val="00223448"/>
    <w:rsid w:val="00223804"/>
    <w:rsid w:val="002239DB"/>
    <w:rsid w:val="00226ADB"/>
    <w:rsid w:val="00246958"/>
    <w:rsid w:val="00252969"/>
    <w:rsid w:val="00254351"/>
    <w:rsid w:val="0025555A"/>
    <w:rsid w:val="00255FFD"/>
    <w:rsid w:val="00256969"/>
    <w:rsid w:val="00257C8D"/>
    <w:rsid w:val="00261B2E"/>
    <w:rsid w:val="0026234D"/>
    <w:rsid w:val="00263E8F"/>
    <w:rsid w:val="00264088"/>
    <w:rsid w:val="00266DEC"/>
    <w:rsid w:val="002712B1"/>
    <w:rsid w:val="00273220"/>
    <w:rsid w:val="00276C37"/>
    <w:rsid w:val="00277CA9"/>
    <w:rsid w:val="00284B41"/>
    <w:rsid w:val="002878A6"/>
    <w:rsid w:val="002A4A64"/>
    <w:rsid w:val="002B6D3E"/>
    <w:rsid w:val="002C5594"/>
    <w:rsid w:val="002C56A6"/>
    <w:rsid w:val="002C57BC"/>
    <w:rsid w:val="002C645C"/>
    <w:rsid w:val="002D2B86"/>
    <w:rsid w:val="002E3743"/>
    <w:rsid w:val="002E68B1"/>
    <w:rsid w:val="002E74E1"/>
    <w:rsid w:val="002F01C4"/>
    <w:rsid w:val="002F0D31"/>
    <w:rsid w:val="002F39C3"/>
    <w:rsid w:val="002F4BF5"/>
    <w:rsid w:val="002F7597"/>
    <w:rsid w:val="002F7722"/>
    <w:rsid w:val="002F7D9D"/>
    <w:rsid w:val="002F7F88"/>
    <w:rsid w:val="00306B69"/>
    <w:rsid w:val="0031053C"/>
    <w:rsid w:val="0031270C"/>
    <w:rsid w:val="00316669"/>
    <w:rsid w:val="003327CB"/>
    <w:rsid w:val="00334478"/>
    <w:rsid w:val="0035174E"/>
    <w:rsid w:val="00353DDF"/>
    <w:rsid w:val="003674E1"/>
    <w:rsid w:val="00372F44"/>
    <w:rsid w:val="00374479"/>
    <w:rsid w:val="00376BC0"/>
    <w:rsid w:val="00383785"/>
    <w:rsid w:val="00387BA6"/>
    <w:rsid w:val="003915AC"/>
    <w:rsid w:val="00391B15"/>
    <w:rsid w:val="00395C2E"/>
    <w:rsid w:val="00397172"/>
    <w:rsid w:val="003A13E3"/>
    <w:rsid w:val="003A270D"/>
    <w:rsid w:val="003A3E6D"/>
    <w:rsid w:val="003A518C"/>
    <w:rsid w:val="003A6642"/>
    <w:rsid w:val="003A7C66"/>
    <w:rsid w:val="003B5108"/>
    <w:rsid w:val="003C3D76"/>
    <w:rsid w:val="003C3F47"/>
    <w:rsid w:val="003C68C6"/>
    <w:rsid w:val="003D12B2"/>
    <w:rsid w:val="003D4AF0"/>
    <w:rsid w:val="003E1904"/>
    <w:rsid w:val="003E57D2"/>
    <w:rsid w:val="003E6215"/>
    <w:rsid w:val="003EDFE9"/>
    <w:rsid w:val="003F56DA"/>
    <w:rsid w:val="00405112"/>
    <w:rsid w:val="004065FF"/>
    <w:rsid w:val="00424B5E"/>
    <w:rsid w:val="00433802"/>
    <w:rsid w:val="00451A1C"/>
    <w:rsid w:val="00454D98"/>
    <w:rsid w:val="004600E4"/>
    <w:rsid w:val="00460B50"/>
    <w:rsid w:val="00463109"/>
    <w:rsid w:val="00465E2F"/>
    <w:rsid w:val="00470B0E"/>
    <w:rsid w:val="004715F2"/>
    <w:rsid w:val="00471CB6"/>
    <w:rsid w:val="0048082F"/>
    <w:rsid w:val="0048133D"/>
    <w:rsid w:val="00486B8C"/>
    <w:rsid w:val="00495D14"/>
    <w:rsid w:val="00496C54"/>
    <w:rsid w:val="004A4FAF"/>
    <w:rsid w:val="004B23A5"/>
    <w:rsid w:val="004B240E"/>
    <w:rsid w:val="004B3F70"/>
    <w:rsid w:val="004C49D7"/>
    <w:rsid w:val="004C6181"/>
    <w:rsid w:val="004D01C9"/>
    <w:rsid w:val="004D3450"/>
    <w:rsid w:val="004D65DE"/>
    <w:rsid w:val="004E3C28"/>
    <w:rsid w:val="004E3D35"/>
    <w:rsid w:val="004E64BD"/>
    <w:rsid w:val="004F05C3"/>
    <w:rsid w:val="004F2E81"/>
    <w:rsid w:val="004F3785"/>
    <w:rsid w:val="004F56D7"/>
    <w:rsid w:val="00513EB3"/>
    <w:rsid w:val="00517413"/>
    <w:rsid w:val="005323C6"/>
    <w:rsid w:val="00536AB9"/>
    <w:rsid w:val="00540452"/>
    <w:rsid w:val="00544E6E"/>
    <w:rsid w:val="00560F92"/>
    <w:rsid w:val="00564DDF"/>
    <w:rsid w:val="00571B28"/>
    <w:rsid w:val="00574A4C"/>
    <w:rsid w:val="00576CF2"/>
    <w:rsid w:val="00592B8F"/>
    <w:rsid w:val="0059708F"/>
    <w:rsid w:val="005A224D"/>
    <w:rsid w:val="005A5EBD"/>
    <w:rsid w:val="005B351C"/>
    <w:rsid w:val="005C6729"/>
    <w:rsid w:val="005D4A29"/>
    <w:rsid w:val="005E121A"/>
    <w:rsid w:val="005E2AE1"/>
    <w:rsid w:val="005F052E"/>
    <w:rsid w:val="005F242B"/>
    <w:rsid w:val="00607B39"/>
    <w:rsid w:val="006105BA"/>
    <w:rsid w:val="0061182B"/>
    <w:rsid w:val="00611C0F"/>
    <w:rsid w:val="006175D9"/>
    <w:rsid w:val="00617810"/>
    <w:rsid w:val="00624FA1"/>
    <w:rsid w:val="00624FCD"/>
    <w:rsid w:val="00625E87"/>
    <w:rsid w:val="006356FC"/>
    <w:rsid w:val="00642FA8"/>
    <w:rsid w:val="006575A6"/>
    <w:rsid w:val="00663B79"/>
    <w:rsid w:val="00670EE0"/>
    <w:rsid w:val="00675D7A"/>
    <w:rsid w:val="00677C22"/>
    <w:rsid w:val="00687996"/>
    <w:rsid w:val="00694790"/>
    <w:rsid w:val="006A31B2"/>
    <w:rsid w:val="006A64BB"/>
    <w:rsid w:val="006B4029"/>
    <w:rsid w:val="006B52D6"/>
    <w:rsid w:val="006B7D92"/>
    <w:rsid w:val="006D04B1"/>
    <w:rsid w:val="006D6630"/>
    <w:rsid w:val="006E07DB"/>
    <w:rsid w:val="006E6BBD"/>
    <w:rsid w:val="006F12B7"/>
    <w:rsid w:val="006F6D0F"/>
    <w:rsid w:val="00701437"/>
    <w:rsid w:val="00707F74"/>
    <w:rsid w:val="00715CE5"/>
    <w:rsid w:val="0072247B"/>
    <w:rsid w:val="00724C9A"/>
    <w:rsid w:val="00724F5D"/>
    <w:rsid w:val="0074428A"/>
    <w:rsid w:val="007470EC"/>
    <w:rsid w:val="00747B16"/>
    <w:rsid w:val="007522D2"/>
    <w:rsid w:val="007627D4"/>
    <w:rsid w:val="00762C31"/>
    <w:rsid w:val="00763772"/>
    <w:rsid w:val="00766232"/>
    <w:rsid w:val="007737C5"/>
    <w:rsid w:val="0077422F"/>
    <w:rsid w:val="00782402"/>
    <w:rsid w:val="0079074D"/>
    <w:rsid w:val="0079679B"/>
    <w:rsid w:val="007A5593"/>
    <w:rsid w:val="007A745C"/>
    <w:rsid w:val="007B73B4"/>
    <w:rsid w:val="007C4871"/>
    <w:rsid w:val="007D162B"/>
    <w:rsid w:val="007D2184"/>
    <w:rsid w:val="00802167"/>
    <w:rsid w:val="00804047"/>
    <w:rsid w:val="00804A1C"/>
    <w:rsid w:val="008164F8"/>
    <w:rsid w:val="00836CB9"/>
    <w:rsid w:val="0085372D"/>
    <w:rsid w:val="00853F4E"/>
    <w:rsid w:val="0085476D"/>
    <w:rsid w:val="00856A6D"/>
    <w:rsid w:val="0086057E"/>
    <w:rsid w:val="00861DFC"/>
    <w:rsid w:val="0087114B"/>
    <w:rsid w:val="008817FE"/>
    <w:rsid w:val="00882CD4"/>
    <w:rsid w:val="008873FC"/>
    <w:rsid w:val="00890598"/>
    <w:rsid w:val="0089154A"/>
    <w:rsid w:val="00895815"/>
    <w:rsid w:val="008A164F"/>
    <w:rsid w:val="008A2569"/>
    <w:rsid w:val="008A72FA"/>
    <w:rsid w:val="008B079D"/>
    <w:rsid w:val="008B51F5"/>
    <w:rsid w:val="008E019E"/>
    <w:rsid w:val="008F38D2"/>
    <w:rsid w:val="008F3912"/>
    <w:rsid w:val="00910E3E"/>
    <w:rsid w:val="00912DFA"/>
    <w:rsid w:val="00914FB6"/>
    <w:rsid w:val="00917F87"/>
    <w:rsid w:val="009201D3"/>
    <w:rsid w:val="00923DA0"/>
    <w:rsid w:val="009268E7"/>
    <w:rsid w:val="009337D4"/>
    <w:rsid w:val="00936088"/>
    <w:rsid w:val="00941307"/>
    <w:rsid w:val="0095489E"/>
    <w:rsid w:val="009564F4"/>
    <w:rsid w:val="00964F0A"/>
    <w:rsid w:val="0097494A"/>
    <w:rsid w:val="009949D9"/>
    <w:rsid w:val="00994F25"/>
    <w:rsid w:val="009A60AB"/>
    <w:rsid w:val="009B6706"/>
    <w:rsid w:val="009B772A"/>
    <w:rsid w:val="009C3A90"/>
    <w:rsid w:val="009D1BBA"/>
    <w:rsid w:val="009D2A00"/>
    <w:rsid w:val="009E11C2"/>
    <w:rsid w:val="009E1A85"/>
    <w:rsid w:val="009E2C10"/>
    <w:rsid w:val="009F06B2"/>
    <w:rsid w:val="009F3EDA"/>
    <w:rsid w:val="009F414A"/>
    <w:rsid w:val="009F7104"/>
    <w:rsid w:val="009F74AA"/>
    <w:rsid w:val="00A00E2B"/>
    <w:rsid w:val="00A02E3A"/>
    <w:rsid w:val="00A12746"/>
    <w:rsid w:val="00A15265"/>
    <w:rsid w:val="00A22C20"/>
    <w:rsid w:val="00A24DB8"/>
    <w:rsid w:val="00A25782"/>
    <w:rsid w:val="00A30509"/>
    <w:rsid w:val="00A3247F"/>
    <w:rsid w:val="00A44C95"/>
    <w:rsid w:val="00A47221"/>
    <w:rsid w:val="00A5016A"/>
    <w:rsid w:val="00A52476"/>
    <w:rsid w:val="00A7177F"/>
    <w:rsid w:val="00A8252D"/>
    <w:rsid w:val="00A86742"/>
    <w:rsid w:val="00A86F86"/>
    <w:rsid w:val="00A87B2F"/>
    <w:rsid w:val="00A9006A"/>
    <w:rsid w:val="00A96600"/>
    <w:rsid w:val="00A97EC7"/>
    <w:rsid w:val="00A97F56"/>
    <w:rsid w:val="00AA150E"/>
    <w:rsid w:val="00AA197A"/>
    <w:rsid w:val="00AA75E1"/>
    <w:rsid w:val="00AB030C"/>
    <w:rsid w:val="00AC023B"/>
    <w:rsid w:val="00AD0CF0"/>
    <w:rsid w:val="00AD59EE"/>
    <w:rsid w:val="00AE31AB"/>
    <w:rsid w:val="00AF376B"/>
    <w:rsid w:val="00B018B4"/>
    <w:rsid w:val="00B11A5D"/>
    <w:rsid w:val="00B163C7"/>
    <w:rsid w:val="00B34523"/>
    <w:rsid w:val="00B351A6"/>
    <w:rsid w:val="00B44765"/>
    <w:rsid w:val="00B47E7E"/>
    <w:rsid w:val="00B53CD1"/>
    <w:rsid w:val="00B55AC6"/>
    <w:rsid w:val="00B7093C"/>
    <w:rsid w:val="00B711B7"/>
    <w:rsid w:val="00B743D0"/>
    <w:rsid w:val="00B75830"/>
    <w:rsid w:val="00B80071"/>
    <w:rsid w:val="00B803D5"/>
    <w:rsid w:val="00B83786"/>
    <w:rsid w:val="00BA121A"/>
    <w:rsid w:val="00BB1607"/>
    <w:rsid w:val="00BB1831"/>
    <w:rsid w:val="00BB2048"/>
    <w:rsid w:val="00BB5F3C"/>
    <w:rsid w:val="00BB66C8"/>
    <w:rsid w:val="00BB67AC"/>
    <w:rsid w:val="00BC0A26"/>
    <w:rsid w:val="00BD1A86"/>
    <w:rsid w:val="00BE08CE"/>
    <w:rsid w:val="00BF04A3"/>
    <w:rsid w:val="00BF0C95"/>
    <w:rsid w:val="00C00E11"/>
    <w:rsid w:val="00C1205B"/>
    <w:rsid w:val="00C3359A"/>
    <w:rsid w:val="00C3584A"/>
    <w:rsid w:val="00C46872"/>
    <w:rsid w:val="00C55B44"/>
    <w:rsid w:val="00C5653C"/>
    <w:rsid w:val="00C663A4"/>
    <w:rsid w:val="00C741E4"/>
    <w:rsid w:val="00C76603"/>
    <w:rsid w:val="00C8099B"/>
    <w:rsid w:val="00C90E9C"/>
    <w:rsid w:val="00C92791"/>
    <w:rsid w:val="00C92B20"/>
    <w:rsid w:val="00CA3AFD"/>
    <w:rsid w:val="00CB1CF8"/>
    <w:rsid w:val="00CB30D2"/>
    <w:rsid w:val="00CB70A6"/>
    <w:rsid w:val="00CC4969"/>
    <w:rsid w:val="00CC763A"/>
    <w:rsid w:val="00CE0984"/>
    <w:rsid w:val="00CE0B9B"/>
    <w:rsid w:val="00CE1833"/>
    <w:rsid w:val="00CE3A37"/>
    <w:rsid w:val="00CF3003"/>
    <w:rsid w:val="00CF34BE"/>
    <w:rsid w:val="00CF6687"/>
    <w:rsid w:val="00CF74AC"/>
    <w:rsid w:val="00D1193C"/>
    <w:rsid w:val="00D15A89"/>
    <w:rsid w:val="00D21081"/>
    <w:rsid w:val="00D30C27"/>
    <w:rsid w:val="00D30E54"/>
    <w:rsid w:val="00D320CA"/>
    <w:rsid w:val="00D34ECE"/>
    <w:rsid w:val="00D369E4"/>
    <w:rsid w:val="00D43F31"/>
    <w:rsid w:val="00D45FF0"/>
    <w:rsid w:val="00D50B74"/>
    <w:rsid w:val="00D51D22"/>
    <w:rsid w:val="00D62545"/>
    <w:rsid w:val="00D63877"/>
    <w:rsid w:val="00D87FB5"/>
    <w:rsid w:val="00DA00BA"/>
    <w:rsid w:val="00DA62FD"/>
    <w:rsid w:val="00DB1E54"/>
    <w:rsid w:val="00DB55C5"/>
    <w:rsid w:val="00DB58B2"/>
    <w:rsid w:val="00DB647F"/>
    <w:rsid w:val="00DB79D0"/>
    <w:rsid w:val="00DC16B6"/>
    <w:rsid w:val="00DC1AE0"/>
    <w:rsid w:val="00DC263C"/>
    <w:rsid w:val="00DD31E4"/>
    <w:rsid w:val="00DD51F4"/>
    <w:rsid w:val="00DD5436"/>
    <w:rsid w:val="00DF1C24"/>
    <w:rsid w:val="00E0006B"/>
    <w:rsid w:val="00E00139"/>
    <w:rsid w:val="00E01947"/>
    <w:rsid w:val="00E039EE"/>
    <w:rsid w:val="00E10EC4"/>
    <w:rsid w:val="00E23E5D"/>
    <w:rsid w:val="00E25B16"/>
    <w:rsid w:val="00E27154"/>
    <w:rsid w:val="00E27B0D"/>
    <w:rsid w:val="00E43481"/>
    <w:rsid w:val="00E44F7F"/>
    <w:rsid w:val="00E45A6E"/>
    <w:rsid w:val="00E622F9"/>
    <w:rsid w:val="00E701EE"/>
    <w:rsid w:val="00E71EA2"/>
    <w:rsid w:val="00E736B2"/>
    <w:rsid w:val="00E74DBF"/>
    <w:rsid w:val="00E76E23"/>
    <w:rsid w:val="00E831C5"/>
    <w:rsid w:val="00E95451"/>
    <w:rsid w:val="00EA5195"/>
    <w:rsid w:val="00EA5CFC"/>
    <w:rsid w:val="00EA5E18"/>
    <w:rsid w:val="00EC4560"/>
    <w:rsid w:val="00ED2FFB"/>
    <w:rsid w:val="00EF0B18"/>
    <w:rsid w:val="00F11ABE"/>
    <w:rsid w:val="00F1231D"/>
    <w:rsid w:val="00F22990"/>
    <w:rsid w:val="00F24252"/>
    <w:rsid w:val="00F3133A"/>
    <w:rsid w:val="00F414F4"/>
    <w:rsid w:val="00F425A7"/>
    <w:rsid w:val="00F50B42"/>
    <w:rsid w:val="00F53AE6"/>
    <w:rsid w:val="00F53BF8"/>
    <w:rsid w:val="00F55741"/>
    <w:rsid w:val="00F61150"/>
    <w:rsid w:val="00F64219"/>
    <w:rsid w:val="00F65AC7"/>
    <w:rsid w:val="00F841E8"/>
    <w:rsid w:val="00F87F4D"/>
    <w:rsid w:val="00F92223"/>
    <w:rsid w:val="00F974F2"/>
    <w:rsid w:val="00FA1AEF"/>
    <w:rsid w:val="00FA7A8F"/>
    <w:rsid w:val="00FC5C41"/>
    <w:rsid w:val="00FC7BDD"/>
    <w:rsid w:val="00FE2895"/>
    <w:rsid w:val="00FE5290"/>
    <w:rsid w:val="00FF1169"/>
    <w:rsid w:val="00FF65E1"/>
    <w:rsid w:val="01863FCD"/>
    <w:rsid w:val="01C536BC"/>
    <w:rsid w:val="01D3FDAC"/>
    <w:rsid w:val="01D933DE"/>
    <w:rsid w:val="02340F83"/>
    <w:rsid w:val="03417E15"/>
    <w:rsid w:val="0602697D"/>
    <w:rsid w:val="064ACEB0"/>
    <w:rsid w:val="06A02BCB"/>
    <w:rsid w:val="071BBA20"/>
    <w:rsid w:val="0AE3A754"/>
    <w:rsid w:val="0B14AC7B"/>
    <w:rsid w:val="0D0295ED"/>
    <w:rsid w:val="0F0E94F3"/>
    <w:rsid w:val="0F8F4356"/>
    <w:rsid w:val="10900388"/>
    <w:rsid w:val="10AA6554"/>
    <w:rsid w:val="10EB3ED2"/>
    <w:rsid w:val="113B8959"/>
    <w:rsid w:val="12010ED6"/>
    <w:rsid w:val="1462B479"/>
    <w:rsid w:val="14DB1EBA"/>
    <w:rsid w:val="14FF4092"/>
    <w:rsid w:val="15BCEAB5"/>
    <w:rsid w:val="15FE84DA"/>
    <w:rsid w:val="191CFD3F"/>
    <w:rsid w:val="19B84D54"/>
    <w:rsid w:val="1A5E0959"/>
    <w:rsid w:val="1A8E47CB"/>
    <w:rsid w:val="1B61D868"/>
    <w:rsid w:val="1C3AAC48"/>
    <w:rsid w:val="1C4687EE"/>
    <w:rsid w:val="1C8EDC05"/>
    <w:rsid w:val="1D3A258F"/>
    <w:rsid w:val="1DD3829F"/>
    <w:rsid w:val="1EC08691"/>
    <w:rsid w:val="1F356228"/>
    <w:rsid w:val="1FD7FCA1"/>
    <w:rsid w:val="21763821"/>
    <w:rsid w:val="2177D843"/>
    <w:rsid w:val="240735FD"/>
    <w:rsid w:val="2559B5C9"/>
    <w:rsid w:val="2574961F"/>
    <w:rsid w:val="2620E1BC"/>
    <w:rsid w:val="29802DA3"/>
    <w:rsid w:val="2ACA90B4"/>
    <w:rsid w:val="2B112170"/>
    <w:rsid w:val="2E295DCD"/>
    <w:rsid w:val="2ED52227"/>
    <w:rsid w:val="2EF17508"/>
    <w:rsid w:val="2FE6DE1B"/>
    <w:rsid w:val="30A3EB62"/>
    <w:rsid w:val="30DD37CB"/>
    <w:rsid w:val="3424CB8E"/>
    <w:rsid w:val="3570BBEC"/>
    <w:rsid w:val="36512E78"/>
    <w:rsid w:val="36ACFB4C"/>
    <w:rsid w:val="37ECFED9"/>
    <w:rsid w:val="385C46F6"/>
    <w:rsid w:val="3892A6F6"/>
    <w:rsid w:val="38F96289"/>
    <w:rsid w:val="392C1DC7"/>
    <w:rsid w:val="3932B4F0"/>
    <w:rsid w:val="394F1A97"/>
    <w:rsid w:val="3A3CDB43"/>
    <w:rsid w:val="3A62565D"/>
    <w:rsid w:val="3ACAFF2F"/>
    <w:rsid w:val="3AF69072"/>
    <w:rsid w:val="3C089ACE"/>
    <w:rsid w:val="3C11ED8C"/>
    <w:rsid w:val="3CBD212C"/>
    <w:rsid w:val="3D046375"/>
    <w:rsid w:val="3D41AFFE"/>
    <w:rsid w:val="3DA81996"/>
    <w:rsid w:val="3E79B084"/>
    <w:rsid w:val="3EA991C8"/>
    <w:rsid w:val="3ECF35A0"/>
    <w:rsid w:val="4187D599"/>
    <w:rsid w:val="42DB471B"/>
    <w:rsid w:val="444A449F"/>
    <w:rsid w:val="450E4DC1"/>
    <w:rsid w:val="455DC7D1"/>
    <w:rsid w:val="45C958B9"/>
    <w:rsid w:val="462BDACC"/>
    <w:rsid w:val="47D12DBB"/>
    <w:rsid w:val="47D7B4EA"/>
    <w:rsid w:val="49F8EAF5"/>
    <w:rsid w:val="4A91B9D8"/>
    <w:rsid w:val="4C077FFD"/>
    <w:rsid w:val="4D3E3E22"/>
    <w:rsid w:val="4DBD3FBC"/>
    <w:rsid w:val="4DC95A9A"/>
    <w:rsid w:val="4DF499A9"/>
    <w:rsid w:val="4DFC7CF5"/>
    <w:rsid w:val="4F8587EB"/>
    <w:rsid w:val="4F9F026F"/>
    <w:rsid w:val="4FA62748"/>
    <w:rsid w:val="50A1B488"/>
    <w:rsid w:val="50DC516D"/>
    <w:rsid w:val="52220109"/>
    <w:rsid w:val="52E1886F"/>
    <w:rsid w:val="538E1CC8"/>
    <w:rsid w:val="542519EF"/>
    <w:rsid w:val="54E4FA01"/>
    <w:rsid w:val="5532C97C"/>
    <w:rsid w:val="57503668"/>
    <w:rsid w:val="576DBC17"/>
    <w:rsid w:val="581436B4"/>
    <w:rsid w:val="59B137A8"/>
    <w:rsid w:val="59F6DDA5"/>
    <w:rsid w:val="5B196E4C"/>
    <w:rsid w:val="5BA41DD9"/>
    <w:rsid w:val="61045F70"/>
    <w:rsid w:val="617986A3"/>
    <w:rsid w:val="61CA6157"/>
    <w:rsid w:val="62F6B786"/>
    <w:rsid w:val="646D6325"/>
    <w:rsid w:val="649287E7"/>
    <w:rsid w:val="65342536"/>
    <w:rsid w:val="65DC9AB7"/>
    <w:rsid w:val="662E5848"/>
    <w:rsid w:val="665651FE"/>
    <w:rsid w:val="6776E99A"/>
    <w:rsid w:val="67E25798"/>
    <w:rsid w:val="67FF57D8"/>
    <w:rsid w:val="68E373B8"/>
    <w:rsid w:val="6935D34D"/>
    <w:rsid w:val="6B2F5C89"/>
    <w:rsid w:val="6C3D9324"/>
    <w:rsid w:val="6C646AF7"/>
    <w:rsid w:val="6D18DE21"/>
    <w:rsid w:val="6EAD66A8"/>
    <w:rsid w:val="6F012251"/>
    <w:rsid w:val="70444BF8"/>
    <w:rsid w:val="71531BF8"/>
    <w:rsid w:val="7245D7E3"/>
    <w:rsid w:val="73B63323"/>
    <w:rsid w:val="73D367B8"/>
    <w:rsid w:val="748759A6"/>
    <w:rsid w:val="759D7D14"/>
    <w:rsid w:val="76A31A50"/>
    <w:rsid w:val="773DAE58"/>
    <w:rsid w:val="77BB036E"/>
    <w:rsid w:val="788D03DE"/>
    <w:rsid w:val="78F89BF5"/>
    <w:rsid w:val="790ABFEC"/>
    <w:rsid w:val="792BCECC"/>
    <w:rsid w:val="79D3005D"/>
    <w:rsid w:val="7A547D57"/>
    <w:rsid w:val="7B6814C6"/>
    <w:rsid w:val="7BC79327"/>
    <w:rsid w:val="7C5B7C2D"/>
    <w:rsid w:val="7C8631D2"/>
    <w:rsid w:val="7CC49C19"/>
    <w:rsid w:val="7D03E527"/>
    <w:rsid w:val="7DD561A4"/>
    <w:rsid w:val="7E490F75"/>
    <w:rsid w:val="7F39A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1CD1C1"/>
  <w15:chartTrackingRefBased/>
  <w15:docId w15:val="{48D56510-E965-4099-8F0F-016D184051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817FE"/>
    <w:pPr>
      <w:tabs>
        <w:tab w:val="left" w:pos="425"/>
      </w:tabs>
      <w:spacing w:after="120" w:line="360" w:lineRule="auto"/>
      <w:jc w:val="both"/>
    </w:pPr>
    <w:rPr>
      <w:rFonts w:ascii="Verdana Pro" w:hAnsi="Verdana Pro"/>
      <w:sz w:val="24"/>
      <w:lang w:val="tr-TR"/>
    </w:rPr>
  </w:style>
  <w:style w:type="paragraph" w:styleId="Balk1">
    <w:name w:val="heading 1"/>
    <w:basedOn w:val="Normal"/>
    <w:next w:val="Normal"/>
    <w:link w:val="Balk1Char"/>
    <w:uiPriority w:val="9"/>
    <w:qFormat/>
    <w:rsid w:val="00DC263C"/>
    <w:pPr>
      <w:jc w:val="center"/>
      <w:outlineLvl w:val="0"/>
    </w:pPr>
    <w:rPr>
      <w:sz w:val="28"/>
      <w:szCs w:val="24"/>
    </w:rPr>
  </w:style>
  <w:style w:type="character" w:styleId="VarsaylanParagrafYazTipi" w:default="1">
    <w:name w:val="Default Paragraph Font"/>
    <w:uiPriority w:val="1"/>
    <w:semiHidden/>
    <w:unhideWhenUsed/>
  </w:style>
  <w:style w:type="table" w:styleId="NormalTabl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ListeYok" w:default="1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762C31"/>
    <w:pPr>
      <w:tabs>
        <w:tab w:val="center" w:pos="4703"/>
        <w:tab w:val="right" w:pos="9406"/>
      </w:tabs>
    </w:pPr>
  </w:style>
  <w:style w:type="character" w:styleId="stBilgiChar" w:customStyle="1">
    <w:name w:val="Üst Bilgi Char"/>
    <w:basedOn w:val="VarsaylanParagrafYazTipi"/>
    <w:link w:val="stBilgi"/>
    <w:uiPriority w:val="99"/>
    <w:rsid w:val="00762C31"/>
  </w:style>
  <w:style w:type="paragraph" w:styleId="AltBilgi">
    <w:name w:val="footer"/>
    <w:basedOn w:val="Normal"/>
    <w:link w:val="AltBilgiChar"/>
    <w:uiPriority w:val="99"/>
    <w:unhideWhenUsed/>
    <w:rsid w:val="00762C31"/>
    <w:pPr>
      <w:tabs>
        <w:tab w:val="center" w:pos="4703"/>
        <w:tab w:val="right" w:pos="9406"/>
      </w:tabs>
    </w:pPr>
  </w:style>
  <w:style w:type="character" w:styleId="AltBilgiChar" w:customStyle="1">
    <w:name w:val="Alt Bilgi Char"/>
    <w:basedOn w:val="VarsaylanParagrafYazTipi"/>
    <w:link w:val="AltBilgi"/>
    <w:uiPriority w:val="99"/>
    <w:rsid w:val="00762C31"/>
  </w:style>
  <w:style w:type="paragraph" w:styleId="BalonMetni">
    <w:name w:val="Balloon Text"/>
    <w:basedOn w:val="Normal"/>
    <w:link w:val="BalonMetniChar"/>
    <w:uiPriority w:val="99"/>
    <w:semiHidden/>
    <w:unhideWhenUsed/>
    <w:rsid w:val="00762C31"/>
    <w:rPr>
      <w:rFonts w:ascii="Segoe UI" w:hAnsi="Segoe UI" w:cs="Segoe UI"/>
      <w:sz w:val="18"/>
      <w:szCs w:val="18"/>
    </w:rPr>
  </w:style>
  <w:style w:type="character" w:styleId="BalonMetniChar" w:customStyle="1">
    <w:name w:val="Balon Metni Char"/>
    <w:basedOn w:val="VarsaylanParagrafYazTipi"/>
    <w:link w:val="BalonMetni"/>
    <w:uiPriority w:val="99"/>
    <w:semiHidden/>
    <w:rsid w:val="00762C31"/>
    <w:rPr>
      <w:rFonts w:ascii="Segoe UI" w:hAnsi="Segoe UI" w:cs="Segoe UI"/>
      <w:sz w:val="18"/>
      <w:szCs w:val="18"/>
    </w:rPr>
  </w:style>
  <w:style w:type="table" w:styleId="TabloKlavuzu">
    <w:name w:val="Table Grid"/>
    <w:basedOn w:val="NormalTablo"/>
    <w:uiPriority w:val="39"/>
    <w:rsid w:val="00762C3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KonuBal">
    <w:name w:val="Title"/>
    <w:basedOn w:val="Normal"/>
    <w:next w:val="Normal"/>
    <w:link w:val="KonuBalChar"/>
    <w:uiPriority w:val="10"/>
    <w:qFormat/>
    <w:rsid w:val="0074428A"/>
    <w:pPr>
      <w:tabs>
        <w:tab w:val="left" w:pos="2160"/>
      </w:tabs>
    </w:pPr>
    <w:rPr>
      <w:lang w:val="en-US"/>
    </w:rPr>
  </w:style>
  <w:style w:type="character" w:styleId="KonuBalChar" w:customStyle="1">
    <w:name w:val="Konu Başlığı Char"/>
    <w:basedOn w:val="VarsaylanParagrafYazTipi"/>
    <w:link w:val="KonuBal"/>
    <w:uiPriority w:val="10"/>
    <w:rsid w:val="0074428A"/>
    <w:rPr>
      <w:rFonts w:ascii="Verdana Pro" w:hAnsi="Verdana Pro"/>
      <w:sz w:val="24"/>
    </w:rPr>
  </w:style>
  <w:style w:type="paragraph" w:styleId="AnaSayfaAdres" w:customStyle="1">
    <w:name w:val="Ana Sayfa Adres"/>
    <w:rsid w:val="00172110"/>
    <w:rPr>
      <w:rFonts w:ascii="Verdana Pro" w:hAnsi="Verdana Pro" w:cs="Arial"/>
      <w:sz w:val="20"/>
      <w:lang w:val="tr-TR"/>
    </w:rPr>
  </w:style>
  <w:style w:type="paragraph" w:styleId="Alnt">
    <w:name w:val="Quote"/>
    <w:basedOn w:val="Normal"/>
    <w:next w:val="Normal"/>
    <w:link w:val="AlntChar"/>
    <w:uiPriority w:val="29"/>
    <w:qFormat/>
    <w:rsid w:val="003D4AF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AlntChar" w:customStyle="1">
    <w:name w:val="Alıntı Char"/>
    <w:basedOn w:val="VarsaylanParagrafYazTipi"/>
    <w:link w:val="Alnt"/>
    <w:uiPriority w:val="29"/>
    <w:rsid w:val="003D4AF0"/>
    <w:rPr>
      <w:rFonts w:ascii="Arial" w:hAnsi="Arial"/>
      <w:i/>
      <w:iCs/>
      <w:color w:val="404040" w:themeColor="text1" w:themeTint="BF"/>
      <w:sz w:val="24"/>
      <w:lang w:val="tr-TR"/>
    </w:rPr>
  </w:style>
  <w:style w:type="paragraph" w:styleId="FooterPropriateryInformation" w:customStyle="1">
    <w:name w:val="Footer_PropriateryInformation"/>
    <w:link w:val="FooterPropriateryInformationChar"/>
    <w:autoRedefine/>
    <w:qFormat/>
    <w:rsid w:val="0017211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pacing w:after="0"/>
      <w:jc w:val="both"/>
    </w:pPr>
    <w:rPr>
      <w:i/>
      <w:iCs/>
      <w:smallCaps/>
      <w:color w:val="404040" w:themeColor="text1" w:themeTint="BF"/>
      <w:sz w:val="16"/>
      <w:lang w:val="tr-TR"/>
    </w:rPr>
  </w:style>
  <w:style w:type="character" w:styleId="FooterPropriateryInformationChar" w:customStyle="1">
    <w:name w:val="Footer_PropriateryInformation Char"/>
    <w:basedOn w:val="AlntChar"/>
    <w:link w:val="FooterPropriateryInformation"/>
    <w:rsid w:val="00172110"/>
    <w:rPr>
      <w:rFonts w:ascii="Arial" w:hAnsi="Arial"/>
      <w:i/>
      <w:iCs/>
      <w:smallCaps/>
      <w:color w:val="404040" w:themeColor="text1" w:themeTint="BF"/>
      <w:sz w:val="16"/>
      <w:lang w:val="tr-TR"/>
    </w:rPr>
  </w:style>
  <w:style w:type="paragraph" w:styleId="Balk11" w:customStyle="1">
    <w:name w:val="Başlık 11"/>
    <w:basedOn w:val="Normal"/>
    <w:rsid w:val="001C43A1"/>
    <w:pPr>
      <w:numPr>
        <w:numId w:val="10"/>
      </w:numPr>
    </w:pPr>
  </w:style>
  <w:style w:type="paragraph" w:styleId="Balk21" w:customStyle="1">
    <w:name w:val="Başlık 21"/>
    <w:basedOn w:val="Normal"/>
    <w:rsid w:val="001C43A1"/>
    <w:pPr>
      <w:numPr>
        <w:ilvl w:val="1"/>
        <w:numId w:val="10"/>
      </w:numPr>
    </w:pPr>
  </w:style>
  <w:style w:type="paragraph" w:styleId="Balk31" w:customStyle="1">
    <w:name w:val="Başlık 31"/>
    <w:basedOn w:val="Normal"/>
    <w:rsid w:val="001C43A1"/>
    <w:pPr>
      <w:numPr>
        <w:ilvl w:val="2"/>
        <w:numId w:val="10"/>
      </w:numPr>
    </w:pPr>
  </w:style>
  <w:style w:type="paragraph" w:styleId="Balk41" w:customStyle="1">
    <w:name w:val="Başlık 41"/>
    <w:basedOn w:val="Normal"/>
    <w:rsid w:val="001C43A1"/>
    <w:pPr>
      <w:numPr>
        <w:ilvl w:val="3"/>
        <w:numId w:val="10"/>
      </w:numPr>
    </w:pPr>
  </w:style>
  <w:style w:type="paragraph" w:styleId="Balk51" w:customStyle="1">
    <w:name w:val="Başlık 51"/>
    <w:basedOn w:val="Normal"/>
    <w:rsid w:val="001C43A1"/>
    <w:pPr>
      <w:numPr>
        <w:ilvl w:val="4"/>
        <w:numId w:val="10"/>
      </w:numPr>
    </w:pPr>
  </w:style>
  <w:style w:type="paragraph" w:styleId="Balk61" w:customStyle="1">
    <w:name w:val="Başlık 61"/>
    <w:basedOn w:val="Normal"/>
    <w:rsid w:val="001C43A1"/>
    <w:pPr>
      <w:numPr>
        <w:ilvl w:val="5"/>
        <w:numId w:val="10"/>
      </w:numPr>
    </w:pPr>
  </w:style>
  <w:style w:type="paragraph" w:styleId="Balk71" w:customStyle="1">
    <w:name w:val="Başlık 71"/>
    <w:basedOn w:val="Normal"/>
    <w:rsid w:val="001C43A1"/>
    <w:pPr>
      <w:numPr>
        <w:ilvl w:val="6"/>
        <w:numId w:val="10"/>
      </w:numPr>
    </w:pPr>
  </w:style>
  <w:style w:type="paragraph" w:styleId="Balk81" w:customStyle="1">
    <w:name w:val="Başlık 81"/>
    <w:basedOn w:val="Normal"/>
    <w:rsid w:val="001C43A1"/>
    <w:pPr>
      <w:numPr>
        <w:ilvl w:val="7"/>
        <w:numId w:val="10"/>
      </w:numPr>
    </w:pPr>
  </w:style>
  <w:style w:type="paragraph" w:styleId="Balk91" w:customStyle="1">
    <w:name w:val="Başlık 91"/>
    <w:basedOn w:val="Normal"/>
    <w:rsid w:val="001C43A1"/>
    <w:pPr>
      <w:numPr>
        <w:ilvl w:val="8"/>
        <w:numId w:val="10"/>
      </w:numPr>
    </w:pPr>
  </w:style>
  <w:style w:type="character" w:styleId="Balk1Char" w:customStyle="1">
    <w:name w:val="Başlık 1 Char"/>
    <w:basedOn w:val="VarsaylanParagrafYazTipi"/>
    <w:link w:val="Balk1"/>
    <w:uiPriority w:val="9"/>
    <w:rsid w:val="00DC263C"/>
    <w:rPr>
      <w:rFonts w:ascii="Verdana Pro" w:hAnsi="Verdana Pro"/>
      <w:sz w:val="28"/>
      <w:szCs w:val="24"/>
      <w:lang w:val="tr-TR"/>
    </w:rPr>
  </w:style>
  <w:style w:type="paragraph" w:styleId="NAVDOCINFCompany" w:customStyle="1">
    <w:name w:val="NAV_DOC_INF_Company"/>
    <w:link w:val="NAVDOCINFCompanyChar"/>
    <w:rsid w:val="00172110"/>
    <w:pPr>
      <w:jc w:val="center"/>
    </w:pPr>
    <w:rPr>
      <w:rFonts w:ascii="Verdana Pro" w:hAnsi="Verdana Pro"/>
      <w:b/>
      <w:bCs/>
      <w:sz w:val="52"/>
      <w:szCs w:val="52"/>
    </w:rPr>
  </w:style>
  <w:style w:type="paragraph" w:styleId="NAVDOCINFCategory" w:customStyle="1">
    <w:name w:val="NAV_DOC_INF_Category"/>
    <w:link w:val="NAVDOCINFCategoryChar"/>
    <w:qFormat/>
    <w:rsid w:val="00486B8C"/>
    <w:pPr>
      <w:jc w:val="center"/>
    </w:pPr>
    <w:rPr>
      <w:rFonts w:ascii="Verdana Pro" w:hAnsi="Verdana Pro"/>
      <w:caps/>
      <w:sz w:val="44"/>
      <w:szCs w:val="44"/>
    </w:rPr>
  </w:style>
  <w:style w:type="character" w:styleId="NAVDOCINFCompanyChar" w:customStyle="1">
    <w:name w:val="NAV_DOC_INF_Company Char"/>
    <w:basedOn w:val="VarsaylanParagrafYazTipi"/>
    <w:link w:val="NAVDOCINFCompany"/>
    <w:rsid w:val="00172110"/>
    <w:rPr>
      <w:rFonts w:ascii="Verdana Pro" w:hAnsi="Verdana Pro"/>
      <w:b/>
      <w:bCs/>
      <w:sz w:val="52"/>
      <w:szCs w:val="52"/>
    </w:rPr>
  </w:style>
  <w:style w:type="paragraph" w:styleId="NAVDOCINFCategoryEN" w:customStyle="1">
    <w:name w:val="NAV_DOC_INF_Category_EN"/>
    <w:link w:val="NAVDOCINFCategoryENChar"/>
    <w:qFormat/>
    <w:rsid w:val="00486B8C"/>
    <w:pPr>
      <w:jc w:val="center"/>
    </w:pPr>
    <w:rPr>
      <w:rFonts w:ascii="Verdana Pro" w:hAnsi="Verdana Pro"/>
      <w:caps/>
      <w:sz w:val="24"/>
      <w:szCs w:val="24"/>
    </w:rPr>
  </w:style>
  <w:style w:type="character" w:styleId="NAVDOCINFCategoryChar" w:customStyle="1">
    <w:name w:val="NAV_DOC_INF_Category Char"/>
    <w:basedOn w:val="VarsaylanParagrafYazTipi"/>
    <w:link w:val="NAVDOCINFCategory"/>
    <w:rsid w:val="00486B8C"/>
    <w:rPr>
      <w:rFonts w:ascii="Verdana Pro" w:hAnsi="Verdana Pro"/>
      <w:caps/>
      <w:sz w:val="44"/>
      <w:szCs w:val="44"/>
    </w:rPr>
  </w:style>
  <w:style w:type="character" w:styleId="YerTutucuMetni">
    <w:name w:val="Placeholder Text"/>
    <w:basedOn w:val="VarsaylanParagrafYazTipi"/>
    <w:uiPriority w:val="99"/>
    <w:semiHidden/>
    <w:rsid w:val="000D1221"/>
    <w:rPr>
      <w:color w:val="808080"/>
    </w:rPr>
  </w:style>
  <w:style w:type="character" w:styleId="NAVDOCINFCategoryENChar" w:customStyle="1">
    <w:name w:val="NAV_DOC_INF_Category_EN Char"/>
    <w:basedOn w:val="VarsaylanParagrafYazTipi"/>
    <w:link w:val="NAVDOCINFCategoryEN"/>
    <w:rsid w:val="00486B8C"/>
    <w:rPr>
      <w:rFonts w:ascii="Verdana Pro" w:hAnsi="Verdana Pro"/>
      <w:caps/>
      <w:sz w:val="24"/>
      <w:szCs w:val="24"/>
    </w:rPr>
  </w:style>
  <w:style w:type="paragraph" w:styleId="NAVDOCINFSubject" w:customStyle="1">
    <w:name w:val="NAV_DOC_INF_Subject"/>
    <w:link w:val="NAVDOCINFSubjectChar"/>
    <w:qFormat/>
    <w:rsid w:val="00486B8C"/>
    <w:pPr>
      <w:jc w:val="center"/>
    </w:pPr>
    <w:rPr>
      <w:rFonts w:ascii="Verdana Pro" w:hAnsi="Verdana Pro"/>
      <w:b/>
      <w:caps/>
      <w:sz w:val="32"/>
      <w:lang w:val="tr-TR"/>
    </w:rPr>
  </w:style>
  <w:style w:type="paragraph" w:styleId="NAVDOCINFSubjectEN" w:customStyle="1">
    <w:name w:val="NAV_DOC_INF_Subject_EN"/>
    <w:link w:val="NAVDOCINFSubjectENChar"/>
    <w:qFormat/>
    <w:rsid w:val="00486B8C"/>
    <w:pPr>
      <w:jc w:val="center"/>
    </w:pPr>
    <w:rPr>
      <w:rFonts w:ascii="Verdana Pro" w:hAnsi="Verdana Pro"/>
      <w:caps/>
      <w:sz w:val="20"/>
      <w:szCs w:val="20"/>
    </w:rPr>
  </w:style>
  <w:style w:type="character" w:styleId="NAVDOCINFSubjectChar" w:customStyle="1">
    <w:name w:val="NAV_DOC_INF_Subject Char"/>
    <w:basedOn w:val="VarsaylanParagrafYazTipi"/>
    <w:link w:val="NAVDOCINFSubject"/>
    <w:rsid w:val="00486B8C"/>
    <w:rPr>
      <w:rFonts w:ascii="Verdana Pro" w:hAnsi="Verdana Pro"/>
      <w:b/>
      <w:caps/>
      <w:sz w:val="32"/>
      <w:lang w:val="tr-TR"/>
    </w:rPr>
  </w:style>
  <w:style w:type="paragraph" w:styleId="NAVDOCSIGNATURESEN" w:customStyle="1">
    <w:name w:val="NAV_DOC_SIGNATURES_EN"/>
    <w:link w:val="NAVDOCSIGNATURESENChar"/>
    <w:qFormat/>
    <w:rsid w:val="008817FE"/>
    <w:pPr>
      <w:spacing w:after="0" w:line="240" w:lineRule="auto"/>
      <w:jc w:val="center"/>
    </w:pPr>
    <w:rPr>
      <w:rFonts w:ascii="Verdana Pro" w:hAnsi="Verdana Pro"/>
      <w:smallCaps/>
      <w:sz w:val="18"/>
      <w:szCs w:val="18"/>
    </w:rPr>
  </w:style>
  <w:style w:type="character" w:styleId="NAVDOCINFSubjectENChar" w:customStyle="1">
    <w:name w:val="NAV_DOC_INF_Subject_EN Char"/>
    <w:basedOn w:val="VarsaylanParagrafYazTipi"/>
    <w:link w:val="NAVDOCINFSubjectEN"/>
    <w:rsid w:val="00486B8C"/>
    <w:rPr>
      <w:rFonts w:ascii="Verdana Pro" w:hAnsi="Verdana Pro"/>
      <w:caps/>
      <w:sz w:val="20"/>
      <w:szCs w:val="20"/>
    </w:rPr>
  </w:style>
  <w:style w:type="paragraph" w:styleId="NAVDOCSIGNATURES" w:customStyle="1">
    <w:name w:val="NAV_DOC_SIGNATURES"/>
    <w:link w:val="NAVDOCSIGNATURESChar"/>
    <w:qFormat/>
    <w:rsid w:val="008817FE"/>
    <w:pPr>
      <w:spacing w:after="0" w:line="240" w:lineRule="auto"/>
      <w:jc w:val="center"/>
    </w:pPr>
    <w:rPr>
      <w:rFonts w:ascii="Verdana Pro" w:hAnsi="Verdana Pro"/>
      <w:smallCaps/>
      <w:sz w:val="28"/>
      <w:lang w:val="tr-TR"/>
    </w:rPr>
  </w:style>
  <w:style w:type="character" w:styleId="NAVDOCSIGNATURESENChar" w:customStyle="1">
    <w:name w:val="NAV_DOC_SIGNATURES_EN Char"/>
    <w:basedOn w:val="VarsaylanParagrafYazTipi"/>
    <w:link w:val="NAVDOCSIGNATURESEN"/>
    <w:rsid w:val="008817FE"/>
    <w:rPr>
      <w:rFonts w:ascii="Verdana Pro" w:hAnsi="Verdana Pro"/>
      <w:smallCaps/>
      <w:sz w:val="18"/>
      <w:szCs w:val="18"/>
    </w:rPr>
  </w:style>
  <w:style w:type="character" w:styleId="NAVDOCSIGNATURESChar" w:customStyle="1">
    <w:name w:val="NAV_DOC_SIGNATURES Char"/>
    <w:basedOn w:val="VarsaylanParagrafYazTipi"/>
    <w:link w:val="NAVDOCSIGNATURES"/>
    <w:rsid w:val="008817FE"/>
    <w:rPr>
      <w:rFonts w:ascii="Verdana Pro" w:hAnsi="Verdana Pro"/>
      <w:smallCaps/>
      <w:sz w:val="28"/>
      <w:lang w:val="tr-TR"/>
    </w:rPr>
  </w:style>
  <w:style w:type="paragraph" w:styleId="DOCUMENTTAG" w:customStyle="1">
    <w:name w:val="DOCUMENT_TAG"/>
    <w:basedOn w:val="stBilgi"/>
    <w:link w:val="DOCUMENTTAGChar"/>
    <w:qFormat/>
    <w:rsid w:val="0003148E"/>
    <w:pPr>
      <w:tabs>
        <w:tab w:val="clear" w:pos="425"/>
        <w:tab w:val="left" w:pos="888"/>
      </w:tabs>
      <w:spacing w:line="240" w:lineRule="auto"/>
    </w:pPr>
    <w:rPr>
      <w:rFonts w:cs="Arial"/>
      <w:smallCaps/>
      <w:sz w:val="14"/>
      <w:szCs w:val="14"/>
      <w:lang w:val="en-US"/>
    </w:rPr>
  </w:style>
  <w:style w:type="paragraph" w:styleId="DOCUMENTHEADER" w:customStyle="1">
    <w:name w:val="DOCUMENT_HEADER"/>
    <w:basedOn w:val="stBilgi"/>
    <w:link w:val="DOCUMENTHEADERChar"/>
    <w:qFormat/>
    <w:rsid w:val="002B6D3E"/>
    <w:pPr>
      <w:tabs>
        <w:tab w:val="clear" w:pos="425"/>
      </w:tabs>
      <w:spacing w:after="0"/>
      <w:jc w:val="center"/>
    </w:pPr>
    <w:rPr>
      <w:rFonts w:ascii="Arial" w:hAnsi="Arial" w:cs="Arial"/>
      <w:sz w:val="32"/>
      <w:szCs w:val="32"/>
      <w:lang w:val="en-US"/>
    </w:rPr>
  </w:style>
  <w:style w:type="character" w:styleId="DOCUMENTTAGChar" w:customStyle="1">
    <w:name w:val="DOCUMENT_TAG Char"/>
    <w:basedOn w:val="stBilgiChar"/>
    <w:link w:val="DOCUMENTTAG"/>
    <w:rsid w:val="0003148E"/>
    <w:rPr>
      <w:rFonts w:ascii="Verdana Pro" w:hAnsi="Verdana Pro" w:cs="Arial"/>
      <w:smallCaps/>
      <w:sz w:val="14"/>
      <w:szCs w:val="14"/>
    </w:rPr>
  </w:style>
  <w:style w:type="paragraph" w:styleId="DOCUMENTHEADEREN" w:customStyle="1">
    <w:name w:val="DOCUMENT_HEADER_EN"/>
    <w:basedOn w:val="DOCUMENTHEADER"/>
    <w:link w:val="DOCUMENTHEADERENChar"/>
    <w:qFormat/>
    <w:rsid w:val="002B6D3E"/>
    <w:rPr>
      <w:b/>
      <w:bCs/>
      <w:i/>
      <w:iCs/>
      <w:smallCaps/>
      <w:sz w:val="18"/>
      <w:szCs w:val="18"/>
    </w:rPr>
  </w:style>
  <w:style w:type="character" w:styleId="DOCUMENTHEADERChar" w:customStyle="1">
    <w:name w:val="DOCUMENT_HEADER Char"/>
    <w:basedOn w:val="stBilgiChar"/>
    <w:link w:val="DOCUMENTHEADER"/>
    <w:rsid w:val="002B6D3E"/>
    <w:rPr>
      <w:rFonts w:ascii="Arial" w:hAnsi="Arial" w:cs="Arial"/>
      <w:sz w:val="32"/>
      <w:szCs w:val="32"/>
    </w:rPr>
  </w:style>
  <w:style w:type="character" w:styleId="DOCUMENTHEADERENChar" w:customStyle="1">
    <w:name w:val="DOCUMENT_HEADER_EN Char"/>
    <w:basedOn w:val="VarsaylanParagrafYazTipi"/>
    <w:link w:val="DOCUMENTHEADEREN"/>
    <w:rsid w:val="002B6D3E"/>
    <w:rPr>
      <w:rFonts w:ascii="Arial" w:hAnsi="Arial" w:cs="Arial"/>
      <w:b/>
      <w:bCs/>
      <w:i/>
      <w:iCs/>
      <w:smallCaps/>
      <w:sz w:val="18"/>
      <w:szCs w:val="18"/>
    </w:rPr>
  </w:style>
  <w:style w:type="character" w:styleId="Kpr">
    <w:name w:val="Hyperlink"/>
    <w:basedOn w:val="VarsaylanParagrafYazTipi"/>
    <w:uiPriority w:val="99"/>
    <w:unhideWhenUsed/>
    <w:rsid w:val="006E07DB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6E07DB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E45A6E"/>
    <w:pPr>
      <w:ind w:left="720"/>
      <w:contextualSpacing/>
    </w:pPr>
  </w:style>
  <w:style w:type="paragraph" w:styleId="DOCUMENTFOOTERFORMNO" w:customStyle="1">
    <w:name w:val="DOCUMENT_FOOTER_FORM_NO"/>
    <w:basedOn w:val="Normal"/>
    <w:link w:val="DOCUMENTFOOTERFORMNOChar"/>
    <w:qFormat/>
    <w:rsid w:val="001E4115"/>
    <w:pPr>
      <w:tabs>
        <w:tab w:val="clear" w:pos="425"/>
      </w:tabs>
      <w:spacing w:after="0" w:line="240" w:lineRule="auto"/>
      <w:jc w:val="left"/>
    </w:pPr>
    <w:rPr>
      <w:rFonts w:asciiTheme="minorHAnsi" w:hAnsiTheme="minorHAnsi"/>
      <w:sz w:val="16"/>
      <w:szCs w:val="16"/>
      <w:lang w:val="en-US"/>
    </w:rPr>
  </w:style>
  <w:style w:type="character" w:styleId="DOCUMENTFOOTERFORMNOChar" w:customStyle="1">
    <w:name w:val="DOCUMENT_FOOTER_FORM_NO Char"/>
    <w:basedOn w:val="VarsaylanParagrafYazTipi"/>
    <w:link w:val="DOCUMENTFOOTERFORMNO"/>
    <w:rsid w:val="001E4115"/>
    <w:rPr>
      <w:sz w:val="16"/>
      <w:szCs w:val="16"/>
    </w:rPr>
  </w:style>
  <w:style w:type="character" w:styleId="normaltextrun" w:customStyle="1">
    <w:name w:val="normaltextrun"/>
    <w:basedOn w:val="VarsaylanParagrafYazTipi"/>
    <w:rsid w:val="00387BA6"/>
  </w:style>
  <w:style w:type="character" w:styleId="eop" w:customStyle="1">
    <w:name w:val="eop"/>
    <w:basedOn w:val="VarsaylanParagrafYazTipi"/>
    <w:rsid w:val="00387B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header" Target="header2.xml" Id="rId13" /><Relationship Type="http://schemas.openxmlformats.org/officeDocument/2006/relationships/fontTable" Target="fontTable.xml" Id="rId18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header" Target="header1.xml" Id="rId12" /><Relationship Type="http://schemas.openxmlformats.org/officeDocument/2006/relationships/footer" Target="footer3.xml" Id="rId17" /><Relationship Type="http://schemas.openxmlformats.org/officeDocument/2006/relationships/customXml" Target="../customXml/item2.xml" Id="rId2" /><Relationship Type="http://schemas.openxmlformats.org/officeDocument/2006/relationships/header" Target="header3.xml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footer" Target="footer2.xml" Id="rId15" /><Relationship Type="http://schemas.openxmlformats.org/officeDocument/2006/relationships/footnotes" Target="footnotes.xml" Id="rId10" /><Relationship Type="http://schemas.openxmlformats.org/officeDocument/2006/relationships/glossaryDocument" Target="glossary/document.xml" Id="rId19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footer" Target="footer1.xml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2020-0723\CORPORATE_GOVERNANCE\21_TEMPLATES\NAVIO-T-2004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0733DC09C304D6891C51CB6B0E7DA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3311E-A906-4B83-951C-067570890084}"/>
      </w:docPartPr>
      <w:docPartBody>
        <w:p w:rsidR="00C85DE2" w:rsidRDefault="0077422F">
          <w:pPr>
            <w:pStyle w:val="00733DC09C304D6891C51CB6B0E7DAA6"/>
          </w:pPr>
          <w:r w:rsidRPr="0089223E">
            <w:rPr>
              <w:rStyle w:val="YerTutucuMetni"/>
            </w:rPr>
            <w:t>Choose an item.</w:t>
          </w:r>
        </w:p>
      </w:docPartBody>
    </w:docPart>
    <w:docPart>
      <w:docPartPr>
        <w:name w:val="99E84364210746E8861EA8BD0D421C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4C2F8D-5458-4BAF-BC82-9A40DE9B80F8}"/>
      </w:docPartPr>
      <w:docPartBody>
        <w:p w:rsidR="00C85DE2" w:rsidRDefault="0077422F">
          <w:pPr>
            <w:pStyle w:val="99E84364210746E8861EA8BD0D421C69"/>
          </w:pPr>
          <w:r>
            <w:rPr>
              <w:rStyle w:val="YerTutucuMetni"/>
            </w:rPr>
            <w:t>NORMAL</w:t>
          </w:r>
        </w:p>
      </w:docPartBody>
    </w:docPart>
    <w:docPart>
      <w:docPartPr>
        <w:name w:val="0DF4DADDAB60417EA80BBF75BF5A75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2BDCB-66F1-47E0-A0A9-CF8BF52027F1}"/>
      </w:docPartPr>
      <w:docPartBody>
        <w:p w:rsidR="00C85DE2" w:rsidRDefault="0077422F">
          <w:pPr>
            <w:pStyle w:val="0DF4DADDAB60417EA80BBF75BF5A75E8"/>
          </w:pPr>
          <w:r>
            <w:rPr>
              <w:rStyle w:val="YerTutucuMetni"/>
            </w:rPr>
            <w:t>NORMAL</w:t>
          </w:r>
        </w:p>
      </w:docPartBody>
    </w:docPart>
    <w:docPart>
      <w:docPartPr>
        <w:name w:val="9B01262C333443D780E795D3C32220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F355C-55C9-4005-BAA2-1F3E9D0A64E0}"/>
      </w:docPartPr>
      <w:docPartBody>
        <w:p w:rsidR="00C85DE2" w:rsidRDefault="0077422F">
          <w:pPr>
            <w:pStyle w:val="9B01262C333443D780E795D3C32220D9"/>
          </w:pPr>
          <w:r>
            <w:rPr>
              <w:rStyle w:val="YerTutucuMetni"/>
            </w:rPr>
            <w:t>Select</w:t>
          </w:r>
          <w:r w:rsidRPr="0089223E">
            <w:rPr>
              <w:rStyle w:val="YerTutucuMetni"/>
            </w:rPr>
            <w:t>.</w:t>
          </w:r>
        </w:p>
      </w:docPartBody>
    </w:docPart>
    <w:docPart>
      <w:docPartPr>
        <w:name w:val="DEDE612C93074BBBA954A9C4F776A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CCEB9E-31A8-43D4-A907-307BB8FDE58B}"/>
      </w:docPartPr>
      <w:docPartBody>
        <w:p w:rsidR="00C85DE2" w:rsidRDefault="0077422F">
          <w:pPr>
            <w:pStyle w:val="DEDE612C93074BBBA954A9C4F776A477"/>
          </w:pPr>
          <w:r>
            <w:rPr>
              <w:rStyle w:val="YerTutucuMetni"/>
            </w:rPr>
            <w:t>SELECT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Verdana Pro">
    <w:altName w:val="Verdana Pro"/>
    <w:charset w:val="00"/>
    <w:family w:val="swiss"/>
    <w:pitch w:val="variable"/>
    <w:sig w:usb0="80000287" w:usb1="00000043" w:usb2="00000000" w:usb3="00000000" w:csb0="0000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22F"/>
    <w:rsid w:val="00377B75"/>
    <w:rsid w:val="003F3128"/>
    <w:rsid w:val="00412DEC"/>
    <w:rsid w:val="00495787"/>
    <w:rsid w:val="004F0317"/>
    <w:rsid w:val="006922B3"/>
    <w:rsid w:val="00694D3C"/>
    <w:rsid w:val="0077422F"/>
    <w:rsid w:val="00791C13"/>
    <w:rsid w:val="00806D97"/>
    <w:rsid w:val="008F1977"/>
    <w:rsid w:val="009F5258"/>
    <w:rsid w:val="00A31026"/>
    <w:rsid w:val="00BF442B"/>
    <w:rsid w:val="00C43628"/>
    <w:rsid w:val="00C724A1"/>
    <w:rsid w:val="00C85DE2"/>
    <w:rsid w:val="00D76E5A"/>
    <w:rsid w:val="00F76E9C"/>
    <w:rsid w:val="00FB1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Pr>
      <w:color w:val="808080"/>
    </w:rPr>
  </w:style>
  <w:style w:type="paragraph" w:customStyle="1" w:styleId="00733DC09C304D6891C51CB6B0E7DAA6">
    <w:name w:val="00733DC09C304D6891C51CB6B0E7DAA6"/>
  </w:style>
  <w:style w:type="paragraph" w:customStyle="1" w:styleId="99E84364210746E8861EA8BD0D421C69">
    <w:name w:val="99E84364210746E8861EA8BD0D421C69"/>
  </w:style>
  <w:style w:type="paragraph" w:customStyle="1" w:styleId="0DF4DADDAB60417EA80BBF75BF5A75E8">
    <w:name w:val="0DF4DADDAB60417EA80BBF75BF5A75E8"/>
  </w:style>
  <w:style w:type="paragraph" w:customStyle="1" w:styleId="9B01262C333443D780E795D3C32220D9">
    <w:name w:val="9B01262C333443D780E795D3C32220D9"/>
  </w:style>
  <w:style w:type="paragraph" w:customStyle="1" w:styleId="DEDE612C93074BBBA954A9C4F776A477">
    <w:name w:val="DEDE612C93074BBBA954A9C4F776A4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6d82c61-1620-4961-a845-3717486f5cdd" xsi:nil="true"/>
    <_dlc_DocId xmlns="f6d82c61-1620-4961-a845-3717486f5cdd">N20210219-1594514891-3300</_dlc_DocId>
    <_dlc_DocIdUrl xmlns="f6d82c61-1620-4961-a845-3717486f5cdd">
      <Url>https://navioteknoloji.sharepoint.com/teams/N20210219/_layouts/15/DocIdRedir.aspx?ID=N20210219-1594514891-3300</Url>
      <Description>N20210219-1594514891-3300</Description>
    </_dlc_DocIdUrl>
    <lcf76f155ced4ddcb4097134ff3c332f xmlns="9f69fe0c-219c-461a-a294-8fcea7cb09df">
      <Terms xmlns="http://schemas.microsoft.com/office/infopath/2007/PartnerControls"/>
    </lcf76f155ced4ddcb4097134ff3c332f>
    <_Flow_SignoffStatus xmlns="9f69fe0c-219c-461a-a294-8fcea7cb09df" xsi:nil="true"/>
    <TarihSaat xmlns="9f69fe0c-219c-461a-a294-8fcea7cb09df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30F9CE38F32D4BA696EB32203D0250" ma:contentTypeVersion="20" ma:contentTypeDescription="Create a new document." ma:contentTypeScope="" ma:versionID="d171ea38c1cd68dac5d87bffd5d71ec9">
  <xsd:schema xmlns:xsd="http://www.w3.org/2001/XMLSchema" xmlns:xs="http://www.w3.org/2001/XMLSchema" xmlns:p="http://schemas.microsoft.com/office/2006/metadata/properties" xmlns:ns2="f6d82c61-1620-4961-a845-3717486f5cdd" xmlns:ns3="9f69fe0c-219c-461a-a294-8fcea7cb09df" targetNamespace="http://schemas.microsoft.com/office/2006/metadata/properties" ma:root="true" ma:fieldsID="92e560e0e0f377b38e25d83125a74cd6" ns2:_="" ns3:_="">
    <xsd:import namespace="f6d82c61-1620-4961-a845-3717486f5cdd"/>
    <xsd:import namespace="9f69fe0c-219c-461a-a294-8fcea7cb09d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TarihSaat" minOccurs="0"/>
                <xsd:element ref="ns2:SharedWithUsers" minOccurs="0"/>
                <xsd:element ref="ns2:SharedWithDetails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_Flow_SignoffStatu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d82c61-1620-4961-a845-3717486f5cd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7" nillable="true" ma:displayName="Taxonomy Catch All Column" ma:hidden="true" ma:list="{ce8a8896-1c4e-47a6-8291-dc91249fc308}" ma:internalName="TaxCatchAll" ma:showField="CatchAllData" ma:web="f6d82c61-1620-4961-a845-3717486f5cd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69fe0c-219c-461a-a294-8fcea7cb09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TarihSaat" ma:index="18" nillable="true" ma:displayName="Tarih Saat" ma:format="DateTime" ma:internalName="TarihSaat">
      <xsd:simpleType>
        <xsd:restriction base="dms:DateTime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_Flow_SignoffStatus" ma:index="24" nillable="true" ma:displayName="Sign-off status" ma:internalName="Sign_x002d_off_x0020_status">
      <xsd:simpleType>
        <xsd:restriction base="dms:Text"/>
      </xsd:simpleType>
    </xsd:element>
    <xsd:element name="lcf76f155ced4ddcb4097134ff3c332f" ma:index="26" nillable="true" ma:taxonomy="true" ma:internalName="lcf76f155ced4ddcb4097134ff3c332f" ma:taxonomyFieldName="MediaServiceImageTags" ma:displayName="Image Tags" ma:readOnly="false" ma:fieldId="{5cf76f15-5ced-4ddc-b409-7134ff3c332f}" ma:taxonomyMulti="true" ma:sspId="1499a322-a2d2-495c-92fd-0e06337ba6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16BAB-E48A-48FE-B07B-8E68B279A245}">
  <ds:schemaRefs>
    <ds:schemaRef ds:uri="http://schemas.microsoft.com/office/2006/metadata/properties"/>
    <ds:schemaRef ds:uri="http://schemas.microsoft.com/office/infopath/2007/PartnerControls"/>
    <ds:schemaRef ds:uri="f6d82c61-1620-4961-a845-3717486f5cdd"/>
  </ds:schemaRefs>
</ds:datastoreItem>
</file>

<file path=customXml/itemProps2.xml><?xml version="1.0" encoding="utf-8"?>
<ds:datastoreItem xmlns:ds="http://schemas.openxmlformats.org/officeDocument/2006/customXml" ds:itemID="{DEE4829A-7B05-48CE-A21D-4D79656B21C8}"/>
</file>

<file path=customXml/itemProps3.xml><?xml version="1.0" encoding="utf-8"?>
<ds:datastoreItem xmlns:ds="http://schemas.openxmlformats.org/officeDocument/2006/customXml" ds:itemID="{9AF3D42D-7E92-4B6F-9759-1A8D5213C771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EA9D04D7-BE5C-436A-BB5F-16863A805718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671D567-7128-4E4B-8B59-A25107E048A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NAVIO-T-20040.dotx</ap:Template>
  <ap:Application>Microsoft Word for the web</ap:Application>
  <ap:DocSecurity>0</ap:DocSecurity>
  <ap:ScaleCrop>false</ap:ScaleCrop>
  <ap:Company>Navio Teknoloji A.Ş.</ap:Company>
  <ap:SharedDoc>false</ap:SharedDoc>
  <ap:HyperlinkBase>www.naviotechnology.com</ap:HyperlinkBase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NAVIO-R-20010</dc:title>
  <dc:subject>BELGE BAŞLIĞI</dc:subject>
  <dc:creator>ERTAN SEKMEN</dc:creator>
  <keywords/>
  <dc:description/>
  <lastModifiedBy>Gürkan KARAKUŞ</lastModifiedBy>
  <revision>32</revision>
  <dcterms:created xsi:type="dcterms:W3CDTF">2022-01-05T07:36:00.0000000Z</dcterms:created>
  <dcterms:modified xsi:type="dcterms:W3CDTF">2023-01-27T11:35:47.6914483Z</dcterms:modified>
  <category>KATEGORİ</categor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0x0101005130F9CE38F32D4BA696EB32203D0250</vt:lpwstr>
  </property>
  <property fmtid="{D5CDD505-2E9C-101B-9397-08002B2CF9AE}" pid="3" name="_dlc_DocIdItemGuid">
    <vt:lpwstr>1635b37c-556c-4d19-a334-7bcc38a72c20</vt:lpwstr>
  </property>
  <property fmtid="{D5CDD505-2E9C-101B-9397-08002B2CF9AE}" pid="4" name="Order">
    <vt:r8>1700</vt:r8>
  </property>
  <property fmtid="{D5CDD505-2E9C-101B-9397-08002B2CF9AE}" pid="5" name="TaxKeyword">
    <vt:lpwstr/>
  </property>
  <property fmtid="{D5CDD505-2E9C-101B-9397-08002B2CF9AE}" pid="6" name="MediaServiceImageTags">
    <vt:lpwstr/>
  </property>
</Properties>
</file>