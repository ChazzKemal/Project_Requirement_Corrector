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DF68E76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5DF68E76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7CCFBC74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2DA74BEC" w:rsidRDefault="004D01C9" w14:paraId="1BABF3D9" w14:textId="3873EBB6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7CCFBC74" w:rsidR="1A9DF2CB">
                    <w:rPr>
                      <w:sz w:val="20"/>
                      <w:szCs w:val="20"/>
                    </w:rPr>
                    <w:t>NA0003011-DSS-01203</w:t>
                  </w:r>
                </w:p>
              </w:tc>
            </w:tr>
            <w:tr w:rsidR="00914FB6" w:rsidTr="7CCFBC74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DA74BEC" w:rsidRDefault="00914FB6" w14:paraId="2BFCFFE6" w14:textId="44AE2C7D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7CCFBC74" w:rsidR="6DA76ABD">
                    <w:rPr>
                      <w:sz w:val="20"/>
                      <w:szCs w:val="20"/>
                    </w:rPr>
                    <w:t>NEM42106-PIDS-142</w:t>
                  </w:r>
                </w:p>
              </w:tc>
            </w:tr>
            <w:tr w:rsidR="00914FB6" w:rsidTr="7CCFBC74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7CCFBC74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2D54100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DA74BEC" w:rsidR="43FBE08E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7CCFBC74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7CCFBC74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DF68E76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5DF68E76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CCFBC74" w14:paraId="6EB1A014" w14:textId="77777777">
              <w:tc>
                <w:tcPr>
                  <w:tcW w:w="8988" w:type="dxa"/>
                  <w:tcMar/>
                </w:tcPr>
                <w:p w:rsidR="00CB70A6" w:rsidP="2DA74BEC" w:rsidRDefault="00CB70A6" w14:paraId="7E5A0C38" w14:textId="604D2AB5">
                  <w:pPr>
                    <w:pStyle w:val="Normal"/>
                  </w:pPr>
                  <w:r w:rsidR="322EB431">
                    <w:rPr/>
                    <w:t xml:space="preserve">Software </w:t>
                  </w:r>
                  <w:proofErr w:type="spellStart"/>
                  <w:r w:rsidR="322EB431">
                    <w:rPr/>
                    <w:t>shall</w:t>
                  </w:r>
                  <w:proofErr w:type="spellEnd"/>
                  <w:r w:rsidR="322EB431">
                    <w:rPr/>
                    <w:t xml:space="preserve"> reset </w:t>
                  </w:r>
                  <w:proofErr w:type="spellStart"/>
                  <w:r w:rsidR="322EB431">
                    <w:rPr/>
                    <w:t>if</w:t>
                  </w:r>
                  <w:proofErr w:type="spellEnd"/>
                  <w:r w:rsidR="322EB431">
                    <w:rPr/>
                    <w:t xml:space="preserve"> </w:t>
                  </w:r>
                  <w:proofErr w:type="spellStart"/>
                  <w:r w:rsidR="322EB431">
                    <w:rPr/>
                    <w:t>below</w:t>
                  </w:r>
                  <w:proofErr w:type="spellEnd"/>
                  <w:r w:rsidR="322EB431">
                    <w:rPr/>
                    <w:t xml:space="preserve"> test </w:t>
                  </w:r>
                  <w:proofErr w:type="spellStart"/>
                  <w:r w:rsidR="322EB431">
                    <w:rPr/>
                    <w:t>are</w:t>
                  </w:r>
                  <w:proofErr w:type="spellEnd"/>
                  <w:r w:rsidR="322EB431">
                    <w:rPr/>
                    <w:t xml:space="preserve"> </w:t>
                  </w:r>
                  <w:proofErr w:type="spellStart"/>
                  <w:r w:rsidR="322EB431">
                    <w:rPr/>
                    <w:t>failed</w:t>
                  </w:r>
                  <w:proofErr w:type="spellEnd"/>
                  <w:r w:rsidR="322EB431">
                    <w:rPr/>
                    <w:t xml:space="preserve"> </w:t>
                  </w:r>
                  <w:proofErr w:type="spellStart"/>
                  <w:r w:rsidR="322EB431">
                    <w:rPr/>
                    <w:t>during</w:t>
                  </w:r>
                  <w:proofErr w:type="spellEnd"/>
                  <w:r w:rsidR="322EB431">
                    <w:rPr/>
                    <w:t xml:space="preserve"> CBIT: </w:t>
                  </w:r>
                </w:p>
                <w:p w:rsidR="00CB70A6" w:rsidP="2DA74BEC" w:rsidRDefault="00CB70A6" w14:paraId="273C0548" w14:textId="08255509">
                  <w:pPr>
                    <w:pStyle w:val="Normal"/>
                  </w:pPr>
                  <w:r w:rsidR="322EB431">
                    <w:rPr/>
                    <w:t xml:space="preserve">• MCU </w:t>
                  </w:r>
                  <w:proofErr w:type="spellStart"/>
                  <w:r w:rsidR="322EB431">
                    <w:rPr/>
                    <w:t>Temperature</w:t>
                  </w:r>
                  <w:proofErr w:type="spellEnd"/>
                  <w:r w:rsidR="322EB431">
                    <w:rPr/>
                    <w:t xml:space="preserve"> </w:t>
                  </w:r>
                  <w:proofErr w:type="spellStart"/>
                  <w:r w:rsidR="322EB431">
                    <w:rPr/>
                    <w:t>In-Range</w:t>
                  </w:r>
                  <w:proofErr w:type="spellEnd"/>
                  <w:r w:rsidR="322EB431">
                    <w:rPr/>
                    <w:t xml:space="preserve"> Test </w:t>
                  </w:r>
                </w:p>
                <w:p w:rsidR="00CB70A6" w:rsidP="2DA74BEC" w:rsidRDefault="00CB70A6" w14:paraId="5FB0841B" w14:textId="7CF32C65">
                  <w:pPr>
                    <w:pStyle w:val="Normal"/>
                  </w:pPr>
                  <w:r w:rsidR="322EB431">
                    <w:rPr/>
                    <w:t xml:space="preserve">• MCU </w:t>
                  </w:r>
                  <w:proofErr w:type="spellStart"/>
                  <w:r w:rsidR="322EB431">
                    <w:rPr/>
                    <w:t>Core</w:t>
                  </w:r>
                  <w:proofErr w:type="spellEnd"/>
                  <w:r w:rsidR="322EB431">
                    <w:rPr/>
                    <w:t xml:space="preserve"> </w:t>
                  </w:r>
                  <w:proofErr w:type="spellStart"/>
                  <w:r w:rsidR="322EB431">
                    <w:rPr/>
                    <w:t>Voltage</w:t>
                  </w:r>
                  <w:proofErr w:type="spellEnd"/>
                  <w:r w:rsidR="322EB431">
                    <w:rPr/>
                    <w:t xml:space="preserve"> Test </w:t>
                  </w:r>
                </w:p>
                <w:p w:rsidR="00CB70A6" w:rsidP="2DA74BEC" w:rsidRDefault="00CB70A6" w14:paraId="5BD0A75E" w14:textId="11B70FF8">
                  <w:pPr>
                    <w:pStyle w:val="Normal"/>
                  </w:pPr>
                  <w:r w:rsidR="322EB431">
                    <w:rPr/>
                    <w:t xml:space="preserve">• MCU </w:t>
                  </w:r>
                  <w:proofErr w:type="spellStart"/>
                  <w:r w:rsidR="322EB431">
                    <w:rPr/>
                    <w:t>Configuration</w:t>
                  </w:r>
                  <w:proofErr w:type="spellEnd"/>
                  <w:r w:rsidR="322EB431">
                    <w:rPr/>
                    <w:t xml:space="preserve"> </w:t>
                  </w:r>
                  <w:proofErr w:type="spellStart"/>
                  <w:r w:rsidR="322EB431">
                    <w:rPr/>
                    <w:t>Register</w:t>
                  </w:r>
                  <w:proofErr w:type="spellEnd"/>
                  <w:r w:rsidR="322EB431">
                    <w:rPr/>
                    <w:t xml:space="preserve"> Test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5DF68E76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5DF68E76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DF68E76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5DF68E76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DF68E76" w14:paraId="07CFC0DD" w14:textId="77777777">
              <w:tc>
                <w:tcPr>
                  <w:tcW w:w="8988" w:type="dxa"/>
                  <w:tcMar/>
                </w:tcPr>
                <w:p w:rsidR="00087DFA" w:rsidP="252ED52A" w:rsidRDefault="00087DFA" w14:paraId="42CE84F7" w14:textId="762F1480">
                  <w:pPr>
                    <w:pStyle w:val="Normal"/>
                  </w:pPr>
                  <w:r w:rsidR="2203DC2A">
                    <w:rPr/>
                    <w:t>Bu hatalar</w:t>
                  </w:r>
                  <w:r w:rsidR="0AF9A682">
                    <w:rPr/>
                    <w:t xml:space="preserve">ın bazıları </w:t>
                  </w:r>
                  <w:proofErr w:type="spellStart"/>
                  <w:r w:rsidR="371E3229">
                    <w:rPr/>
                    <w:t>S</w:t>
                  </w:r>
                  <w:r w:rsidR="05382C24">
                    <w:rPr/>
                    <w:t>ingle</w:t>
                  </w:r>
                  <w:proofErr w:type="spellEnd"/>
                  <w:r w:rsidR="05382C24">
                    <w:rPr/>
                    <w:t xml:space="preserve"> </w:t>
                  </w:r>
                  <w:proofErr w:type="spellStart"/>
                  <w:r w:rsidR="205D18CD">
                    <w:rPr/>
                    <w:t>E</w:t>
                  </w:r>
                  <w:r w:rsidR="05382C24">
                    <w:rPr/>
                    <w:t>vent</w:t>
                  </w:r>
                  <w:proofErr w:type="spellEnd"/>
                  <w:r w:rsidR="05382C24">
                    <w:rPr/>
                    <w:t xml:space="preserve"> </w:t>
                  </w:r>
                  <w:proofErr w:type="spellStart"/>
                  <w:r w:rsidR="6A006BDB">
                    <w:rPr/>
                    <w:t>U</w:t>
                  </w:r>
                  <w:r w:rsidR="05382C24">
                    <w:rPr/>
                    <w:t>pset</w:t>
                  </w:r>
                  <w:proofErr w:type="spellEnd"/>
                  <w:r w:rsidR="05382C24">
                    <w:rPr/>
                    <w:t xml:space="preserve"> nedeniyle </w:t>
                  </w:r>
                  <w:r w:rsidR="31935AC1">
                    <w:rPr/>
                    <w:t>oluşabileceği</w:t>
                  </w:r>
                  <w:r w:rsidR="5BC9EA9B">
                    <w:rPr/>
                    <w:t>,</w:t>
                  </w:r>
                  <w:r w:rsidR="31935AC1">
                    <w:rPr/>
                    <w:t xml:space="preserve"> </w:t>
                  </w:r>
                  <w:r w:rsidR="649E9F79">
                    <w:rPr/>
                    <w:t>bazıları da</w:t>
                  </w:r>
                  <w:r w:rsidR="649E9F79">
                    <w:rPr/>
                    <w:t xml:space="preserve"> MCU </w:t>
                  </w:r>
                  <w:proofErr w:type="spellStart"/>
                  <w:r w:rsidR="649E9F79">
                    <w:rPr/>
                    <w:t>yu</w:t>
                  </w:r>
                  <w:proofErr w:type="spellEnd"/>
                  <w:r w:rsidR="649E9F79">
                    <w:rPr/>
                    <w:t xml:space="preserve"> kararsız duruma soktuğu için </w:t>
                  </w:r>
                  <w:proofErr w:type="spellStart"/>
                  <w:r w:rsidR="31935AC1">
                    <w:rPr/>
                    <w:t>için</w:t>
                  </w:r>
                  <w:proofErr w:type="spellEnd"/>
                  <w:r w:rsidR="12B94414">
                    <w:rPr/>
                    <w:t xml:space="preserve"> </w:t>
                  </w:r>
                  <w:r w:rsidR="05382C24">
                    <w:rPr/>
                    <w:t xml:space="preserve">reset </w:t>
                  </w:r>
                  <w:r w:rsidR="05382C24">
                    <w:rPr/>
                    <w:t>atı</w:t>
                  </w:r>
                  <w:r w:rsidR="6810C000">
                    <w:rPr/>
                    <w:t>labilir</w:t>
                  </w:r>
                  <w:r w:rsidR="6810C000">
                    <w:rPr/>
                    <w:t>.</w:t>
                  </w:r>
                  <w:r w:rsidR="770182CE">
                    <w:rPr/>
                    <w:t xml:space="preserve"> Reset sonrası hata durumu düzelebilir.</w:t>
                  </w:r>
                  <w:r w:rsidR="6414BA36">
                    <w:rPr/>
                    <w:t xml:space="preserve"> </w:t>
                  </w:r>
                  <w:r w:rsidR="6414BA36">
                    <w:rPr/>
                    <w:t>(</w:t>
                  </w:r>
                  <w:r w:rsidR="6CA8A4F6">
                    <w:rPr/>
                    <w:t>Yangın</w:t>
                  </w:r>
                  <w:r w:rsidR="6414BA36">
                    <w:rPr/>
                    <w:t xml:space="preserve"> ve yüksek sıcaklık </w:t>
                  </w:r>
                  <w:r w:rsidR="6414BA36">
                    <w:rPr/>
                    <w:t xml:space="preserve">algılama ve iletme fonksiyonlarımızın doğru çalışmasını </w:t>
                  </w:r>
                  <w:r w:rsidR="6414BA36">
                    <w:rPr/>
                    <w:t>etkiliyor</w:t>
                  </w:r>
                  <w:r w:rsidR="6414BA36">
                    <w:rPr/>
                    <w:t>)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DF68E76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5DF68E76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5DF68E76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23248EF7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06663949">
                  <w:r w:rsidR="4BA9D08E">
                    <w:rPr/>
                    <w:t>CORRECTNESS</w:t>
                  </w:r>
                  <w:r w:rsidR="731262A2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47DB5B87">
                  <w:r w:rsidR="19678C54">
                    <w:rPr/>
                    <w:t>CLARITY</w:t>
                  </w:r>
                  <w:r w:rsidR="6DE86A67">
                    <w:rPr/>
                    <w:t xml:space="preserve"> </w:t>
                  </w:r>
                  <w:r w:rsidR="50FE708A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3248EF7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5705B281">
                  <w:r w:rsidR="2470E6B1">
                    <w:rPr/>
                    <w:t>COMPLETENESS-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625528F6">
                  <w:r w:rsidR="12143AF3">
                    <w:rPr/>
                    <w:t>SINGULARITY</w:t>
                  </w:r>
                  <w:r w:rsidR="4C6B53DA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3248EF7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2BA2E157">
                  <w:r w:rsidR="4BA9D08E">
                    <w:rPr/>
                    <w:t>VERIFIABLE</w:t>
                  </w:r>
                  <w:r w:rsidR="31536EE3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8A2C36">
                  <w:r w:rsidR="12143AF3">
                    <w:rPr/>
                    <w:t>UNAMBIGUOS</w:t>
                  </w:r>
                  <w:r w:rsidR="7D2EE013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3248EF7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1C78112D">
                  <w:r w:rsidR="4BA9D08E">
                    <w:rPr/>
                    <w:t>FEASIBILITY</w:t>
                  </w:r>
                  <w:r w:rsidR="719167BF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B6E6171">
                  <w:r w:rsidR="12143AF3">
                    <w:rPr/>
                    <w:t>CONSISTANCY</w:t>
                  </w:r>
                  <w:r w:rsidR="26560E43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DF68E76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5DF68E76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3248EF7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274EED0F" w14:textId="613F662B">
                  <w:pPr>
                    <w:pStyle w:val="Normal"/>
                  </w:pPr>
                  <w:r w:rsidR="581ACA14">
                    <w:rPr/>
                    <w:t>Software</w:t>
                  </w:r>
                </w:p>
              </w:tc>
            </w:tr>
            <w:tr w:rsidR="000E4C7A" w:rsidTr="23248EF7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013E36B7" w14:textId="796525FB">
                  <w:pPr>
                    <w:pStyle w:val="Normal"/>
                  </w:pPr>
                  <w:r w:rsidR="7B29FFA4">
                    <w:rPr/>
                    <w:t>shall reset</w:t>
                  </w:r>
                </w:p>
              </w:tc>
            </w:tr>
            <w:tr w:rsidR="000E4C7A" w:rsidTr="23248EF7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5F6B889" w14:textId="48DDE5AE">
                  <w:pPr>
                    <w:pStyle w:val="Normal"/>
                  </w:pPr>
                  <w:r w:rsidR="0C5E06D8">
                    <w:rPr/>
                    <w:t xml:space="preserve">if below test are failed during CBIT: </w:t>
                  </w:r>
                </w:p>
                <w:p w:rsidR="000E4C7A" w:rsidP="2DA74BEC" w:rsidRDefault="000E4C7A" w14:paraId="77C2ABB0" w14:textId="08255509">
                  <w:pPr>
                    <w:pStyle w:val="Normal"/>
                  </w:pPr>
                  <w:r w:rsidR="0C5E06D8">
                    <w:rPr/>
                    <w:t xml:space="preserve">• MCU Temperature In-Range Test </w:t>
                  </w:r>
                </w:p>
                <w:p w:rsidR="000E4C7A" w:rsidP="2DA74BEC" w:rsidRDefault="000E4C7A" w14:paraId="07072BF7" w14:textId="7CF32C65">
                  <w:pPr>
                    <w:pStyle w:val="Normal"/>
                  </w:pPr>
                  <w:r w:rsidR="0C5E06D8">
                    <w:rPr/>
                    <w:t xml:space="preserve">• MCU Core Voltage Test </w:t>
                  </w:r>
                </w:p>
                <w:p w:rsidR="000E4C7A" w:rsidP="2DA74BEC" w:rsidRDefault="000E4C7A" w14:paraId="73B15C66" w14:textId="3E585D8F">
                  <w:pPr>
                    <w:pStyle w:val="Normal"/>
                  </w:pPr>
                  <w:r w:rsidR="0C5E06D8">
                    <w:rPr/>
                    <w:t xml:space="preserve">• MCU </w:t>
                  </w:r>
                  <w:proofErr w:type="spellStart"/>
                  <w:r w:rsidR="0C5E06D8">
                    <w:rPr/>
                    <w:t>Configuration</w:t>
                  </w:r>
                  <w:proofErr w:type="spellEnd"/>
                  <w:r w:rsidR="0C5E06D8">
                    <w:rPr/>
                    <w:t xml:space="preserve"> </w:t>
                  </w:r>
                  <w:proofErr w:type="spellStart"/>
                  <w:r w:rsidR="0C5E06D8">
                    <w:rPr/>
                    <w:t>Register</w:t>
                  </w:r>
                  <w:proofErr w:type="spellEnd"/>
                  <w:r w:rsidR="0C5E06D8">
                    <w:rPr/>
                    <w:t xml:space="preserve"> Test</w:t>
                  </w:r>
                </w:p>
              </w:tc>
            </w:tr>
            <w:tr w:rsidR="000E4C7A" w:rsidTr="23248EF7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CCFBC74" w:rsidRDefault="000E4C7A" w14:paraId="555674AC" w14:textId="29A59683">
                  <w:pPr>
                    <w:pStyle w:val="Normal"/>
                  </w:pPr>
                </w:p>
              </w:tc>
            </w:tr>
            <w:tr w:rsidR="000E4C7A" w:rsidTr="23248EF7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2FBBDC9" w14:textId="251AD658">
                  <w:pPr>
                    <w:pStyle w:val="Normal"/>
                  </w:pPr>
                </w:p>
              </w:tc>
            </w:tr>
            <w:tr w:rsidR="000E4C7A" w:rsidTr="23248EF7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DF68E76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5DF68E76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DF68E76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26EE4DD9" w:rsidRDefault="00E71EA2" w14:paraId="5912F501" w14:textId="76351464">
                  <w:pPr>
                    <w:pStyle w:val="Normal"/>
                    <w:rPr>
                      <w:ins w:author="Gürkan KARAKUŞ" w:date="2022-12-29T07:21:43.123Z" w:id="1566951178"/>
                    </w:rPr>
                  </w:pPr>
                  <w:r w:rsidR="00B70D3C">
                    <w:rPr/>
                    <w:t xml:space="preserve">MOC4, </w:t>
                  </w:r>
                </w:p>
                <w:p w:rsidR="006F12B7" w:rsidP="26EE4DD9" w:rsidRDefault="00E71EA2" w14:paraId="62A259BA" w14:textId="0416F4D6">
                  <w:pPr>
                    <w:pStyle w:val="Normal"/>
                    <w:rPr>
                      <w:ins w:author="Gürkan KARAKUŞ" w:date="2022-12-27T11:07:22.335Z" w:id="148673657"/>
                    </w:rPr>
                  </w:pPr>
                  <w:r w:rsidR="3B1C5D34">
                    <w:rPr/>
                    <w:t xml:space="preserve">MCU </w:t>
                  </w:r>
                  <w:proofErr w:type="spellStart"/>
                  <w:r w:rsidR="3B1C5D34">
                    <w:rPr/>
                    <w:t>Configuration</w:t>
                  </w:r>
                  <w:proofErr w:type="spellEnd"/>
                  <w:r w:rsidR="3B1C5D34">
                    <w:rPr/>
                    <w:t xml:space="preserve"> </w:t>
                  </w:r>
                  <w:proofErr w:type="spellStart"/>
                  <w:r w:rsidR="3B1C5D34">
                    <w:rPr/>
                    <w:t>Register</w:t>
                  </w:r>
                  <w:proofErr w:type="spellEnd"/>
                  <w:r w:rsidR="3B1C5D34">
                    <w:rPr/>
                    <w:t xml:space="preserve"> Test: </w:t>
                  </w:r>
                  <w:r w:rsidR="2C5694D1">
                    <w:rPr/>
                    <w:t>Özel test yazılımı</w:t>
                  </w:r>
                  <w:r w:rsidR="41BDEAEF">
                    <w:rPr/>
                    <w:t xml:space="preserve">, </w:t>
                  </w:r>
                  <w:r w:rsidR="338A91DA">
                    <w:rPr/>
                    <w:t xml:space="preserve">illegal biçimde </w:t>
                  </w:r>
                  <w:r w:rsidR="7B513012">
                    <w:rPr/>
                    <w:t>konfigürasyon</w:t>
                  </w:r>
                  <w:r w:rsidR="41BDEAEF">
                    <w:rPr/>
                    <w:t xml:space="preserve"> </w:t>
                  </w:r>
                  <w:proofErr w:type="spellStart"/>
                  <w:r w:rsidR="41BDEAEF">
                    <w:rPr/>
                    <w:t>registerlarının</w:t>
                  </w:r>
                  <w:proofErr w:type="spellEnd"/>
                  <w:r w:rsidR="41BDEAEF">
                    <w:rPr/>
                    <w:t xml:space="preserve"> depolandığı </w:t>
                  </w:r>
                  <w:r w:rsidR="3F13E715">
                    <w:rPr/>
                    <w:t>veri</w:t>
                  </w:r>
                  <w:r w:rsidR="3F13E715">
                    <w:rPr/>
                    <w:t xml:space="preserve"> yapısını güncellemeden, MCU </w:t>
                  </w:r>
                  <w:proofErr w:type="spellStart"/>
                  <w:r w:rsidR="3F13E715">
                    <w:rPr/>
                    <w:t>configürasyon</w:t>
                  </w:r>
                  <w:proofErr w:type="spellEnd"/>
                  <w:r w:rsidR="3F13E715">
                    <w:rPr/>
                    <w:t xml:space="preserve"> </w:t>
                  </w:r>
                  <w:proofErr w:type="spellStart"/>
                  <w:r w:rsidR="3F13E715">
                    <w:rPr/>
                    <w:t>registerlerini</w:t>
                  </w:r>
                  <w:proofErr w:type="spellEnd"/>
                  <w:r w:rsidR="3F13E715">
                    <w:rPr/>
                    <w:t xml:space="preserve"> değiştirebilir. Bu </w:t>
                  </w:r>
                  <w:r w:rsidR="3F13E715">
                    <w:rPr/>
                    <w:t xml:space="preserve">durumda hata </w:t>
                  </w:r>
                  <w:r w:rsidR="3F13E715">
                    <w:rPr/>
                    <w:t>algılanıp</w:t>
                  </w:r>
                  <w:r w:rsidR="20EA57A3">
                    <w:rPr/>
                    <w:t xml:space="preserve"> </w:t>
                  </w:r>
                  <w:r w:rsidR="2243F624">
                    <w:rPr/>
                    <w:t>konfigürasyon</w:t>
                  </w:r>
                  <w:r w:rsidR="7273F204">
                    <w:rPr/>
                    <w:t xml:space="preserve"> </w:t>
                  </w:r>
                  <w:proofErr w:type="spellStart"/>
                  <w:r w:rsidR="7273F204">
                    <w:rPr/>
                    <w:t>register</w:t>
                  </w:r>
                  <w:proofErr w:type="spellEnd"/>
                  <w:r w:rsidR="7273F204">
                    <w:rPr/>
                    <w:t xml:space="preserve"> testi hatası oluşturabilir. Bu hata oluştuğunda FDU reset atabilir. </w:t>
                  </w:r>
                  <w:r w:rsidR="55D8F562">
                    <w:rPr/>
                    <w:t xml:space="preserve">Yazılım, UART üzerinden FDU reset aldığında ekrana bastırabilir. </w:t>
                  </w:r>
                </w:p>
                <w:p w:rsidR="006F12B7" w:rsidP="5DF68E76" w:rsidRDefault="00E71EA2" w14:paraId="21E9FB1A" w14:textId="275624D7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442AF01B">
                    <w:rPr/>
                    <w:t xml:space="preserve">MCU </w:t>
                  </w:r>
                  <w:proofErr w:type="spellStart"/>
                  <w:r w:rsidR="442AF01B">
                    <w:rPr/>
                    <w:t>Temperature</w:t>
                  </w:r>
                  <w:proofErr w:type="spellEnd"/>
                  <w:r w:rsidR="442AF01B">
                    <w:rPr/>
                    <w:t xml:space="preserve"> </w:t>
                  </w:r>
                  <w:proofErr w:type="spellStart"/>
                  <w:r w:rsidR="442AF01B">
                    <w:rPr/>
                    <w:t>In-Range</w:t>
                  </w:r>
                  <w:proofErr w:type="spellEnd"/>
                  <w:r w:rsidR="442AF01B">
                    <w:rPr/>
                    <w:t xml:space="preserve"> </w:t>
                  </w:r>
                  <w:r w:rsidR="0B958E24">
                    <w:rPr/>
                    <w:t>Test: Sıcaklık</w:t>
                  </w:r>
                  <w:r w:rsidRPr="5DF68E76" w:rsidR="017F143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5DF68E76" w:rsidR="59CAFBF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MCU çalışma </w:t>
                  </w:r>
                  <w:r w:rsidRPr="5DF68E76" w:rsidR="017F143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limitlerin</w:t>
                  </w:r>
                  <w:r w:rsidRPr="5DF68E76" w:rsidR="7798921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</w:t>
                  </w:r>
                  <w:r w:rsidRPr="5DF68E76" w:rsidR="017F143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dışına çıktığında </w:t>
                  </w:r>
                  <w:r w:rsidRPr="5DF68E76" w:rsidR="75DDF17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 UART ve ARINC429 hatlarından </w:t>
                  </w:r>
                  <w:r w:rsidRPr="5DF68E76" w:rsidR="017F143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hiçbir </w:t>
                  </w:r>
                  <w:r w:rsidRPr="5DF68E76" w:rsidR="33A11A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veri</w:t>
                  </w:r>
                  <w:r w:rsidRPr="5DF68E76" w:rsidR="33A11A1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görülmediğinde </w:t>
                  </w:r>
                  <w:r w:rsidRPr="5DF68E76" w:rsidR="017F143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gereksinim</w:t>
                  </w:r>
                  <w:r w:rsidRPr="5DF68E76" w:rsidR="017F143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doğrulan</w:t>
                  </w:r>
                  <w:r w:rsidRPr="5DF68E76" w:rsidR="6E06450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mış olur.</w:t>
                  </w:r>
                </w:p>
                <w:p w:rsidR="006F12B7" w:rsidP="23248EF7" w:rsidRDefault="00E71EA2" w14:paraId="566F9D34" w14:textId="1A5824B2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="13BA6F25">
                    <w:rPr/>
                    <w:t xml:space="preserve">MCU </w:t>
                  </w:r>
                  <w:proofErr w:type="spellStart"/>
                  <w:r w:rsidR="13BA6F25">
                    <w:rPr/>
                    <w:t>Core</w:t>
                  </w:r>
                  <w:proofErr w:type="spellEnd"/>
                  <w:r w:rsidR="13BA6F25">
                    <w:rPr/>
                    <w:t xml:space="preserve"> </w:t>
                  </w:r>
                  <w:proofErr w:type="spellStart"/>
                  <w:r w:rsidR="13BA6F25">
                    <w:rPr/>
                    <w:t>Voltage</w:t>
                  </w:r>
                  <w:proofErr w:type="spellEnd"/>
                  <w:r w:rsidR="13BA6F25">
                    <w:rPr/>
                    <w:t xml:space="preserve"> Test: </w:t>
                  </w:r>
                  <w:r w:rsidRPr="23248EF7" w:rsidR="4D16485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MOC1, Harici bir pini olmadığı için </w:t>
                  </w:r>
                  <w:proofErr w:type="spellStart"/>
                  <w:r w:rsidRPr="23248EF7" w:rsidR="4D16485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core</w:t>
                  </w:r>
                  <w:proofErr w:type="spellEnd"/>
                  <w:r w:rsidRPr="23248EF7" w:rsidR="4D16485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voltajı</w:t>
                  </w:r>
                  <w:r w:rsidRPr="23248EF7" w:rsidR="0880C5C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değiştirmek mümkün olmayabilir. </w:t>
                  </w:r>
                  <w:r w:rsidRPr="23248EF7" w:rsidR="7E67BC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(</w:t>
                  </w:r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Application 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Note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, MPC5777C Hardware 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Requirements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/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Example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Circuits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,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Page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10,</w:t>
                  </w:r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3.5 Using 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internal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regulator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and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regulator</w:t>
                  </w:r>
                  <w:proofErr w:type="spellEnd"/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controller</w:t>
                  </w:r>
                  <w:r w:rsidRPr="23248EF7" w:rsidR="7E67BCE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)</w:t>
                  </w:r>
                </w:p>
                <w:p w:rsidR="006F12B7" w:rsidP="23248EF7" w:rsidRDefault="00E71EA2" w14:paraId="6A764D00" w14:textId="32A42AB0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5DF68E76" w:rsidR="3E488BD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Ram Test: </w:t>
                  </w:r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M</w:t>
                  </w:r>
                  <w:r w:rsidRPr="5DF68E76" w:rsidR="593A73C3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OC</w:t>
                  </w:r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4 ,</w:t>
                  </w:r>
                  <w:proofErr w:type="spellStart"/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Error</w:t>
                  </w:r>
                  <w:proofErr w:type="spellEnd"/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DF68E76" w:rsidR="74A46D7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I</w:t>
                  </w:r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njection</w:t>
                  </w:r>
                  <w:proofErr w:type="spellEnd"/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5DF68E76" w:rsidR="62FF3AA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M</w:t>
                  </w:r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odül kullanılarak </w:t>
                  </w:r>
                  <w:proofErr w:type="spellStart"/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ram’de</w:t>
                  </w:r>
                  <w:proofErr w:type="spellEnd"/>
                  <w:r w:rsidRPr="5DF68E76" w:rsidR="60FBD36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hata oluşturulabilir. Hata </w:t>
                  </w:r>
                  <w:r w:rsidRPr="5DF68E76" w:rsidR="10A64751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oluşturulduktan sonra sistemin reset attığı gözlemlenebilir. Bu şekilde gereksinim doğrulan</w:t>
                  </w:r>
                  <w:r w:rsidRPr="5DF68E76" w:rsidR="19A36AD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abilir</w:t>
                  </w:r>
                  <w:r w:rsidRPr="5DF68E76" w:rsidR="10A64751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DF68E76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5DF68E76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5DF68E76" w14:paraId="4F0474EE" w14:textId="77777777">
              <w:tc>
                <w:tcPr>
                  <w:tcW w:w="8988" w:type="dxa"/>
                  <w:tcMar/>
                </w:tcPr>
                <w:p w:rsidR="00334478" w:rsidP="64FE0460" w:rsidRDefault="00334478" w14:paraId="2B7EBA3B" w14:textId="0222F8A2">
                  <w:pPr>
                    <w:pStyle w:val="Normal"/>
                  </w:pPr>
                  <w:r w:rsidR="4E6511D2">
                    <w:rPr/>
                    <w:t xml:space="preserve">MCU </w:t>
                  </w:r>
                  <w:proofErr w:type="spellStart"/>
                  <w:r w:rsidR="4E6511D2">
                    <w:rPr/>
                    <w:t>Temperature</w:t>
                  </w:r>
                  <w:proofErr w:type="spellEnd"/>
                  <w:r w:rsidR="4E6511D2">
                    <w:rPr/>
                    <w:t xml:space="preserve"> </w:t>
                  </w:r>
                  <w:proofErr w:type="spellStart"/>
                  <w:r w:rsidR="4E6511D2">
                    <w:rPr/>
                    <w:t>In-Range</w:t>
                  </w:r>
                  <w:proofErr w:type="spellEnd"/>
                  <w:r w:rsidR="4E6511D2">
                    <w:rPr/>
                    <w:t xml:space="preserve"> Test</w:t>
                  </w:r>
                  <w:r w:rsidRPr="5DF68E76" w:rsidR="560CC2A8">
                    <w:rPr>
                      <w:vertAlign w:val="superscript"/>
                    </w:rPr>
                    <w:t>1</w:t>
                  </w:r>
                  <w:r w:rsidR="4E6511D2">
                    <w:rPr/>
                    <w:t xml:space="preserve">, MCU </w:t>
                  </w:r>
                  <w:proofErr w:type="spellStart"/>
                  <w:r w:rsidR="4E6511D2">
                    <w:rPr/>
                    <w:t>Core</w:t>
                  </w:r>
                  <w:proofErr w:type="spellEnd"/>
                  <w:r w:rsidR="4E6511D2">
                    <w:rPr/>
                    <w:t xml:space="preserve"> </w:t>
                  </w:r>
                  <w:proofErr w:type="spellStart"/>
                  <w:r w:rsidR="4E6511D2">
                    <w:rPr/>
                    <w:t>Voltage</w:t>
                  </w:r>
                  <w:proofErr w:type="spellEnd"/>
                  <w:r w:rsidR="4E6511D2">
                    <w:rPr/>
                    <w:t xml:space="preserve"> Test ve MCU </w:t>
                  </w:r>
                  <w:proofErr w:type="spellStart"/>
                  <w:r w:rsidR="4E6511D2">
                    <w:rPr/>
                    <w:t>Configuration</w:t>
                  </w:r>
                  <w:proofErr w:type="spellEnd"/>
                  <w:r w:rsidR="4E6511D2">
                    <w:rPr/>
                    <w:t xml:space="preserve"> </w:t>
                  </w:r>
                  <w:proofErr w:type="spellStart"/>
                  <w:r w:rsidR="4E6511D2">
                    <w:rPr/>
                    <w:t>Register</w:t>
                  </w:r>
                  <w:proofErr w:type="spellEnd"/>
                  <w:r w:rsidR="4E6511D2">
                    <w:rPr/>
                    <w:t xml:space="preserve"> </w:t>
                  </w:r>
                  <w:r w:rsidR="45AEFDD4">
                    <w:rPr/>
                    <w:t>Test</w:t>
                  </w:r>
                  <w:r w:rsidRPr="5DF68E76" w:rsidR="09AE223A">
                    <w:rPr>
                      <w:vertAlign w:val="superscript"/>
                    </w:rPr>
                    <w:t>1</w:t>
                  </w:r>
                  <w:r w:rsidR="45AEFDD4">
                    <w:rPr/>
                    <w:t xml:space="preserve">, Ram </w:t>
                  </w:r>
                  <w:r w:rsidR="4E6511D2">
                    <w:rPr/>
                    <w:t>Test</w:t>
                  </w:r>
                  <w:r w:rsidR="6FAB05C3">
                    <w:rPr/>
                    <w:t xml:space="preserve">leri </w:t>
                  </w:r>
                  <w:proofErr w:type="spellStart"/>
                  <w:r w:rsidR="6FAB05C3">
                    <w:rPr/>
                    <w:t>nin</w:t>
                  </w:r>
                  <w:proofErr w:type="spellEnd"/>
                  <w:r w:rsidR="6FAB05C3">
                    <w:rPr/>
                    <w:t xml:space="preserve"> başarılı olup olmadığı bir değişkende tutulabilir.</w:t>
                  </w:r>
                  <w:r w:rsidR="2497F1AC">
                    <w:rPr/>
                    <w:t xml:space="preserve"> CBIT fonksiyonunun içerisinde </w:t>
                  </w:r>
                  <w:r w:rsidR="550D0F05">
                    <w:rPr/>
                    <w:t xml:space="preserve">bir koşul konularak değişkenlerden herhangi birinin </w:t>
                  </w:r>
                  <w:r w:rsidR="27CCE51D">
                    <w:rPr/>
                    <w:t>başarısız</w:t>
                  </w:r>
                  <w:r w:rsidR="445EC41D">
                    <w:rPr/>
                    <w:t xml:space="preserve"> (</w:t>
                  </w:r>
                  <w:proofErr w:type="spellStart"/>
                  <w:r w:rsidR="48E8087F">
                    <w:rPr/>
                    <w:t>false</w:t>
                  </w:r>
                  <w:proofErr w:type="spellEnd"/>
                  <w:r w:rsidR="3E5D5AED">
                    <w:rPr/>
                    <w:t>)</w:t>
                  </w:r>
                  <w:r w:rsidR="27CCE51D">
                    <w:rPr/>
                    <w:t xml:space="preserve"> olması durumunda software sistem reset fonksiyonu çağırılarak </w:t>
                  </w:r>
                  <w:r w:rsidR="27AC397D">
                    <w:rPr/>
                    <w:t>MCU</w:t>
                  </w:r>
                  <w:r w:rsidR="27CCE51D">
                    <w:rPr/>
                    <w:t xml:space="preserve"> </w:t>
                  </w:r>
                  <w:r w:rsidR="3EC7FD94">
                    <w:rPr/>
                    <w:t>resetlenebilir.</w:t>
                  </w:r>
                  <w:r w:rsidR="275485B7">
                    <w:rPr/>
                    <w:t xml:space="preserve"> </w:t>
                  </w:r>
                </w:p>
                <w:p w:rsidR="520E70FE" w:rsidP="64FE0460" w:rsidRDefault="520E70FE" w14:paraId="14541F50" w14:textId="5B34D958">
                  <w:pPr>
                    <w:pStyle w:val="Normal"/>
                  </w:pPr>
                  <w:r w:rsidR="4297E9A7">
                    <w:rPr/>
                    <w:t xml:space="preserve">MCU </w:t>
                  </w:r>
                  <w:proofErr w:type="spellStart"/>
                  <w:r w:rsidR="4297E9A7">
                    <w:rPr/>
                    <w:t>Core</w:t>
                  </w:r>
                  <w:proofErr w:type="spellEnd"/>
                  <w:r w:rsidR="4297E9A7">
                    <w:rPr/>
                    <w:t xml:space="preserve"> </w:t>
                  </w:r>
                  <w:proofErr w:type="spellStart"/>
                  <w:r w:rsidR="4297E9A7">
                    <w:rPr/>
                    <w:t>Voltage</w:t>
                  </w:r>
                  <w:proofErr w:type="spellEnd"/>
                  <w:r w:rsidR="4297E9A7">
                    <w:rPr/>
                    <w:t xml:space="preserve"> Test: MCU </w:t>
                  </w:r>
                  <w:r w:rsidR="54242621">
                    <w:rPr/>
                    <w:t xml:space="preserve">içerisinde </w:t>
                  </w:r>
                  <w:proofErr w:type="spellStart"/>
                  <w:r w:rsidR="54242621">
                    <w:rPr/>
                    <w:t>core</w:t>
                  </w:r>
                  <w:proofErr w:type="spellEnd"/>
                  <w:r w:rsidR="54242621">
                    <w:rPr/>
                    <w:t xml:space="preserve"> voltajını takip eden bir devre vardır. </w:t>
                  </w:r>
                  <w:r w:rsidR="54242621">
                    <w:rPr/>
                    <w:t xml:space="preserve">Bu devre MCU </w:t>
                  </w:r>
                  <w:proofErr w:type="spellStart"/>
                  <w:r w:rsidR="54242621">
                    <w:rPr/>
                    <w:t>registerleri</w:t>
                  </w:r>
                  <w:r w:rsidR="0BFA6B5D">
                    <w:rPr/>
                    <w:t>ni</w:t>
                  </w:r>
                  <w:proofErr w:type="spellEnd"/>
                  <w:r w:rsidR="0BFA6B5D">
                    <w:rPr/>
                    <w:t xml:space="preserve"> ayarlayarak </w:t>
                  </w:r>
                  <w:proofErr w:type="spellStart"/>
                  <w:r w:rsidR="76621D33">
                    <w:rPr/>
                    <w:t>core</w:t>
                  </w:r>
                  <w:proofErr w:type="spellEnd"/>
                  <w:r w:rsidR="76621D33">
                    <w:rPr/>
                    <w:t xml:space="preserve"> voltajı çalışma aralıkları dışına </w:t>
                  </w:r>
                  <w:r w:rsidR="76621D33">
                    <w:rPr/>
                    <w:t xml:space="preserve">çıktığında </w:t>
                  </w:r>
                  <w:r w:rsidR="76621D33">
                    <w:rPr/>
                    <w:t xml:space="preserve">devrenin MCU ya </w:t>
                  </w:r>
                  <w:r w:rsidR="76621D33">
                    <w:rPr/>
                    <w:t>reset at</w:t>
                  </w:r>
                  <w:r w:rsidR="76621D33">
                    <w:rPr/>
                    <w:t xml:space="preserve">ması </w:t>
                  </w:r>
                  <w:r w:rsidR="76621D33">
                    <w:rPr/>
                    <w:t>sağlanabi</w:t>
                  </w:r>
                  <w:r w:rsidR="76621D33">
                    <w:rPr/>
                    <w:t>lir.</w:t>
                  </w:r>
                  <w:proofErr w:type="spellStart"/>
                  <w:proofErr w:type="spellEnd"/>
                  <w:proofErr w:type="gramStart"/>
                  <w:proofErr w:type="gram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  <w:p w:rsidR="520E70FE" w:rsidP="64FE0460" w:rsidRDefault="520E70FE" w14:paraId="39B7D107" w14:textId="5EA47B93">
                  <w:pPr>
                    <w:pStyle w:val="Normal"/>
                    <w:rPr/>
                  </w:pPr>
                  <w:r w:rsidR="2D8AC7D8">
                    <w:rPr/>
                    <w:t xml:space="preserve">RAM Test: </w:t>
                  </w:r>
                  <w:proofErr w:type="spellStart"/>
                  <w:r w:rsidR="2D8AC7D8">
                    <w:rPr/>
                    <w:t>Double</w:t>
                  </w:r>
                  <w:proofErr w:type="spellEnd"/>
                  <w:r w:rsidR="2D8AC7D8">
                    <w:rPr/>
                    <w:t xml:space="preserve"> bit </w:t>
                  </w:r>
                  <w:r w:rsidR="2BCED352">
                    <w:rPr/>
                    <w:t>error</w:t>
                  </w:r>
                  <w:r w:rsidR="2BCED352">
                    <w:rPr/>
                    <w:t xml:space="preserve"> </w:t>
                  </w:r>
                  <w:r w:rsidR="2D8AC7D8">
                    <w:rPr/>
                    <w:t>olması</w:t>
                  </w:r>
                  <w:r w:rsidR="2D8AC7D8">
                    <w:rPr/>
                    <w:t xml:space="preserve"> durumunda ECC hatası oluşur. Bu ECC ha</w:t>
                  </w:r>
                  <w:r w:rsidR="25279D8B">
                    <w:rPr/>
                    <w:t xml:space="preserve">tası oluştuğunda </w:t>
                  </w:r>
                  <w:r w:rsidR="76406659">
                    <w:rPr/>
                    <w:t xml:space="preserve">IVOR1 </w:t>
                  </w:r>
                  <w:proofErr w:type="spellStart"/>
                  <w:r w:rsidR="72363309">
                    <w:rPr/>
                    <w:t>exception</w:t>
                  </w:r>
                  <w:proofErr w:type="spellEnd"/>
                  <w:r w:rsidR="72363309">
                    <w:rPr/>
                    <w:t xml:space="preserve"> </w:t>
                  </w:r>
                  <w:proofErr w:type="spellStart"/>
                  <w:r w:rsidR="25279D8B">
                    <w:rPr/>
                    <w:t>interrupt</w:t>
                  </w:r>
                  <w:proofErr w:type="spellEnd"/>
                  <w:r w:rsidR="25279D8B">
                    <w:rPr/>
                    <w:t xml:space="preserve"> oluşarak bize bu hatanın </w:t>
                  </w:r>
                  <w:proofErr w:type="spellStart"/>
                  <w:r w:rsidR="25279D8B">
                    <w:rPr/>
                    <w:t>ram’den</w:t>
                  </w:r>
                  <w:proofErr w:type="spellEnd"/>
                  <w:r w:rsidR="25279D8B">
                    <w:rPr/>
                    <w:t xml:space="preserve"> mi yoksa </w:t>
                  </w:r>
                  <w:proofErr w:type="spellStart"/>
                  <w:r w:rsidR="25279D8B">
                    <w:rPr/>
                    <w:t>flash’dan</w:t>
                  </w:r>
                  <w:proofErr w:type="spellEnd"/>
                  <w:r w:rsidR="25279D8B">
                    <w:rPr/>
                    <w:t xml:space="preserve"> mı geldiği bildirilebilir.</w:t>
                  </w:r>
                  <w:r w:rsidR="220D0BC9">
                    <w:rPr/>
                    <w:t xml:space="preserve"> Hata RAM kaynaklıysa sisteme reset atılabilir.</w:t>
                  </w:r>
                </w:p>
                <w:p w:rsidR="00334478" w:rsidP="26EE4DD9" w:rsidRDefault="00334478" w14:paraId="7536A709" w14:textId="07B3E866">
                  <w:pPr>
                    <w:pStyle w:val="Normal"/>
                  </w:pPr>
                  <w:proofErr w:type="spellStart"/>
                  <w:r w:rsidR="4B6CAF44">
                    <w:rPr/>
                    <w:t>Unambigious</w:t>
                  </w:r>
                  <w:proofErr w:type="spellEnd"/>
                  <w:r w:rsidR="4B6CAF44">
                    <w:rPr/>
                    <w:t xml:space="preserve"> : “</w:t>
                  </w:r>
                  <w:proofErr w:type="spellStart"/>
                  <w:r w:rsidR="4B6CAF44">
                    <w:rPr/>
                    <w:t>if</w:t>
                  </w:r>
                  <w:proofErr w:type="spellEnd"/>
                  <w:r w:rsidR="4B6CAF44">
                    <w:rPr/>
                    <w:t xml:space="preserve"> </w:t>
                  </w:r>
                  <w:proofErr w:type="spellStart"/>
                  <w:r w:rsidR="4B6CAF44">
                    <w:rPr/>
                    <w:t>any</w:t>
                  </w:r>
                  <w:proofErr w:type="spellEnd"/>
                  <w:r w:rsidR="4B6CAF44">
                    <w:rPr/>
                    <w:t xml:space="preserve"> of </w:t>
                  </w:r>
                  <w:proofErr w:type="spellStart"/>
                  <w:r w:rsidR="4B6CAF44">
                    <w:rPr/>
                    <w:t>the</w:t>
                  </w:r>
                  <w:proofErr w:type="spellEnd"/>
                  <w:r w:rsidR="4B6CAF44">
                    <w:rPr/>
                    <w:t xml:space="preserve"> </w:t>
                  </w:r>
                  <w:proofErr w:type="spellStart"/>
                  <w:r w:rsidR="4B6CAF44">
                    <w:rPr/>
                    <w:t>below</w:t>
                  </w:r>
                  <w:proofErr w:type="spellEnd"/>
                  <w:r w:rsidR="4B6CAF44">
                    <w:rPr/>
                    <w:t xml:space="preserve"> </w:t>
                  </w:r>
                  <w:r w:rsidR="79356C54">
                    <w:rPr/>
                    <w:t>“yazmak</w:t>
                  </w:r>
                  <w:r w:rsidR="4B6CAF44">
                    <w:rPr/>
                    <w:t xml:space="preserve"> gerekir mi?</w:t>
                  </w:r>
                </w:p>
                <w:p w:rsidR="00334478" w:rsidP="26EE4DD9" w:rsidRDefault="00334478" w14:paraId="05F2CF39" w14:textId="0DF38774">
                  <w:pPr>
                    <w:pStyle w:val="Normal"/>
                  </w:pPr>
                  <w:r w:rsidR="2C561105">
                    <w:rPr/>
                    <w:t>Complete: RAM</w:t>
                  </w:r>
                  <w:r w:rsidR="2911FCB2">
                    <w:rPr/>
                    <w:t xml:space="preserve"> test</w:t>
                  </w:r>
                  <w:r w:rsidR="571A90A7">
                    <w:rPr/>
                    <w:t xml:space="preserve"> eklenmeli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DF68E76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5DF68E76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3248EF7" w14:paraId="4E02DD80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E27154" w:rsidP="7DE6EC08" w:rsidRDefault="00E71EA2" w14:paraId="1307D244" w14:textId="0177E7EC">
                  <w:pPr>
                    <w:pStyle w:val="Normal"/>
                    <w:rPr/>
                  </w:pPr>
                  <w:r w:rsidR="6FC1ADB7">
                    <w:rPr/>
                    <w:t xml:space="preserve">  </w:t>
                  </w:r>
                  <w:r w:rsidR="2CE0E14C">
                    <w:rPr/>
                    <w:t xml:space="preserve">Software </w:t>
                  </w:r>
                  <w:proofErr w:type="spellStart"/>
                  <w:r w:rsidR="2CE0E14C">
                    <w:rPr/>
                    <w:t>shall</w:t>
                  </w:r>
                  <w:proofErr w:type="spellEnd"/>
                  <w:r w:rsidR="2CE0E14C">
                    <w:rPr/>
                    <w:t xml:space="preserve"> reset </w:t>
                  </w:r>
                  <w:proofErr w:type="spellStart"/>
                  <w:r w:rsidR="2CE0E14C">
                    <w:rPr/>
                    <w:t>if</w:t>
                  </w:r>
                  <w:proofErr w:type="spellEnd"/>
                  <w:r w:rsidR="2CE0E14C">
                    <w:rPr/>
                    <w:t xml:space="preserve"> </w:t>
                  </w:r>
                  <w:proofErr w:type="spellStart"/>
                  <w:r w:rsidR="3F89CF41">
                    <w:rPr/>
                    <w:t>any</w:t>
                  </w:r>
                  <w:proofErr w:type="spellEnd"/>
                  <w:r w:rsidR="3F89CF41">
                    <w:rPr/>
                    <w:t xml:space="preserve"> of </w:t>
                  </w:r>
                  <w:proofErr w:type="spellStart"/>
                  <w:r w:rsidR="3F89CF41">
                    <w:rPr/>
                    <w:t>the</w:t>
                  </w:r>
                  <w:proofErr w:type="spellEnd"/>
                  <w:r w:rsidR="3F89CF41">
                    <w:rPr/>
                    <w:t xml:space="preserve"> </w:t>
                  </w:r>
                  <w:r w:rsidR="2CE0E14C">
                    <w:rPr/>
                    <w:t>below</w:t>
                  </w:r>
                  <w:r w:rsidR="2CE0E14C">
                    <w:rPr/>
                    <w:t xml:space="preserve"> test </w:t>
                  </w:r>
                  <w:r w:rsidR="62CD2228">
                    <w:rPr/>
                    <w:t>is</w:t>
                  </w:r>
                  <w:r w:rsidR="2CE0E14C">
                    <w:rPr/>
                    <w:t xml:space="preserve"> </w:t>
                  </w:r>
                  <w:r w:rsidR="2CE0E14C">
                    <w:rPr/>
                    <w:t>failed</w:t>
                  </w:r>
                  <w:r w:rsidR="2CE0E14C">
                    <w:rPr/>
                    <w:t xml:space="preserve"> </w:t>
                  </w:r>
                  <w:proofErr w:type="spellStart"/>
                  <w:r w:rsidR="2CE0E14C">
                    <w:rPr/>
                    <w:t>during</w:t>
                  </w:r>
                  <w:proofErr w:type="spellEnd"/>
                  <w:r w:rsidR="2CE0E14C">
                    <w:rPr/>
                    <w:t xml:space="preserve"> CBIT: </w:t>
                  </w:r>
                </w:p>
                <w:p w:rsidR="00E27154" w:rsidP="7DE6EC08" w:rsidRDefault="00E71EA2" w14:paraId="0D789B38" w14:textId="08255509">
                  <w:pPr>
                    <w:pStyle w:val="Normal"/>
                    <w:rPr/>
                  </w:pPr>
                  <w:r w:rsidR="2CE0E14C">
                    <w:rPr/>
                    <w:t xml:space="preserve">• MCU </w:t>
                  </w:r>
                  <w:proofErr w:type="spellStart"/>
                  <w:r w:rsidR="2CE0E14C">
                    <w:rPr/>
                    <w:t>Temperature</w:t>
                  </w:r>
                  <w:proofErr w:type="spellEnd"/>
                  <w:r w:rsidR="2CE0E14C">
                    <w:rPr/>
                    <w:t xml:space="preserve"> </w:t>
                  </w:r>
                  <w:proofErr w:type="spellStart"/>
                  <w:r w:rsidR="2CE0E14C">
                    <w:rPr/>
                    <w:t>In-Range</w:t>
                  </w:r>
                  <w:proofErr w:type="spellEnd"/>
                  <w:r w:rsidR="2CE0E14C">
                    <w:rPr/>
                    <w:t xml:space="preserve"> Test </w:t>
                  </w:r>
                </w:p>
                <w:p w:rsidR="00E27154" w:rsidP="7DE6EC08" w:rsidRDefault="00E71EA2" w14:paraId="655D54D9" w14:textId="7CF32C65">
                  <w:pPr>
                    <w:pStyle w:val="Normal"/>
                    <w:rPr/>
                  </w:pPr>
                  <w:r w:rsidR="2CE0E14C">
                    <w:rPr/>
                    <w:t xml:space="preserve">• MCU </w:t>
                  </w:r>
                  <w:proofErr w:type="spellStart"/>
                  <w:r w:rsidR="2CE0E14C">
                    <w:rPr/>
                    <w:t>Core</w:t>
                  </w:r>
                  <w:proofErr w:type="spellEnd"/>
                  <w:r w:rsidR="2CE0E14C">
                    <w:rPr/>
                    <w:t xml:space="preserve"> </w:t>
                  </w:r>
                  <w:proofErr w:type="spellStart"/>
                  <w:r w:rsidR="2CE0E14C">
                    <w:rPr/>
                    <w:t>Voltage</w:t>
                  </w:r>
                  <w:proofErr w:type="spellEnd"/>
                  <w:r w:rsidR="2CE0E14C">
                    <w:rPr/>
                    <w:t xml:space="preserve"> Test </w:t>
                  </w:r>
                </w:p>
                <w:p w:rsidR="00E27154" w:rsidP="7DE6EC08" w:rsidRDefault="00E71EA2" w14:paraId="23E87C5E" w14:textId="11B70FF8">
                  <w:pPr>
                    <w:pStyle w:val="Normal"/>
                    <w:rPr/>
                  </w:pPr>
                  <w:r w:rsidR="2CE0E14C">
                    <w:rPr/>
                    <w:t xml:space="preserve">• MCU </w:t>
                  </w:r>
                  <w:proofErr w:type="spellStart"/>
                  <w:r w:rsidR="2CE0E14C">
                    <w:rPr/>
                    <w:t>Configuration</w:t>
                  </w:r>
                  <w:proofErr w:type="spellEnd"/>
                  <w:r w:rsidR="2CE0E14C">
                    <w:rPr/>
                    <w:t xml:space="preserve"> </w:t>
                  </w:r>
                  <w:proofErr w:type="spellStart"/>
                  <w:r w:rsidR="2CE0E14C">
                    <w:rPr/>
                    <w:t>Register</w:t>
                  </w:r>
                  <w:proofErr w:type="spellEnd"/>
                  <w:r w:rsidR="2CE0E14C">
                    <w:rPr/>
                    <w:t xml:space="preserve"> Test</w:t>
                  </w:r>
                </w:p>
                <w:p w:rsidR="00E27154" w:rsidP="7DE6EC08" w:rsidRDefault="00E71EA2" w14:paraId="36C8BCE1" w14:textId="5310FF58">
                  <w:pPr>
                    <w:pStyle w:val="Normal"/>
                  </w:pPr>
                  <w:r w:rsidR="2CE0E14C">
                    <w:rPr/>
                    <w:t xml:space="preserve">• RAM </w:t>
                  </w:r>
                  <w:r w:rsidR="2CE0E14C">
                    <w:rPr/>
                    <w:t xml:space="preserve">Test 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DF68E76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5DF68E76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64FE0460" w:rsidRDefault="00E71EA2" w14:paraId="3F34D70E" w14:textId="3273F545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64FE0460" w:rsidR="44E102BD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tr-TR"/>
              </w:rPr>
              <w:t>NA0003011-DSS-00269</w:t>
            </w:r>
          </w:p>
          <w:p w:rsidRPr="0085476D" w:rsidR="004D01C9" w:rsidP="002C57BC" w:rsidRDefault="00E71EA2" w14:paraId="16F063FD" w14:textId="586E4F8B">
            <w:pPr>
              <w:pStyle w:val="ListeParagraf"/>
              <w:numPr>
                <w:ilvl w:val="0"/>
                <w:numId w:val="24"/>
              </w:numPr>
              <w:rPr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0158F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6F12A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99272E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9F3133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7C1A6E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296A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BC8D86E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593842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XUKtF2nyKcdgMf" int2:id="J8dD6xAX">
      <int2:state int2:type="LegacyProofing" int2:value="Rejected"/>
    </int2:textHash>
    <int2:textHash int2:hashCode="EflXjQXm97tYo8" int2:id="Buzqwf4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30dfa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8e61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53d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924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2F2D0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0D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7F1431"/>
    <w:rsid w:val="0231A41D"/>
    <w:rsid w:val="025CFA0E"/>
    <w:rsid w:val="030BB3B9"/>
    <w:rsid w:val="030F9BB6"/>
    <w:rsid w:val="0316A717"/>
    <w:rsid w:val="0377F80C"/>
    <w:rsid w:val="03D9E9B6"/>
    <w:rsid w:val="0456FD0B"/>
    <w:rsid w:val="05382C24"/>
    <w:rsid w:val="05400BE0"/>
    <w:rsid w:val="056EC102"/>
    <w:rsid w:val="05A009A4"/>
    <w:rsid w:val="05C8521C"/>
    <w:rsid w:val="05DAE8F9"/>
    <w:rsid w:val="05E76F06"/>
    <w:rsid w:val="060605E4"/>
    <w:rsid w:val="0652751F"/>
    <w:rsid w:val="06C0A4A5"/>
    <w:rsid w:val="077C3119"/>
    <w:rsid w:val="085027D5"/>
    <w:rsid w:val="0880C5C7"/>
    <w:rsid w:val="08BFD729"/>
    <w:rsid w:val="08CC9C78"/>
    <w:rsid w:val="08FB6423"/>
    <w:rsid w:val="0914E7D6"/>
    <w:rsid w:val="09169D71"/>
    <w:rsid w:val="09AE223A"/>
    <w:rsid w:val="0A564C53"/>
    <w:rsid w:val="0A5B275B"/>
    <w:rsid w:val="0AB38FE0"/>
    <w:rsid w:val="0AC7D7B6"/>
    <w:rsid w:val="0AD97707"/>
    <w:rsid w:val="0AE1503D"/>
    <w:rsid w:val="0AF9A682"/>
    <w:rsid w:val="0B151A25"/>
    <w:rsid w:val="0B2E071B"/>
    <w:rsid w:val="0B9232D0"/>
    <w:rsid w:val="0B958E24"/>
    <w:rsid w:val="0BFA6B5D"/>
    <w:rsid w:val="0C5E06D8"/>
    <w:rsid w:val="0C90E8BE"/>
    <w:rsid w:val="0D6E8EB0"/>
    <w:rsid w:val="0DF87CA3"/>
    <w:rsid w:val="0E9A0988"/>
    <w:rsid w:val="0F328B0D"/>
    <w:rsid w:val="0F3332DC"/>
    <w:rsid w:val="0FC42DB9"/>
    <w:rsid w:val="1025208C"/>
    <w:rsid w:val="105ED8EA"/>
    <w:rsid w:val="106B2C93"/>
    <w:rsid w:val="10A64751"/>
    <w:rsid w:val="10D25414"/>
    <w:rsid w:val="10F81B97"/>
    <w:rsid w:val="1109EB02"/>
    <w:rsid w:val="116928EC"/>
    <w:rsid w:val="11DE8C1B"/>
    <w:rsid w:val="12143AF3"/>
    <w:rsid w:val="12688E3A"/>
    <w:rsid w:val="12A043A4"/>
    <w:rsid w:val="12B94414"/>
    <w:rsid w:val="12CB608F"/>
    <w:rsid w:val="12F55F46"/>
    <w:rsid w:val="135F0556"/>
    <w:rsid w:val="13BA6F25"/>
    <w:rsid w:val="143C1405"/>
    <w:rsid w:val="154DE717"/>
    <w:rsid w:val="1599C940"/>
    <w:rsid w:val="15C858C3"/>
    <w:rsid w:val="15E4671C"/>
    <w:rsid w:val="167E8668"/>
    <w:rsid w:val="16E8F767"/>
    <w:rsid w:val="16F69E5B"/>
    <w:rsid w:val="176DF9DE"/>
    <w:rsid w:val="17C38FBE"/>
    <w:rsid w:val="17D73073"/>
    <w:rsid w:val="18B9D3A6"/>
    <w:rsid w:val="195DECA5"/>
    <w:rsid w:val="19678C54"/>
    <w:rsid w:val="19A36ADC"/>
    <w:rsid w:val="19E1CA63"/>
    <w:rsid w:val="1A309015"/>
    <w:rsid w:val="1A9DF2CB"/>
    <w:rsid w:val="1B0BED84"/>
    <w:rsid w:val="1C1DC1F1"/>
    <w:rsid w:val="1C2AD787"/>
    <w:rsid w:val="1D30873E"/>
    <w:rsid w:val="1DD3BE39"/>
    <w:rsid w:val="1E3C7B49"/>
    <w:rsid w:val="1EC1819B"/>
    <w:rsid w:val="1F5946A3"/>
    <w:rsid w:val="1F627849"/>
    <w:rsid w:val="2007219A"/>
    <w:rsid w:val="205D18CD"/>
    <w:rsid w:val="206B4291"/>
    <w:rsid w:val="206B96F8"/>
    <w:rsid w:val="20D54E1E"/>
    <w:rsid w:val="20EA57A3"/>
    <w:rsid w:val="210B5EFB"/>
    <w:rsid w:val="21414C5B"/>
    <w:rsid w:val="21817002"/>
    <w:rsid w:val="218F82C6"/>
    <w:rsid w:val="2203DC2A"/>
    <w:rsid w:val="220D0BC9"/>
    <w:rsid w:val="2243F624"/>
    <w:rsid w:val="22AD71F3"/>
    <w:rsid w:val="22E1E6AA"/>
    <w:rsid w:val="23248EF7"/>
    <w:rsid w:val="2417F91A"/>
    <w:rsid w:val="24436570"/>
    <w:rsid w:val="2470E6B1"/>
    <w:rsid w:val="2497F1AC"/>
    <w:rsid w:val="24A31BF4"/>
    <w:rsid w:val="251365CE"/>
    <w:rsid w:val="25279D8B"/>
    <w:rsid w:val="252ED52A"/>
    <w:rsid w:val="256E3550"/>
    <w:rsid w:val="25705A4C"/>
    <w:rsid w:val="2578A0B9"/>
    <w:rsid w:val="26560E43"/>
    <w:rsid w:val="266A002F"/>
    <w:rsid w:val="26E4F311"/>
    <w:rsid w:val="26EE4DD9"/>
    <w:rsid w:val="271FFDE5"/>
    <w:rsid w:val="275485B7"/>
    <w:rsid w:val="27A7EEB1"/>
    <w:rsid w:val="27AC397D"/>
    <w:rsid w:val="27CCE51D"/>
    <w:rsid w:val="28299558"/>
    <w:rsid w:val="284F0CAF"/>
    <w:rsid w:val="28A7FB0E"/>
    <w:rsid w:val="2911FCB2"/>
    <w:rsid w:val="29487D0E"/>
    <w:rsid w:val="29C88E1E"/>
    <w:rsid w:val="2A06DF7A"/>
    <w:rsid w:val="2A97EF16"/>
    <w:rsid w:val="2B463D29"/>
    <w:rsid w:val="2B779CEE"/>
    <w:rsid w:val="2BCED352"/>
    <w:rsid w:val="2C561105"/>
    <w:rsid w:val="2C5694D1"/>
    <w:rsid w:val="2C9E9D9A"/>
    <w:rsid w:val="2CE0E14C"/>
    <w:rsid w:val="2D8AC7D8"/>
    <w:rsid w:val="2DA74BEC"/>
    <w:rsid w:val="2F11223A"/>
    <w:rsid w:val="2F808999"/>
    <w:rsid w:val="2F957E8B"/>
    <w:rsid w:val="2FEB3F79"/>
    <w:rsid w:val="30BAC243"/>
    <w:rsid w:val="30DCB175"/>
    <w:rsid w:val="31178E1A"/>
    <w:rsid w:val="31536EE3"/>
    <w:rsid w:val="318442BB"/>
    <w:rsid w:val="31935AC1"/>
    <w:rsid w:val="321E9FD5"/>
    <w:rsid w:val="322EB431"/>
    <w:rsid w:val="322EC8B3"/>
    <w:rsid w:val="3299ED15"/>
    <w:rsid w:val="32AEF8B5"/>
    <w:rsid w:val="32DFA196"/>
    <w:rsid w:val="3377DEC9"/>
    <w:rsid w:val="338A91DA"/>
    <w:rsid w:val="33A11A15"/>
    <w:rsid w:val="33AF8900"/>
    <w:rsid w:val="3413EF02"/>
    <w:rsid w:val="347D6647"/>
    <w:rsid w:val="3490B2CC"/>
    <w:rsid w:val="34A93F0B"/>
    <w:rsid w:val="35292CBD"/>
    <w:rsid w:val="3533BE1D"/>
    <w:rsid w:val="354CE67A"/>
    <w:rsid w:val="35C8F956"/>
    <w:rsid w:val="363E8B81"/>
    <w:rsid w:val="364CF6AE"/>
    <w:rsid w:val="3698AC6A"/>
    <w:rsid w:val="36CF44C5"/>
    <w:rsid w:val="36E64F6F"/>
    <w:rsid w:val="371E3229"/>
    <w:rsid w:val="37279BF9"/>
    <w:rsid w:val="37533990"/>
    <w:rsid w:val="37B946FA"/>
    <w:rsid w:val="381AB6F0"/>
    <w:rsid w:val="38F89698"/>
    <w:rsid w:val="392CE32B"/>
    <w:rsid w:val="39388B5F"/>
    <w:rsid w:val="395069B0"/>
    <w:rsid w:val="3973854C"/>
    <w:rsid w:val="3A13F339"/>
    <w:rsid w:val="3A2AD78E"/>
    <w:rsid w:val="3AB72A34"/>
    <w:rsid w:val="3B1C5D34"/>
    <w:rsid w:val="3C10149A"/>
    <w:rsid w:val="3C3FB158"/>
    <w:rsid w:val="3CAA0E5C"/>
    <w:rsid w:val="3CD184C2"/>
    <w:rsid w:val="3D3ED002"/>
    <w:rsid w:val="3D5B6D59"/>
    <w:rsid w:val="3E2C3B99"/>
    <w:rsid w:val="3E488BD9"/>
    <w:rsid w:val="3E5399AC"/>
    <w:rsid w:val="3E5D5AED"/>
    <w:rsid w:val="3E82F072"/>
    <w:rsid w:val="3EC7FD94"/>
    <w:rsid w:val="3EDAA063"/>
    <w:rsid w:val="3F13E715"/>
    <w:rsid w:val="3F89CF41"/>
    <w:rsid w:val="3FEE88D9"/>
    <w:rsid w:val="4007FAF2"/>
    <w:rsid w:val="40394DDC"/>
    <w:rsid w:val="405656AD"/>
    <w:rsid w:val="411C605E"/>
    <w:rsid w:val="4182DB85"/>
    <w:rsid w:val="419380B1"/>
    <w:rsid w:val="41BDEAEF"/>
    <w:rsid w:val="41F1B153"/>
    <w:rsid w:val="4225449F"/>
    <w:rsid w:val="42396933"/>
    <w:rsid w:val="427DE0AD"/>
    <w:rsid w:val="4297E9A7"/>
    <w:rsid w:val="429B3DA7"/>
    <w:rsid w:val="42B067C4"/>
    <w:rsid w:val="42BD8D53"/>
    <w:rsid w:val="438D81B4"/>
    <w:rsid w:val="43B89177"/>
    <w:rsid w:val="43FBE08E"/>
    <w:rsid w:val="4410C46A"/>
    <w:rsid w:val="4423C890"/>
    <w:rsid w:val="442AF01B"/>
    <w:rsid w:val="445EC41D"/>
    <w:rsid w:val="44864797"/>
    <w:rsid w:val="44E102BD"/>
    <w:rsid w:val="456D8A35"/>
    <w:rsid w:val="45AC94CB"/>
    <w:rsid w:val="45AEFDD4"/>
    <w:rsid w:val="45BE9A18"/>
    <w:rsid w:val="45D889B8"/>
    <w:rsid w:val="461BF1D5"/>
    <w:rsid w:val="46935B74"/>
    <w:rsid w:val="46D3BC6B"/>
    <w:rsid w:val="46D757D7"/>
    <w:rsid w:val="46F22DE9"/>
    <w:rsid w:val="4757A7F1"/>
    <w:rsid w:val="47A55EAA"/>
    <w:rsid w:val="48E8087F"/>
    <w:rsid w:val="497E9FB9"/>
    <w:rsid w:val="4A40DCBA"/>
    <w:rsid w:val="4AE1ED6C"/>
    <w:rsid w:val="4B39CBA9"/>
    <w:rsid w:val="4B6CAF44"/>
    <w:rsid w:val="4BA9D08E"/>
    <w:rsid w:val="4BC3A35C"/>
    <w:rsid w:val="4C6B53DA"/>
    <w:rsid w:val="4C7A18DA"/>
    <w:rsid w:val="4C7DBDCD"/>
    <w:rsid w:val="4CCBDE55"/>
    <w:rsid w:val="4CD46799"/>
    <w:rsid w:val="4D009F75"/>
    <w:rsid w:val="4D09B0EC"/>
    <w:rsid w:val="4D164854"/>
    <w:rsid w:val="4D5CE152"/>
    <w:rsid w:val="4D6E49CA"/>
    <w:rsid w:val="4D77423C"/>
    <w:rsid w:val="4D969EDA"/>
    <w:rsid w:val="4D9E6A08"/>
    <w:rsid w:val="4E6511D2"/>
    <w:rsid w:val="4E83F80E"/>
    <w:rsid w:val="4ED3F1C6"/>
    <w:rsid w:val="4F907680"/>
    <w:rsid w:val="5026C9A3"/>
    <w:rsid w:val="50663AD8"/>
    <w:rsid w:val="508E4DAA"/>
    <w:rsid w:val="50FE708A"/>
    <w:rsid w:val="51351EC0"/>
    <w:rsid w:val="520E70FE"/>
    <w:rsid w:val="525687D5"/>
    <w:rsid w:val="5271FC88"/>
    <w:rsid w:val="529D676E"/>
    <w:rsid w:val="52CD3345"/>
    <w:rsid w:val="540DCCE9"/>
    <w:rsid w:val="54242621"/>
    <w:rsid w:val="54624628"/>
    <w:rsid w:val="547D4C93"/>
    <w:rsid w:val="54C1B914"/>
    <w:rsid w:val="550D0F05"/>
    <w:rsid w:val="55D8F562"/>
    <w:rsid w:val="560CC2A8"/>
    <w:rsid w:val="56B67B88"/>
    <w:rsid w:val="56E6AAF4"/>
    <w:rsid w:val="571A90A7"/>
    <w:rsid w:val="574E09AA"/>
    <w:rsid w:val="575B908A"/>
    <w:rsid w:val="5793D55F"/>
    <w:rsid w:val="5803BEDA"/>
    <w:rsid w:val="581ACA14"/>
    <w:rsid w:val="58203C37"/>
    <w:rsid w:val="593A73C3"/>
    <w:rsid w:val="5970B3F0"/>
    <w:rsid w:val="59B60605"/>
    <w:rsid w:val="59CAFBF5"/>
    <w:rsid w:val="59D7C386"/>
    <w:rsid w:val="59E49914"/>
    <w:rsid w:val="5A2112B3"/>
    <w:rsid w:val="5A8EC7D9"/>
    <w:rsid w:val="5B2AAEC1"/>
    <w:rsid w:val="5BA1B273"/>
    <w:rsid w:val="5BC9EA9B"/>
    <w:rsid w:val="5BD00B8C"/>
    <w:rsid w:val="5CB8CC8A"/>
    <w:rsid w:val="5CC792A2"/>
    <w:rsid w:val="5D4D4158"/>
    <w:rsid w:val="5DE59269"/>
    <w:rsid w:val="5DF68E76"/>
    <w:rsid w:val="5E21A524"/>
    <w:rsid w:val="5E25225A"/>
    <w:rsid w:val="5E780D4D"/>
    <w:rsid w:val="5E7881B0"/>
    <w:rsid w:val="5F12C11F"/>
    <w:rsid w:val="5F503610"/>
    <w:rsid w:val="5F9CB2AF"/>
    <w:rsid w:val="601FDC5E"/>
    <w:rsid w:val="60FBD369"/>
    <w:rsid w:val="629000C6"/>
    <w:rsid w:val="62CD2228"/>
    <w:rsid w:val="62FF3AAE"/>
    <w:rsid w:val="6343934F"/>
    <w:rsid w:val="63BCCE22"/>
    <w:rsid w:val="63DF7323"/>
    <w:rsid w:val="6414BA36"/>
    <w:rsid w:val="649E9F79"/>
    <w:rsid w:val="64AA5C07"/>
    <w:rsid w:val="64AFCAE5"/>
    <w:rsid w:val="64DF63B0"/>
    <w:rsid w:val="64FE0460"/>
    <w:rsid w:val="650BE0F0"/>
    <w:rsid w:val="65145BEE"/>
    <w:rsid w:val="6578C2DB"/>
    <w:rsid w:val="665A8F58"/>
    <w:rsid w:val="67322873"/>
    <w:rsid w:val="67933F04"/>
    <w:rsid w:val="679F4091"/>
    <w:rsid w:val="67CD5D6B"/>
    <w:rsid w:val="67F0096C"/>
    <w:rsid w:val="6810C000"/>
    <w:rsid w:val="681D37A4"/>
    <w:rsid w:val="682D482A"/>
    <w:rsid w:val="68D3956B"/>
    <w:rsid w:val="68ED1B5E"/>
    <w:rsid w:val="692967D1"/>
    <w:rsid w:val="697FE959"/>
    <w:rsid w:val="69E8B427"/>
    <w:rsid w:val="6A006BDB"/>
    <w:rsid w:val="6AA51C03"/>
    <w:rsid w:val="6ADE7BBD"/>
    <w:rsid w:val="6B0EC416"/>
    <w:rsid w:val="6BDF593F"/>
    <w:rsid w:val="6C80574E"/>
    <w:rsid w:val="6CA856FE"/>
    <w:rsid w:val="6CA8A4F6"/>
    <w:rsid w:val="6D33F376"/>
    <w:rsid w:val="6D7CF24F"/>
    <w:rsid w:val="6D856CAE"/>
    <w:rsid w:val="6DA76ABD"/>
    <w:rsid w:val="6DDD4E48"/>
    <w:rsid w:val="6DDF6CD5"/>
    <w:rsid w:val="6DE46BBA"/>
    <w:rsid w:val="6DE86A67"/>
    <w:rsid w:val="6E06450B"/>
    <w:rsid w:val="6E24D165"/>
    <w:rsid w:val="6E51437D"/>
    <w:rsid w:val="6F5A18DA"/>
    <w:rsid w:val="6F803C1B"/>
    <w:rsid w:val="6FAB05C3"/>
    <w:rsid w:val="6FC1ADB7"/>
    <w:rsid w:val="6FDBDA20"/>
    <w:rsid w:val="705DCDBE"/>
    <w:rsid w:val="70D7C9EE"/>
    <w:rsid w:val="7137C36A"/>
    <w:rsid w:val="7145658B"/>
    <w:rsid w:val="7177AA81"/>
    <w:rsid w:val="7179EAAF"/>
    <w:rsid w:val="719167BF"/>
    <w:rsid w:val="71ADAA97"/>
    <w:rsid w:val="71B289D6"/>
    <w:rsid w:val="72363309"/>
    <w:rsid w:val="72721CA2"/>
    <w:rsid w:val="7273F204"/>
    <w:rsid w:val="72B7DCDD"/>
    <w:rsid w:val="731262A2"/>
    <w:rsid w:val="73137AE2"/>
    <w:rsid w:val="73320BD4"/>
    <w:rsid w:val="7367D7D1"/>
    <w:rsid w:val="7389E381"/>
    <w:rsid w:val="742D89FD"/>
    <w:rsid w:val="74A46D7E"/>
    <w:rsid w:val="74B9DCA3"/>
    <w:rsid w:val="74CDDC35"/>
    <w:rsid w:val="74DD84F1"/>
    <w:rsid w:val="7535B7E4"/>
    <w:rsid w:val="7547BD31"/>
    <w:rsid w:val="7552DFC9"/>
    <w:rsid w:val="758DD047"/>
    <w:rsid w:val="75DDF174"/>
    <w:rsid w:val="76304977"/>
    <w:rsid w:val="76406659"/>
    <w:rsid w:val="76607AF0"/>
    <w:rsid w:val="76621D33"/>
    <w:rsid w:val="76E38D92"/>
    <w:rsid w:val="7700F28C"/>
    <w:rsid w:val="770182CE"/>
    <w:rsid w:val="770476D1"/>
    <w:rsid w:val="778AFE7E"/>
    <w:rsid w:val="7798921A"/>
    <w:rsid w:val="77C81E0E"/>
    <w:rsid w:val="781525B3"/>
    <w:rsid w:val="782C55FC"/>
    <w:rsid w:val="78411F8C"/>
    <w:rsid w:val="78DAAEF8"/>
    <w:rsid w:val="79356C54"/>
    <w:rsid w:val="793E2A10"/>
    <w:rsid w:val="79F026AF"/>
    <w:rsid w:val="7A6583D7"/>
    <w:rsid w:val="7AA39333"/>
    <w:rsid w:val="7AD7C4F5"/>
    <w:rsid w:val="7AD98C74"/>
    <w:rsid w:val="7B29FFA4"/>
    <w:rsid w:val="7B513012"/>
    <w:rsid w:val="7B72E9B6"/>
    <w:rsid w:val="7C42CD70"/>
    <w:rsid w:val="7C749F34"/>
    <w:rsid w:val="7CCFBC74"/>
    <w:rsid w:val="7CFB9211"/>
    <w:rsid w:val="7D2EE013"/>
    <w:rsid w:val="7D79F959"/>
    <w:rsid w:val="7D90D599"/>
    <w:rsid w:val="7DE6EC08"/>
    <w:rsid w:val="7E3BE294"/>
    <w:rsid w:val="7E67BCE9"/>
    <w:rsid w:val="7EF81DFA"/>
    <w:rsid w:val="7F1D1AE9"/>
    <w:rsid w:val="7F2B9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microsoft.com/office/2020/10/relationships/intelligence" Target="intelligence2.xml" Id="R4757005d77384ec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N20210219-1594514891-3278</_dlc_DocId>
    <_dlc_DocIdUrl xmlns="f6d82c61-1620-4961-a845-3717486f5cdd">
      <Url>https://navioteknoloji.sharepoint.com/teams/N20210219/_layouts/15/DocIdRedir.aspx?ID=N20210219-1594514891-3278</Url>
      <Description>N20210219-1594514891-3278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E9323F4-0623-484E-A206-3B1917C081E3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15</revision>
  <dcterms:created xsi:type="dcterms:W3CDTF">2021-11-26T14:18:00.0000000Z</dcterms:created>
  <dcterms:modified xsi:type="dcterms:W3CDTF">2023-01-05T10:31:21.4782798Z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6fba46b2-378f-4f25-be7c-c69500cf2e1a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